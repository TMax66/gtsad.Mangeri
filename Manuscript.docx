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66ABD" w14:textId="764AB58E" w:rsidR="00DC2D7F" w:rsidRPr="0021365B" w:rsidRDefault="00DC2D7F" w:rsidP="002C4AE9">
      <w:pPr>
        <w:spacing w:line="240" w:lineRule="atLeast"/>
        <w:jc w:val="center"/>
        <w:rPr>
          <w:b/>
          <w:bCs/>
          <w:sz w:val="28"/>
          <w:szCs w:val="28"/>
          <w:lang w:val="en-US"/>
        </w:rPr>
      </w:pPr>
      <w:bookmarkStart w:id="0" w:name="_Hlk115775312"/>
      <w:bookmarkEnd w:id="0"/>
      <w:r w:rsidRPr="0021365B">
        <w:rPr>
          <w:b/>
          <w:bCs/>
          <w:sz w:val="28"/>
          <w:szCs w:val="28"/>
          <w:lang w:val="en-US"/>
        </w:rPr>
        <w:t xml:space="preserve">Monitoring and </w:t>
      </w:r>
      <w:r w:rsidR="00651BD6">
        <w:rPr>
          <w:b/>
          <w:bCs/>
          <w:sz w:val="28"/>
          <w:szCs w:val="28"/>
          <w:lang w:val="en-US"/>
        </w:rPr>
        <w:t>G</w:t>
      </w:r>
      <w:r w:rsidR="00651BD6" w:rsidRPr="0021365B">
        <w:rPr>
          <w:b/>
          <w:bCs/>
          <w:sz w:val="28"/>
          <w:szCs w:val="28"/>
          <w:lang w:val="en-US"/>
        </w:rPr>
        <w:t xml:space="preserve">enotyping </w:t>
      </w:r>
      <w:r w:rsidRPr="0021365B">
        <w:rPr>
          <w:b/>
          <w:bCs/>
          <w:sz w:val="28"/>
          <w:szCs w:val="28"/>
          <w:lang w:val="en-US"/>
        </w:rPr>
        <w:t xml:space="preserve">of </w:t>
      </w:r>
      <w:r w:rsidRPr="00531696">
        <w:rPr>
          <w:b/>
          <w:bCs/>
          <w:i/>
          <w:sz w:val="28"/>
          <w:szCs w:val="28"/>
          <w:lang w:val="en-US"/>
        </w:rPr>
        <w:t>Norovirus</w:t>
      </w:r>
      <w:r w:rsidRPr="0021365B">
        <w:rPr>
          <w:b/>
          <w:bCs/>
          <w:sz w:val="28"/>
          <w:szCs w:val="28"/>
          <w:lang w:val="en-US"/>
        </w:rPr>
        <w:t xml:space="preserve"> in </w:t>
      </w:r>
      <w:r w:rsidR="00D51ABA">
        <w:rPr>
          <w:b/>
          <w:bCs/>
          <w:sz w:val="28"/>
          <w:szCs w:val="28"/>
          <w:lang w:val="en-US"/>
        </w:rPr>
        <w:t>B</w:t>
      </w:r>
      <w:r w:rsidR="005D5118" w:rsidRPr="005D5118">
        <w:rPr>
          <w:b/>
          <w:bCs/>
          <w:sz w:val="28"/>
          <w:szCs w:val="28"/>
          <w:lang w:val="en-US"/>
        </w:rPr>
        <w:t xml:space="preserve">ivalve </w:t>
      </w:r>
      <w:r w:rsidR="00D51ABA">
        <w:rPr>
          <w:b/>
          <w:bCs/>
          <w:sz w:val="28"/>
          <w:szCs w:val="28"/>
          <w:lang w:val="en-US"/>
        </w:rPr>
        <w:t>M</w:t>
      </w:r>
      <w:r w:rsidR="005D5118" w:rsidRPr="005D5118">
        <w:rPr>
          <w:b/>
          <w:bCs/>
          <w:sz w:val="28"/>
          <w:szCs w:val="28"/>
          <w:lang w:val="en-US"/>
        </w:rPr>
        <w:t>olluscan</w:t>
      </w:r>
      <w:r w:rsidR="00651BD6" w:rsidRPr="0021365B">
        <w:rPr>
          <w:b/>
          <w:bCs/>
          <w:sz w:val="28"/>
          <w:szCs w:val="28"/>
          <w:lang w:val="en-US"/>
        </w:rPr>
        <w:t xml:space="preserve"> </w:t>
      </w:r>
      <w:r w:rsidR="00651BD6">
        <w:rPr>
          <w:b/>
          <w:bCs/>
          <w:sz w:val="28"/>
          <w:szCs w:val="28"/>
          <w:lang w:val="en-US"/>
        </w:rPr>
        <w:t>S</w:t>
      </w:r>
      <w:r w:rsidR="00651BD6" w:rsidRPr="0021365B">
        <w:rPr>
          <w:b/>
          <w:bCs/>
          <w:sz w:val="28"/>
          <w:szCs w:val="28"/>
          <w:lang w:val="en-US"/>
        </w:rPr>
        <w:t xml:space="preserve">hellfish </w:t>
      </w:r>
      <w:r w:rsidR="00EE2D50">
        <w:rPr>
          <w:b/>
          <w:bCs/>
          <w:sz w:val="28"/>
          <w:szCs w:val="28"/>
          <w:lang w:val="en-US"/>
        </w:rPr>
        <w:t>from</w:t>
      </w:r>
      <w:r w:rsidR="00EE2D50" w:rsidRPr="0021365B">
        <w:rPr>
          <w:b/>
          <w:bCs/>
          <w:sz w:val="28"/>
          <w:szCs w:val="28"/>
          <w:lang w:val="en-US"/>
        </w:rPr>
        <w:t xml:space="preserve"> </w:t>
      </w:r>
      <w:r w:rsidR="00835942" w:rsidRPr="0021365B">
        <w:rPr>
          <w:b/>
          <w:bCs/>
          <w:sz w:val="28"/>
          <w:szCs w:val="28"/>
          <w:lang w:val="en-US"/>
        </w:rPr>
        <w:t xml:space="preserve">Northern Italian </w:t>
      </w:r>
      <w:r w:rsidR="00651BD6">
        <w:rPr>
          <w:b/>
          <w:bCs/>
          <w:sz w:val="28"/>
          <w:szCs w:val="28"/>
          <w:lang w:val="en-US"/>
        </w:rPr>
        <w:t>S</w:t>
      </w:r>
      <w:r w:rsidR="00651BD6" w:rsidRPr="0021365B">
        <w:rPr>
          <w:b/>
          <w:bCs/>
          <w:sz w:val="28"/>
          <w:szCs w:val="28"/>
          <w:lang w:val="en-US"/>
        </w:rPr>
        <w:t>ea</w:t>
      </w:r>
      <w:r w:rsidR="00903D4E">
        <w:rPr>
          <w:b/>
          <w:bCs/>
          <w:sz w:val="28"/>
          <w:szCs w:val="28"/>
          <w:lang w:val="en-US"/>
        </w:rPr>
        <w:t>s</w:t>
      </w:r>
      <w:r w:rsidR="00651BD6" w:rsidRPr="0021365B">
        <w:rPr>
          <w:b/>
          <w:bCs/>
          <w:sz w:val="28"/>
          <w:szCs w:val="28"/>
          <w:lang w:val="en-US"/>
        </w:rPr>
        <w:t xml:space="preserve"> </w:t>
      </w:r>
      <w:r w:rsidR="00DF6B31" w:rsidRPr="0021365B">
        <w:rPr>
          <w:b/>
          <w:bCs/>
          <w:sz w:val="28"/>
          <w:szCs w:val="28"/>
          <w:lang w:val="en-US"/>
        </w:rPr>
        <w:t>(</w:t>
      </w:r>
      <w:r w:rsidRPr="0021365B">
        <w:rPr>
          <w:b/>
          <w:bCs/>
          <w:sz w:val="28"/>
          <w:szCs w:val="28"/>
          <w:lang w:val="en-US"/>
        </w:rPr>
        <w:t>2018</w:t>
      </w:r>
      <w:r w:rsidR="00DF6B31" w:rsidRPr="0021365B">
        <w:rPr>
          <w:b/>
          <w:bCs/>
          <w:sz w:val="28"/>
          <w:szCs w:val="28"/>
          <w:lang w:val="en-US"/>
        </w:rPr>
        <w:t>-</w:t>
      </w:r>
      <w:r w:rsidRPr="0021365B">
        <w:rPr>
          <w:b/>
          <w:bCs/>
          <w:sz w:val="28"/>
          <w:szCs w:val="28"/>
          <w:lang w:val="en-US"/>
        </w:rPr>
        <w:t>2020</w:t>
      </w:r>
      <w:r w:rsidR="00DF6B31" w:rsidRPr="0021365B">
        <w:rPr>
          <w:b/>
          <w:bCs/>
          <w:sz w:val="28"/>
          <w:szCs w:val="28"/>
          <w:lang w:val="en-US"/>
        </w:rPr>
        <w:t>)</w:t>
      </w:r>
    </w:p>
    <w:p w14:paraId="2A598E6E" w14:textId="3886E882" w:rsidR="00097917" w:rsidRDefault="00097917" w:rsidP="002C4AE9">
      <w:pPr>
        <w:spacing w:line="240" w:lineRule="atLeast"/>
        <w:jc w:val="center"/>
      </w:pPr>
      <w:r w:rsidRPr="008B3AFA">
        <w:t>L</w:t>
      </w:r>
      <w:r w:rsidR="00A246F3">
        <w:t>ucia</w:t>
      </w:r>
      <w:r w:rsidRPr="008B3AFA">
        <w:t xml:space="preserve"> Mangeri</w:t>
      </w:r>
      <w:r w:rsidR="00F8300E" w:rsidRPr="00F8300E">
        <w:rPr>
          <w:vertAlign w:val="superscript"/>
        </w:rPr>
        <w:t>1,2</w:t>
      </w:r>
      <w:r w:rsidRPr="008B3AFA">
        <w:t xml:space="preserve">, </w:t>
      </w:r>
      <w:r w:rsidR="008A5CC5">
        <w:t>F</w:t>
      </w:r>
      <w:r w:rsidR="00A246F3">
        <w:t>rancesco</w:t>
      </w:r>
      <w:r w:rsidR="008A5CC5">
        <w:t xml:space="preserve"> Righi</w:t>
      </w:r>
      <w:r w:rsidR="00F8300E" w:rsidRPr="00F8300E">
        <w:rPr>
          <w:vertAlign w:val="superscript"/>
        </w:rPr>
        <w:t>1,</w:t>
      </w:r>
      <w:proofErr w:type="gramStart"/>
      <w:r w:rsidR="00F8300E" w:rsidRPr="00F8300E">
        <w:rPr>
          <w:vertAlign w:val="superscript"/>
        </w:rPr>
        <w:t>2</w:t>
      </w:r>
      <w:r w:rsidR="00F8300E">
        <w:rPr>
          <w:vertAlign w:val="superscript"/>
        </w:rPr>
        <w:t>,*</w:t>
      </w:r>
      <w:proofErr w:type="gramEnd"/>
      <w:r w:rsidRPr="008B3AFA">
        <w:t xml:space="preserve">, </w:t>
      </w:r>
      <w:r w:rsidR="00700857" w:rsidRPr="00700857">
        <w:t>B</w:t>
      </w:r>
      <w:r w:rsidR="00A246F3">
        <w:t>arbara</w:t>
      </w:r>
      <w:r w:rsidR="00700857" w:rsidRPr="00700857">
        <w:t xml:space="preserve"> Bertasi</w:t>
      </w:r>
      <w:r w:rsidR="00F8300E" w:rsidRPr="00F8300E">
        <w:rPr>
          <w:vertAlign w:val="superscript"/>
        </w:rPr>
        <w:t>1,2</w:t>
      </w:r>
      <w:r w:rsidR="00700857">
        <w:t>,</w:t>
      </w:r>
      <w:r w:rsidR="004C4DF4">
        <w:t xml:space="preserve"> </w:t>
      </w:r>
      <w:r w:rsidR="004C4DF4" w:rsidRPr="004C4DF4">
        <w:t>R</w:t>
      </w:r>
      <w:r w:rsidR="00A246F3">
        <w:t>oberto</w:t>
      </w:r>
      <w:r w:rsidR="004C4DF4" w:rsidRPr="004C4DF4">
        <w:t xml:space="preserve"> Benevenia</w:t>
      </w:r>
      <w:r w:rsidR="00F8300E" w:rsidRPr="00F8300E">
        <w:rPr>
          <w:vertAlign w:val="superscript"/>
        </w:rPr>
        <w:t>1,2</w:t>
      </w:r>
      <w:r w:rsidR="004C4DF4">
        <w:t>,</w:t>
      </w:r>
      <w:r w:rsidR="00700857">
        <w:t xml:space="preserve"> </w:t>
      </w:r>
      <w:r w:rsidRPr="008B3AFA">
        <w:t>E</w:t>
      </w:r>
      <w:r w:rsidR="00A246F3">
        <w:t>lisa</w:t>
      </w:r>
      <w:r w:rsidRPr="008B3AFA">
        <w:t xml:space="preserve"> Galuppini</w:t>
      </w:r>
      <w:r w:rsidR="00F8300E" w:rsidRPr="00F8300E">
        <w:rPr>
          <w:vertAlign w:val="superscript"/>
        </w:rPr>
        <w:t>1,2</w:t>
      </w:r>
      <w:r w:rsidRPr="008B3AFA">
        <w:t xml:space="preserve">, </w:t>
      </w:r>
      <w:r w:rsidR="00FB2CEF" w:rsidRPr="004C4DF4">
        <w:t>M</w:t>
      </w:r>
      <w:r w:rsidR="00A246F3">
        <w:t>ichela</w:t>
      </w:r>
      <w:r w:rsidR="00FB2CEF" w:rsidRPr="004C4DF4">
        <w:t xml:space="preserve"> </w:t>
      </w:r>
      <w:r w:rsidR="008A5CC5">
        <w:t>Tilola</w:t>
      </w:r>
      <w:r w:rsidR="00F8300E" w:rsidRPr="00F8300E">
        <w:rPr>
          <w:vertAlign w:val="superscript"/>
        </w:rPr>
        <w:t>1,2</w:t>
      </w:r>
      <w:r w:rsidR="007D790F" w:rsidRPr="004C4DF4">
        <w:t>,</w:t>
      </w:r>
      <w:r w:rsidR="00C67021" w:rsidRPr="004C4DF4">
        <w:t xml:space="preserve"> </w:t>
      </w:r>
      <w:r w:rsidR="008B3AFA" w:rsidRPr="008F299D">
        <w:t>S</w:t>
      </w:r>
      <w:r w:rsidR="00A246F3">
        <w:t>ilva</w:t>
      </w:r>
      <w:r w:rsidR="008B3AFA" w:rsidRPr="008F299D">
        <w:t xml:space="preserve"> Rubini</w:t>
      </w:r>
      <w:r w:rsidR="00834B78" w:rsidRPr="00834B78">
        <w:rPr>
          <w:vertAlign w:val="superscript"/>
        </w:rPr>
        <w:t>3</w:t>
      </w:r>
      <w:r w:rsidR="008B3AFA" w:rsidRPr="008F299D">
        <w:t>, M</w:t>
      </w:r>
      <w:r w:rsidR="00A246F3">
        <w:t>arina</w:t>
      </w:r>
      <w:r w:rsidR="008B3AFA" w:rsidRPr="008F299D">
        <w:t xml:space="preserve"> N</w:t>
      </w:r>
      <w:r w:rsidR="00A246F3">
        <w:t>adia</w:t>
      </w:r>
      <w:r w:rsidR="008B3AFA" w:rsidRPr="008F299D">
        <w:t xml:space="preserve"> Losio</w:t>
      </w:r>
      <w:r w:rsidR="00F8300E" w:rsidRPr="00F8300E">
        <w:rPr>
          <w:vertAlign w:val="superscript"/>
        </w:rPr>
        <w:t>1,2</w:t>
      </w:r>
      <w:r w:rsidR="008A5CC5">
        <w:t>,</w:t>
      </w:r>
      <w:r w:rsidR="008A5CC5" w:rsidRPr="008A5CC5">
        <w:t xml:space="preserve"> </w:t>
      </w:r>
      <w:r w:rsidR="008A5CC5" w:rsidRPr="008B3AFA">
        <w:t>V</w:t>
      </w:r>
      <w:r w:rsidR="00A246F3">
        <w:t>irginia</w:t>
      </w:r>
      <w:r w:rsidR="008A5CC5" w:rsidRPr="008B3AFA">
        <w:t xml:space="preserve"> Filipello</w:t>
      </w:r>
      <w:r w:rsidR="00F8300E" w:rsidRPr="00F8300E">
        <w:rPr>
          <w:vertAlign w:val="superscript"/>
        </w:rPr>
        <w:t>1,2</w:t>
      </w:r>
    </w:p>
    <w:p w14:paraId="041DFCF6" w14:textId="6AE301BA" w:rsidR="005D158A" w:rsidRDefault="005D158A" w:rsidP="002C4AE9">
      <w:pPr>
        <w:spacing w:line="240" w:lineRule="atLeast"/>
        <w:jc w:val="center"/>
      </w:pPr>
    </w:p>
    <w:p w14:paraId="40F03A0D" w14:textId="77777777" w:rsidR="005D158A" w:rsidRPr="005D158A" w:rsidRDefault="005D158A" w:rsidP="005D158A">
      <w:pPr>
        <w:spacing w:line="240" w:lineRule="atLeast"/>
        <w:jc w:val="both"/>
      </w:pPr>
      <w:r w:rsidRPr="007206EE">
        <w:rPr>
          <w:vertAlign w:val="superscript"/>
        </w:rPr>
        <w:t>1</w:t>
      </w:r>
      <w:r w:rsidRPr="005D158A">
        <w:t xml:space="preserve"> Food Safety Department, Istituto Zooprofilattico Sperimentale della Lombardia e dell’Emilia Romagna (IZSLER), Via A. Bianchi 9, 25124 Brescia, </w:t>
      </w:r>
      <w:proofErr w:type="spellStart"/>
      <w:r w:rsidRPr="005D158A">
        <w:t>Italy</w:t>
      </w:r>
      <w:proofErr w:type="spellEnd"/>
      <w:r w:rsidRPr="005D158A">
        <w:t>;</w:t>
      </w:r>
    </w:p>
    <w:p w14:paraId="5AEFCCBA" w14:textId="435F436D" w:rsidR="005D158A" w:rsidRDefault="005D158A" w:rsidP="005D158A">
      <w:pPr>
        <w:spacing w:line="240" w:lineRule="atLeast"/>
        <w:jc w:val="both"/>
      </w:pPr>
      <w:r w:rsidRPr="007206EE">
        <w:rPr>
          <w:vertAlign w:val="superscript"/>
        </w:rPr>
        <w:t>2</w:t>
      </w:r>
      <w:r w:rsidRPr="005D158A">
        <w:t xml:space="preserve"> National Reference Centre for Emerging Risks in Food Safety (CRESA), Istituto Zooprofilattico Sperimentale della Lombardia e dell’Emilia Romagna (IZSLER), Via </w:t>
      </w:r>
      <w:proofErr w:type="spellStart"/>
      <w:r w:rsidRPr="005D158A">
        <w:t>Celoria</w:t>
      </w:r>
      <w:proofErr w:type="spellEnd"/>
      <w:r w:rsidRPr="005D158A">
        <w:t xml:space="preserve"> 12, 20133 Milano, </w:t>
      </w:r>
      <w:proofErr w:type="spellStart"/>
      <w:r w:rsidRPr="005D158A">
        <w:t>Italy</w:t>
      </w:r>
      <w:proofErr w:type="spellEnd"/>
    </w:p>
    <w:p w14:paraId="38AA7AAC" w14:textId="1E8DFE09" w:rsidR="00E24F95" w:rsidRPr="005D158A" w:rsidRDefault="00834B78" w:rsidP="005D158A">
      <w:pPr>
        <w:spacing w:line="240" w:lineRule="atLeast"/>
        <w:jc w:val="both"/>
      </w:pPr>
      <w:r w:rsidRPr="00834B78">
        <w:rPr>
          <w:vertAlign w:val="superscript"/>
        </w:rPr>
        <w:t>3</w:t>
      </w:r>
      <w:r>
        <w:t xml:space="preserve"> </w:t>
      </w:r>
      <w:r w:rsidR="00E24F95" w:rsidRPr="00E24F95">
        <w:t xml:space="preserve">Istituto Zooprofilattico della Lombardia e dell'Emilia Romagna (IZSLER), </w:t>
      </w:r>
      <w:r w:rsidR="00E24F95">
        <w:rPr>
          <w:rFonts w:ascii="Tahoma" w:hAnsi="Tahoma" w:cs="Tahoma"/>
          <w:color w:val="242424"/>
          <w:sz w:val="20"/>
          <w:szCs w:val="20"/>
          <w:shd w:val="clear" w:color="auto" w:fill="FFFFFF"/>
        </w:rPr>
        <w:t>Via Modena 483</w:t>
      </w:r>
      <w:r>
        <w:rPr>
          <w:rFonts w:ascii="Tahoma" w:hAnsi="Tahoma" w:cs="Tahoma"/>
          <w:color w:val="242424"/>
          <w:sz w:val="20"/>
          <w:szCs w:val="20"/>
          <w:shd w:val="clear" w:color="auto" w:fill="FFFFFF"/>
        </w:rPr>
        <w:t xml:space="preserve">, </w:t>
      </w:r>
      <w:r w:rsidR="00E24F95">
        <w:rPr>
          <w:rFonts w:ascii="Tahoma" w:hAnsi="Tahoma" w:cs="Tahoma"/>
          <w:color w:val="242424"/>
          <w:sz w:val="20"/>
          <w:szCs w:val="20"/>
          <w:shd w:val="clear" w:color="auto" w:fill="FFFFFF"/>
        </w:rPr>
        <w:t>44124 Cassana (FE)</w:t>
      </w:r>
      <w:r w:rsidR="00E24F95" w:rsidRPr="00E24F95">
        <w:t xml:space="preserve">, </w:t>
      </w:r>
      <w:proofErr w:type="spellStart"/>
      <w:r w:rsidR="00E24F95" w:rsidRPr="00E24F95">
        <w:t>Italy</w:t>
      </w:r>
      <w:proofErr w:type="spellEnd"/>
      <w:r w:rsidR="00E24F95" w:rsidRPr="00E24F95">
        <w:t>.</w:t>
      </w:r>
    </w:p>
    <w:p w14:paraId="21C63881" w14:textId="7F76B512" w:rsidR="005D158A" w:rsidRPr="00BD60B2" w:rsidRDefault="007206EE" w:rsidP="005D158A">
      <w:pPr>
        <w:spacing w:line="240" w:lineRule="atLeast"/>
        <w:jc w:val="both"/>
        <w:rPr>
          <w:lang w:val="en-GB"/>
        </w:rPr>
      </w:pPr>
      <w:r w:rsidRPr="00BD60B2">
        <w:rPr>
          <w:lang w:val="en-GB"/>
        </w:rPr>
        <w:t xml:space="preserve">* Correspondence: </w:t>
      </w:r>
      <w:r w:rsidR="00F8300E" w:rsidRPr="00BD60B2">
        <w:rPr>
          <w:lang w:val="en-GB"/>
        </w:rPr>
        <w:t>francesco</w:t>
      </w:r>
      <w:r w:rsidRPr="00BD60B2">
        <w:rPr>
          <w:lang w:val="en-GB"/>
        </w:rPr>
        <w:t>.</w:t>
      </w:r>
      <w:r w:rsidR="00F8300E" w:rsidRPr="00BD60B2">
        <w:rPr>
          <w:lang w:val="en-GB"/>
        </w:rPr>
        <w:t>r</w:t>
      </w:r>
      <w:r w:rsidRPr="00BD60B2">
        <w:rPr>
          <w:lang w:val="en-GB"/>
        </w:rPr>
        <w:t>i</w:t>
      </w:r>
      <w:r w:rsidR="00F8300E" w:rsidRPr="00BD60B2">
        <w:rPr>
          <w:lang w:val="en-GB"/>
        </w:rPr>
        <w:t>ghi</w:t>
      </w:r>
      <w:r w:rsidRPr="00BD60B2">
        <w:rPr>
          <w:lang w:val="en-GB"/>
        </w:rPr>
        <w:t>@izsler.it; Tel.: +390302290</w:t>
      </w:r>
      <w:r w:rsidR="00F8300E" w:rsidRPr="00BD60B2">
        <w:rPr>
          <w:lang w:val="en-GB"/>
        </w:rPr>
        <w:t>483</w:t>
      </w:r>
    </w:p>
    <w:p w14:paraId="73C8D93D" w14:textId="77777777" w:rsidR="00970107" w:rsidRDefault="00970107" w:rsidP="005D158A">
      <w:pPr>
        <w:spacing w:line="240" w:lineRule="atLeast"/>
        <w:jc w:val="both"/>
        <w:rPr>
          <w:rFonts w:cs="Times New Roman"/>
          <w:color w:val="000000"/>
          <w:lang w:val="en-US"/>
        </w:rPr>
      </w:pPr>
    </w:p>
    <w:p w14:paraId="761855BB" w14:textId="5CCE6943" w:rsidR="00970107" w:rsidRPr="00CA3A11" w:rsidRDefault="00970107" w:rsidP="00970107">
      <w:pPr>
        <w:spacing w:after="0" w:line="240" w:lineRule="atLeast"/>
        <w:jc w:val="both"/>
        <w:rPr>
          <w:b/>
          <w:bCs/>
          <w:lang w:val="en-US"/>
        </w:rPr>
      </w:pPr>
      <w:r>
        <w:rPr>
          <w:b/>
          <w:bCs/>
          <w:lang w:val="en-US"/>
        </w:rPr>
        <w:t>Abstract</w:t>
      </w:r>
    </w:p>
    <w:p w14:paraId="0B3BB484" w14:textId="6A7E90FA" w:rsidR="00970107" w:rsidRPr="00970107" w:rsidRDefault="00970107" w:rsidP="00970107">
      <w:pPr>
        <w:spacing w:after="0" w:line="240" w:lineRule="atLeast"/>
        <w:jc w:val="both"/>
        <w:rPr>
          <w:rFonts w:cs="Times New Roman"/>
          <w:lang w:val="en-GB"/>
        </w:rPr>
      </w:pPr>
      <w:r w:rsidRPr="00970107">
        <w:rPr>
          <w:rFonts w:cs="Times New Roman"/>
          <w:i/>
          <w:lang w:val="en-GB"/>
        </w:rPr>
        <w:t>Norovirus</w:t>
      </w:r>
      <w:r w:rsidRPr="00970107">
        <w:rPr>
          <w:rFonts w:cs="Times New Roman"/>
          <w:lang w:val="en-GB"/>
        </w:rPr>
        <w:t xml:space="preserve"> (</w:t>
      </w:r>
      <w:proofErr w:type="spellStart"/>
      <w:r w:rsidRPr="00970107">
        <w:rPr>
          <w:rFonts w:cs="Times New Roman"/>
          <w:lang w:val="en-GB"/>
        </w:rPr>
        <w:t>NoV</w:t>
      </w:r>
      <w:proofErr w:type="spellEnd"/>
      <w:r w:rsidRPr="00970107">
        <w:rPr>
          <w:rFonts w:cs="Times New Roman"/>
          <w:lang w:val="en-GB"/>
        </w:rPr>
        <w:t xml:space="preserve">) is an enteric virus with foodborne transmission. Bivalve shellfish are a main source of infections and outbreaks. In Italy a voluntary based monitoring plan to control the safety of bivalve shellfish was set up at provincial level. This study describes the occurrence and distribution of </w:t>
      </w:r>
      <w:proofErr w:type="spellStart"/>
      <w:r w:rsidRPr="00970107">
        <w:rPr>
          <w:rFonts w:cs="Times New Roman"/>
          <w:lang w:val="en-GB"/>
        </w:rPr>
        <w:t>NoV</w:t>
      </w:r>
      <w:proofErr w:type="spellEnd"/>
      <w:r w:rsidRPr="00970107">
        <w:rPr>
          <w:rFonts w:cs="Times New Roman"/>
          <w:lang w:val="en-GB"/>
        </w:rPr>
        <w:t xml:space="preserve"> in the Northern Adriatic Sea and in the Ligurian Sea.</w:t>
      </w:r>
    </w:p>
    <w:p w14:paraId="6740D83D" w14:textId="77777777" w:rsidR="0063076F" w:rsidRDefault="0063076F" w:rsidP="00970107">
      <w:pPr>
        <w:spacing w:after="0" w:line="240" w:lineRule="atLeast"/>
        <w:jc w:val="both"/>
        <w:rPr>
          <w:rFonts w:cs="Times New Roman"/>
          <w:lang w:val="en-GB"/>
        </w:rPr>
      </w:pPr>
    </w:p>
    <w:p w14:paraId="0C88E367" w14:textId="594C82C0" w:rsidR="00970107" w:rsidRPr="00970107" w:rsidRDefault="00970107" w:rsidP="00970107">
      <w:pPr>
        <w:spacing w:after="0" w:line="240" w:lineRule="atLeast"/>
        <w:jc w:val="both"/>
        <w:rPr>
          <w:rFonts w:cs="Times New Roman"/>
          <w:lang w:val="en-GB"/>
        </w:rPr>
      </w:pPr>
      <w:r w:rsidRPr="00970107">
        <w:rPr>
          <w:rFonts w:cs="Times New Roman"/>
          <w:lang w:val="en-GB"/>
        </w:rPr>
        <w:t xml:space="preserve">From October 2018 to April 2020, 683 bivalve shellfish samples (n=194 oysters, n=149 mussels, n=280 clams, n=60 other bivalve shellfish) were tested by One-Step RT Real-time PCR for </w:t>
      </w:r>
      <w:r w:rsidRPr="00970107">
        <w:rPr>
          <w:rFonts w:cs="Times New Roman"/>
          <w:i/>
          <w:lang w:val="en-GB"/>
        </w:rPr>
        <w:t>Norovirus</w:t>
      </w:r>
      <w:r w:rsidRPr="00970107">
        <w:rPr>
          <w:rFonts w:cs="Times New Roman"/>
          <w:lang w:val="en-GB"/>
        </w:rPr>
        <w:t xml:space="preserve"> GI and GII and quantified according to the ISO 15216:2017. Positive samples were further analyzed to determine genotype by sequencing of the ORF1/ORF2 junction of the viral genome.</w:t>
      </w:r>
    </w:p>
    <w:p w14:paraId="29F07537" w14:textId="77777777" w:rsidR="008632E2" w:rsidRDefault="008632E2" w:rsidP="00970107">
      <w:pPr>
        <w:spacing w:after="0" w:line="240" w:lineRule="atLeast"/>
        <w:jc w:val="both"/>
        <w:rPr>
          <w:rFonts w:cs="Times New Roman"/>
          <w:lang w:val="en-GB"/>
        </w:rPr>
      </w:pPr>
    </w:p>
    <w:p w14:paraId="7A88A9C6" w14:textId="38A1957C" w:rsidR="00970107" w:rsidRPr="00970107" w:rsidRDefault="00970107" w:rsidP="00970107">
      <w:pPr>
        <w:spacing w:after="0" w:line="240" w:lineRule="atLeast"/>
        <w:jc w:val="both"/>
        <w:rPr>
          <w:rFonts w:cs="Times New Roman"/>
          <w:lang w:val="en-GB"/>
        </w:rPr>
      </w:pPr>
      <w:r w:rsidRPr="00970107">
        <w:rPr>
          <w:rFonts w:cs="Times New Roman"/>
          <w:lang w:val="en-GB"/>
        </w:rPr>
        <w:t xml:space="preserve">A total of 124 (18%, CI95%: 15.4 - 21.3) samples were positive for </w:t>
      </w:r>
      <w:proofErr w:type="spellStart"/>
      <w:r w:rsidRPr="00970107">
        <w:rPr>
          <w:rFonts w:cs="Times New Roman"/>
          <w:lang w:val="en-GB"/>
        </w:rPr>
        <w:t>NoV</w:t>
      </w:r>
      <w:proofErr w:type="spellEnd"/>
      <w:r w:rsidRPr="00970107">
        <w:rPr>
          <w:rFonts w:cs="Times New Roman"/>
          <w:lang w:val="en-GB"/>
        </w:rPr>
        <w:t xml:space="preserve"> (clams 43%, mussels 27%, oysters 27%, other molluscs 4%) and positive samples were found mainly in the colder season. Of these samples, 88% (CI95%: 80.5 - 92.8) was </w:t>
      </w:r>
      <w:proofErr w:type="spellStart"/>
      <w:r w:rsidRPr="00970107">
        <w:rPr>
          <w:rFonts w:cs="Times New Roman"/>
          <w:lang w:val="en-GB"/>
        </w:rPr>
        <w:t>NoV</w:t>
      </w:r>
      <w:proofErr w:type="spellEnd"/>
      <w:r w:rsidRPr="00970107">
        <w:rPr>
          <w:rFonts w:cs="Times New Roman"/>
          <w:lang w:val="en-GB"/>
        </w:rPr>
        <w:t xml:space="preserve"> GII, 53% (CI95%: 44.1 - 62.2) was </w:t>
      </w:r>
      <w:proofErr w:type="spellStart"/>
      <w:r w:rsidRPr="00970107">
        <w:rPr>
          <w:rFonts w:cs="Times New Roman"/>
          <w:lang w:val="en-GB"/>
        </w:rPr>
        <w:t>NoV</w:t>
      </w:r>
      <w:proofErr w:type="spellEnd"/>
      <w:r w:rsidRPr="00970107">
        <w:rPr>
          <w:rFonts w:cs="Times New Roman"/>
          <w:lang w:val="en-GB"/>
        </w:rPr>
        <w:t xml:space="preserve"> GI and in 41% (CI95%: 32.5 - 50.3) of samples both genogroups were identified.</w:t>
      </w:r>
    </w:p>
    <w:p w14:paraId="2C77A173" w14:textId="77777777" w:rsidR="006B5C24" w:rsidRDefault="006B5C24" w:rsidP="00970107">
      <w:pPr>
        <w:spacing w:after="0" w:line="240" w:lineRule="atLeast"/>
        <w:jc w:val="both"/>
        <w:rPr>
          <w:rFonts w:cs="Times New Roman"/>
          <w:lang w:val="en-GB"/>
        </w:rPr>
      </w:pPr>
    </w:p>
    <w:p w14:paraId="67E61C72" w14:textId="18D48825" w:rsidR="00970107" w:rsidRPr="00970107" w:rsidRDefault="00970107" w:rsidP="00970107">
      <w:pPr>
        <w:spacing w:after="0" w:line="240" w:lineRule="atLeast"/>
        <w:jc w:val="both"/>
        <w:rPr>
          <w:rFonts w:cs="Times New Roman"/>
          <w:lang w:val="en-GB"/>
        </w:rPr>
      </w:pPr>
      <w:r w:rsidRPr="00970107">
        <w:rPr>
          <w:rFonts w:cs="Times New Roman"/>
          <w:lang w:val="en-GB"/>
        </w:rPr>
        <w:t>Thirty-seven samples were typeable (GI n=12 and GII n=25) with GI samples belonging to four genotypes and GII samples belonging to five genotypes. GII.3 genotype was the most prevalent, followed by GII.4, particularly Sydney 2012 subtype was found in three oysters’ and three clams’ samples and it is a leading cause of infections worldwide. The phylogenetic analysis reveals a high heterogeneity among the species that are scattered in the several clusters.</w:t>
      </w:r>
    </w:p>
    <w:p w14:paraId="092EB79F" w14:textId="77777777" w:rsidR="006B5C24" w:rsidRDefault="006B5C24" w:rsidP="00970107">
      <w:pPr>
        <w:spacing w:after="0" w:line="240" w:lineRule="atLeast"/>
        <w:jc w:val="both"/>
        <w:rPr>
          <w:rFonts w:cs="Times New Roman"/>
          <w:lang w:val="en-GB"/>
        </w:rPr>
      </w:pPr>
    </w:p>
    <w:p w14:paraId="1E4D79EC" w14:textId="77777777" w:rsidR="006B5C24" w:rsidRDefault="00970107" w:rsidP="00970107">
      <w:pPr>
        <w:spacing w:after="0" w:line="240" w:lineRule="atLeast"/>
        <w:jc w:val="both"/>
        <w:rPr>
          <w:rFonts w:cs="Times New Roman"/>
          <w:lang w:val="en-GB"/>
        </w:rPr>
      </w:pPr>
      <w:r w:rsidRPr="00970107">
        <w:rPr>
          <w:rFonts w:cs="Times New Roman"/>
          <w:lang w:val="en-GB"/>
        </w:rPr>
        <w:t xml:space="preserve">The overall prevalence of </w:t>
      </w:r>
      <w:proofErr w:type="spellStart"/>
      <w:r w:rsidRPr="00970107">
        <w:rPr>
          <w:rFonts w:cs="Times New Roman"/>
          <w:lang w:val="en-GB"/>
        </w:rPr>
        <w:t>NoV</w:t>
      </w:r>
      <w:proofErr w:type="spellEnd"/>
      <w:r w:rsidRPr="00970107">
        <w:rPr>
          <w:rFonts w:cs="Times New Roman"/>
          <w:lang w:val="en-GB"/>
        </w:rPr>
        <w:t xml:space="preserve"> in edible shellfish, particular those to be eaten raw or undercooked, is moderately high. </w:t>
      </w:r>
    </w:p>
    <w:p w14:paraId="64567EF9" w14:textId="77777777" w:rsidR="006B5C24" w:rsidRDefault="006B5C24" w:rsidP="00970107">
      <w:pPr>
        <w:spacing w:after="0" w:line="240" w:lineRule="atLeast"/>
        <w:jc w:val="both"/>
        <w:rPr>
          <w:rFonts w:cs="Times New Roman"/>
          <w:lang w:val="en-GB"/>
        </w:rPr>
      </w:pPr>
    </w:p>
    <w:p w14:paraId="01DE23A6" w14:textId="1D4B144D" w:rsidR="00970107" w:rsidRPr="00970107" w:rsidRDefault="00970107" w:rsidP="00970107">
      <w:pPr>
        <w:spacing w:after="0" w:line="240" w:lineRule="atLeast"/>
        <w:jc w:val="both"/>
        <w:rPr>
          <w:rFonts w:cs="Times New Roman"/>
          <w:lang w:val="en-GB"/>
        </w:rPr>
      </w:pPr>
      <w:r w:rsidRPr="00970107">
        <w:rPr>
          <w:rFonts w:cs="Times New Roman"/>
          <w:lang w:val="en-GB"/>
        </w:rPr>
        <w:t>The presence of genotypes frequently involved in human infections strengthens the need for ongoing monitoring, which should be extended to all provinces involved in shellfish farming.</w:t>
      </w:r>
    </w:p>
    <w:p w14:paraId="0785BEF1" w14:textId="228CE115" w:rsidR="00970107" w:rsidRDefault="00970107" w:rsidP="005D158A">
      <w:pPr>
        <w:spacing w:line="240" w:lineRule="atLeast"/>
        <w:jc w:val="both"/>
        <w:rPr>
          <w:b/>
          <w:bCs/>
          <w:lang w:val="en-US"/>
        </w:rPr>
      </w:pPr>
    </w:p>
    <w:p w14:paraId="4DB964D9" w14:textId="77777777" w:rsidR="00337731" w:rsidRDefault="00337731" w:rsidP="00337731">
      <w:pPr>
        <w:spacing w:line="240" w:lineRule="atLeast"/>
        <w:jc w:val="both"/>
        <w:rPr>
          <w:rFonts w:cs="Times New Roman"/>
          <w:color w:val="000000"/>
          <w:lang w:val="en-US"/>
        </w:rPr>
      </w:pPr>
      <w:r w:rsidRPr="004677CA">
        <w:rPr>
          <w:b/>
          <w:lang w:val="en-US"/>
        </w:rPr>
        <w:t>Keywords</w:t>
      </w:r>
      <w:r w:rsidRPr="004677CA">
        <w:rPr>
          <w:lang w:val="en-US"/>
        </w:rPr>
        <w:t>:</w:t>
      </w:r>
      <w:r>
        <w:rPr>
          <w:lang w:val="en-US"/>
        </w:rPr>
        <w:t xml:space="preserve"> </w:t>
      </w:r>
      <w:r w:rsidRPr="00531696">
        <w:rPr>
          <w:rFonts w:cs="Times New Roman"/>
          <w:i/>
          <w:color w:val="000000"/>
          <w:lang w:val="en-US"/>
        </w:rPr>
        <w:t>Norovirus</w:t>
      </w:r>
      <w:r>
        <w:rPr>
          <w:rFonts w:cs="Times New Roman"/>
          <w:color w:val="000000"/>
          <w:lang w:val="en-US"/>
        </w:rPr>
        <w:t>, bivalve molluscan shellfish, food safety, monitoring, genotyping</w:t>
      </w:r>
    </w:p>
    <w:p w14:paraId="11A3A338" w14:textId="77777777" w:rsidR="00337731" w:rsidRPr="004677CA" w:rsidRDefault="00337731" w:rsidP="005D158A">
      <w:pPr>
        <w:spacing w:line="240" w:lineRule="atLeast"/>
        <w:jc w:val="both"/>
        <w:rPr>
          <w:b/>
          <w:bCs/>
          <w:lang w:val="en-US"/>
        </w:rPr>
      </w:pPr>
    </w:p>
    <w:p w14:paraId="48B9ED86" w14:textId="1395FF5B" w:rsidR="0094125B" w:rsidRPr="00CA3A11" w:rsidRDefault="00C95ACE" w:rsidP="002C4AE9">
      <w:pPr>
        <w:spacing w:after="0" w:line="240" w:lineRule="atLeast"/>
        <w:jc w:val="both"/>
        <w:rPr>
          <w:b/>
          <w:bCs/>
          <w:lang w:val="en-US"/>
        </w:rPr>
      </w:pPr>
      <w:r>
        <w:rPr>
          <w:b/>
          <w:bCs/>
          <w:lang w:val="en-US"/>
        </w:rPr>
        <w:t>1</w:t>
      </w:r>
      <w:r w:rsidR="00715380">
        <w:rPr>
          <w:b/>
          <w:bCs/>
          <w:lang w:val="en-US"/>
        </w:rPr>
        <w:t>.</w:t>
      </w:r>
      <w:r>
        <w:rPr>
          <w:b/>
          <w:bCs/>
          <w:lang w:val="en-US"/>
        </w:rPr>
        <w:t xml:space="preserve"> </w:t>
      </w:r>
      <w:r w:rsidR="00CA3A11" w:rsidRPr="00CA3A11">
        <w:rPr>
          <w:b/>
          <w:bCs/>
          <w:lang w:val="en-US"/>
        </w:rPr>
        <w:t>Introduction</w:t>
      </w:r>
    </w:p>
    <w:p w14:paraId="342B796C" w14:textId="4A2B5DA1" w:rsidR="000A3809" w:rsidRDefault="00504E66" w:rsidP="002C4AE9">
      <w:pPr>
        <w:spacing w:after="0" w:line="240" w:lineRule="atLeast"/>
        <w:jc w:val="both"/>
        <w:rPr>
          <w:rFonts w:cs="Times New Roman"/>
          <w:lang w:val="en-GB"/>
        </w:rPr>
      </w:pPr>
      <w:r w:rsidRPr="00531696">
        <w:rPr>
          <w:rFonts w:cs="Times New Roman"/>
          <w:i/>
          <w:color w:val="000000"/>
          <w:lang w:val="en-US"/>
        </w:rPr>
        <w:lastRenderedPageBreak/>
        <w:t>Norovirus</w:t>
      </w:r>
      <w:r w:rsidR="00340663" w:rsidRPr="00531696">
        <w:rPr>
          <w:rFonts w:cs="Times New Roman"/>
          <w:i/>
          <w:color w:val="000000"/>
          <w:lang w:val="en-US"/>
        </w:rPr>
        <w:t>es</w:t>
      </w:r>
      <w:r w:rsidRPr="00504E66">
        <w:rPr>
          <w:rFonts w:cs="Times New Roman"/>
          <w:color w:val="000000"/>
          <w:lang w:val="en-US"/>
        </w:rPr>
        <w:t xml:space="preserve"> (</w:t>
      </w:r>
      <w:proofErr w:type="spellStart"/>
      <w:r w:rsidRPr="00504E66">
        <w:rPr>
          <w:rFonts w:cs="Times New Roman"/>
          <w:color w:val="000000"/>
          <w:lang w:val="en-US"/>
        </w:rPr>
        <w:t>NoV</w:t>
      </w:r>
      <w:r w:rsidR="00A04F53">
        <w:rPr>
          <w:rFonts w:cs="Times New Roman"/>
          <w:color w:val="000000"/>
          <w:lang w:val="en-US"/>
        </w:rPr>
        <w:t>s</w:t>
      </w:r>
      <w:proofErr w:type="spellEnd"/>
      <w:r w:rsidRPr="00504E66">
        <w:rPr>
          <w:rFonts w:cs="Times New Roman"/>
          <w:color w:val="000000"/>
          <w:lang w:val="en-US"/>
        </w:rPr>
        <w:t>)</w:t>
      </w:r>
      <w:r w:rsidRPr="00504E66">
        <w:rPr>
          <w:rFonts w:cs="Times New Roman"/>
          <w:lang w:val="en-GB"/>
        </w:rPr>
        <w:t xml:space="preserve">, members of the </w:t>
      </w:r>
      <w:proofErr w:type="spellStart"/>
      <w:r w:rsidRPr="00504E66">
        <w:rPr>
          <w:rFonts w:cs="Times New Roman"/>
          <w:i/>
          <w:lang w:val="en-GB"/>
        </w:rPr>
        <w:t>Caliciviridae</w:t>
      </w:r>
      <w:proofErr w:type="spellEnd"/>
      <w:r w:rsidRPr="00504E66">
        <w:rPr>
          <w:rFonts w:cs="Times New Roman"/>
          <w:i/>
          <w:lang w:val="en-GB"/>
        </w:rPr>
        <w:t xml:space="preserve"> </w:t>
      </w:r>
      <w:r w:rsidRPr="00504E66">
        <w:rPr>
          <w:rFonts w:cs="Times New Roman"/>
          <w:lang w:val="en-GB"/>
        </w:rPr>
        <w:t xml:space="preserve">family, are the </w:t>
      </w:r>
      <w:r w:rsidR="005C5347">
        <w:rPr>
          <w:rFonts w:cs="Times New Roman"/>
          <w:lang w:val="en-GB"/>
        </w:rPr>
        <w:t>major</w:t>
      </w:r>
      <w:r w:rsidRPr="00504E66">
        <w:rPr>
          <w:rFonts w:cs="Times New Roman"/>
          <w:lang w:val="en-GB"/>
        </w:rPr>
        <w:t xml:space="preserve"> </w:t>
      </w:r>
      <w:r w:rsidR="00003F05">
        <w:rPr>
          <w:rFonts w:cs="Times New Roman"/>
          <w:lang w:val="en-GB"/>
        </w:rPr>
        <w:t>responsible</w:t>
      </w:r>
      <w:r w:rsidRPr="00504E66">
        <w:rPr>
          <w:rFonts w:cs="Times New Roman"/>
          <w:lang w:val="en-GB"/>
        </w:rPr>
        <w:t xml:space="preserve"> of acute </w:t>
      </w:r>
      <w:r w:rsidR="00556F25">
        <w:rPr>
          <w:rFonts w:cs="Times New Roman"/>
          <w:lang w:val="en-GB"/>
        </w:rPr>
        <w:t>viral</w:t>
      </w:r>
      <w:r w:rsidRPr="00504E66">
        <w:rPr>
          <w:rFonts w:cs="Times New Roman"/>
          <w:lang w:val="en-GB"/>
        </w:rPr>
        <w:t xml:space="preserve"> gastroenteritis </w:t>
      </w:r>
      <w:r w:rsidR="0016687D" w:rsidRPr="003547AB">
        <w:rPr>
          <w:rFonts w:cs="Times New Roman"/>
          <w:lang w:val="en-GB"/>
        </w:rPr>
        <w:fldChar w:fldCharType="begin"/>
      </w:r>
      <w:r w:rsidR="0060295C">
        <w:rPr>
          <w:rFonts w:cs="Times New Roman"/>
          <w:lang w:val="en-GB"/>
        </w:rPr>
        <w:instrText xml:space="preserve"> ADDIN ZOTERO_ITEM CSL_CITATION {"citationID":"ZCQ4y3AW","properties":{"formattedCitation":"(Goodgame, 2006; Pang and Lee, 2015; Savini et al., 2021)","plainCitation":"(Goodgame, 2006; Pang and Lee, 2015; Savini et al., 2021)","noteIndex":0},"citationItems":[{"id":"0qUa8xFE/4pTk3aXB","uris":["http://zotero.org/users/local/NPAwGhPc/items/JBR6MWZX"],"itemData":{"id":30,"type":"article-journal","abstract":"Recent epidemiologic studies have shown that norovirus is one of the most frequent causes of acute nonbacterial gastroenteritis. Reverse-transcription polymerase chain reaction and nucleotide sequencing are the means by which the hundreds of norovirus strains have been identified, named, and classified into genogroups and genetic clusters. They are also the means by which a particular strain is traced from the source of an outbreak throughout its spread. These molecular techniques have been combined with classic epidemiology to investigate norovirus outbreaks in diverse settings, including hospitals, nursing homes, dining locations, schools, daycare centers, and vacation venues. Outbreaks are difficult to control because of the apparent ease of transmission through food, water, person-to-person contact, and environmental surfaces. Almost all patients with norovirus gastroenteritis recover completely, but hospital and nursing home outbreaks have been associated with morbidity and mortality. The diagnostic and management approach to an individual patient is to use clinical and epidemiologic findings to rule out \"not norovirus.\" At the first sign that there is an outbreak, strict compliance with cleaning, disinfection, and work release guidelines is important to prevent further spread.","container-title":"Current Gastroenterology Reports","DOI":"10.1007/s11894-006-0026-4","ISSN":"1522-8037","issue":"5","journalAbbreviation":"Curr Gastroenterol Rep","language":"eng","note":"PMID: 16968608","page":"401-408","source":"PubMed","title":"Norovirus gastroenteritis","volume":"8","author":[{"family":"Goodgame","given":"Richard"}],"issued":{"date-parts":[["2006",10]]}}},{"id":"0qUa8xFE/SNpC3PDu","uris":["http://zotero.org/users/local/NPAwGhPc/items/VXIQJWAP"],"itemData":{"id":32,"type":"article-journal","abstract":"Norovirus is an important cause of gastroenteritis outbreaks globally and the most prevalent cause of sporadic gastroenteritis in many regions. Rapid and accurate identification of causative viral agents is critical for outbreak investigation, disease surveillance, and management. Because norovirus is not cultivable and has a highly diversified and variable genome, it is difficult to develop diagnostic assays. Detection methods have evolved from electron microscopy to conventional end-point reverse transcription polymerase chain reaction (RT-PCR), immunoassay, real-time RT-PCR, other molecular technologies, and nanotechnology array-based assays. The status and features of various testing methods are summarized in this review.","container-title":"Clinics in Laboratory Medicine","DOI":"10.1016/j.cll.2015.02.008","ISSN":"1557-9832","issue":"2","journalAbbreviation":"Clin Lab Med","language":"eng","note":"PMID: 26004647","page":"345-362","source":"PubMed","title":"Laboratory diagnosis of noroviruses: present and future","title-short":"Laboratory diagnosis of noroviruses","volume":"35","author":[{"family":"Pang","given":"Xiaoli"},{"family":"Lee","given":"Bonita E."}],"issued":{"date-parts":[["2015",6]]}}},{"id":54,"uris":["http://zotero.org/users/local/SUzzrSaq/items/BIAKHJMK"],"itemData":{"id":54,"type":"article-journal","abstract":"In the latest One Health ECDC EFSA technical report, Norovirus in fish and fishery products have been listed as the agent/food pair causing the highest number of strong-evidence outbreaks in the EU in 2019. This review aims to identify data gaps that must be filled in order to increase knowledge on Norovirus in bivalve molluscs, perform a risk assessment and rank the key mitigation strategies for this biological hazard, which is relevant to public health. Virologic determinations are not included in any of the food safety and process hygiene microbiologic criteria reflected in the current European regulations. In addition, the Escherichia coli-based indices of acceptable faecal contamination for primary production, as well as the food safety criteria, do not appear sufficient to indicate the extent of Norovirus contamination. The qualitative risk assessment data collected in this review suggests that bivalve molluscs present a high risk to human health for Norovirus only when consumed raw or when insufficiently cooked. On the contrary, the risk can be considered negligible when they are cooked at a high temperature, while information is still scarce for non-thermal treatments.","container-title":"Foods (Basel, Switzerland)","DOI":"10.3390/foods10102444","ISSN":"2304-8158","issue":"10","journalAbbreviation":"Foods","language":"eng","note":"PMID: 34681492\nPMCID: PMC8535557","page":"2444","source":"PubMed","title":"Assessment of the Impact on Human Health of the Presence of Norovirus in Bivalve Molluscs: What Data Do We Miss?","title-short":"Assessment of the Impact on Human Health of the Presence of Norovirus in Bivalve Molluscs","volume":"10","author":[{"family":"Savini","given":"Federica"},{"family":"Giacometti","given":"Federica"},{"family":"Tomasello","given":"Federico"},{"family":"Pollesel","given":"Marta"},{"family":"Piva","given":"Silvia"},{"family":"Serraino","given":"Andrea"},{"family":"De Cesare","given":"Alessandra"}],"issued":{"date-parts":[["2021",10,14]]}}}],"schema":"https://github.com/citation-style-language/schema/raw/master/csl-citation.json"} </w:instrText>
      </w:r>
      <w:r w:rsidR="0016687D" w:rsidRPr="003547AB">
        <w:rPr>
          <w:rFonts w:cs="Times New Roman"/>
          <w:lang w:val="en-GB"/>
        </w:rPr>
        <w:fldChar w:fldCharType="separate"/>
      </w:r>
      <w:r w:rsidR="0060295C" w:rsidRPr="00316336">
        <w:rPr>
          <w:rFonts w:ascii="Calibri" w:hAnsi="Calibri" w:cs="Calibri"/>
          <w:lang w:val="en-GB"/>
        </w:rPr>
        <w:t>(Goodgame, 2006; Pang and Lee, 2015; Savini et al., 2021)</w:t>
      </w:r>
      <w:r w:rsidR="0016687D" w:rsidRPr="003547AB">
        <w:rPr>
          <w:rFonts w:cs="Times New Roman"/>
          <w:lang w:val="en-GB"/>
        </w:rPr>
        <w:fldChar w:fldCharType="end"/>
      </w:r>
      <w:r w:rsidR="003547AB" w:rsidRPr="003547AB">
        <w:rPr>
          <w:rFonts w:cs="Times New Roman"/>
          <w:lang w:val="en-GB"/>
        </w:rPr>
        <w:t xml:space="preserve"> and </w:t>
      </w:r>
      <w:r w:rsidR="00C4156A">
        <w:rPr>
          <w:rFonts w:cs="Times New Roman"/>
          <w:lang w:val="en-GB"/>
        </w:rPr>
        <w:t>the main</w:t>
      </w:r>
      <w:r w:rsidR="003547AB">
        <w:rPr>
          <w:rFonts w:cs="Times New Roman"/>
          <w:lang w:val="en-GB"/>
        </w:rPr>
        <w:t xml:space="preserve"> causes of </w:t>
      </w:r>
      <w:r w:rsidR="003547AB" w:rsidRPr="00B51EAD">
        <w:rPr>
          <w:rFonts w:cs="Times New Roman"/>
          <w:lang w:val="en-GB"/>
        </w:rPr>
        <w:t>foodborne diseases</w:t>
      </w:r>
      <w:r w:rsidR="003547AB">
        <w:rPr>
          <w:rFonts w:cs="Times New Roman"/>
          <w:lang w:val="en-GB"/>
        </w:rPr>
        <w:t xml:space="preserve"> </w:t>
      </w:r>
      <w:r w:rsidR="003547AB">
        <w:rPr>
          <w:rFonts w:cs="Times New Roman"/>
          <w:lang w:val="en-GB"/>
        </w:rPr>
        <w:fldChar w:fldCharType="begin"/>
      </w:r>
      <w:r w:rsidR="009237A4">
        <w:rPr>
          <w:rFonts w:cs="Times New Roman"/>
          <w:lang w:val="en-GB"/>
        </w:rPr>
        <w:instrText xml:space="preserve"> ADDIN ZOTERO_ITEM CSL_CITATION {"citationID":"KCpCvjr6","properties":{"formattedCitation":"(Koopmans &amp; Duizer, 2004)","plainCitation":"(Koopmans &amp; Duizer, 2004)","noteIndex":0},"citationItems":[{"id":"cjuMQrdw/byQuLq3q","uris":["http://zotero.org/users/local/NPAwGhPc/items/YXFL7SNV"],"itemData":{"id":45,"type":"article-journal","abstract":"Several groups of viruses may infect persons after ingestion and then are shed via stool. Of these, the norovirus (NoV) and hepatitis A virus (HAV) are currently recognised as the most important human foodborne pathogens with regard to the number of outbreaks and people affected in the Western world. NoV and HAV are highly infectious and may lead to widespread outbreaks. The clinical manifestation of NoV infection, however, is relatively mild. Asymptomatic infections are common and may contribute to the spread of the infection. Introduction of NoV in a community or population (a seeding event) may be followed by additional spread because of the highly infectious nature of NoV, resulting in a great number of secondary infections (50% of contacts). Hepatitis A is an increasing problem because of the decrease in immunity of populations in countries with high standards of hygiene. Molecular-based methods can detect viruses in shellfish but are not yet available for other foods. The applicability of the methods currently available for monitoring foods for viral contamination is unknown. No consistent correlation has been found between the presence of indicator microorganisms (i.e. bacteriophages, E. coli) and viruses. NoV and HAV are highly infectious and exhibit variable levels of resistance to heat and disinfection agents. However, they are both inactivated at 100 °C. No validated model virus or model system is available for studies of inactivation of NoV, although investigations could make use of structurally similar viruses (i.e. canine and feline caliciviruses). In the absence of a model virus or model system, food safety guidelines need to be based on studies that have been performed with the most resistant enteric RNA viruses (i.e. HAV, for which a model system does exist) and also with bacteriophages (for water). Most documented foodborne viral outbreaks can be traced to food that has been manually handled by an infected foodhandler, rather than to industrially processed foods. The viral contamination of food can occur anywhere in the process from farm to fork, but most foodborne viral infections can be traced back to infected persons who handle food that is not heated or otherwise treated afterwards. Therefore, emphasis should be on stringent personal hygiene during preparation. If viruses are present in food preprocessing, residual viral infectivity may be present after some industrial processes. Therefore, it is key that sufficient attention be given to good agriculture practice (GAP) and good manufacturing practice (GMP) to avoid introduction of viruses onto the raw material and into the food-manufacturing environment, and to HACCP to assure adequate management of (control over) viruses present during the manufacturing process. If viruses are present in foods after processing, they remain infectious in most circumstances and in most foods for several days or weeks, especially if kept cooled (at 4 °C). Therefore, emphasis should be on stringent personal hygiene during preparation. For the control of foodborne viral infections, it is necessary to:•Heighten awareness about the presence and spread of these viruses by foodhandlers;•Optimise and standardise methods for the detection of foodborne viruses;•Develop laboratory-based surveillance to detect large, common-source outbreaks at an early stage; and•Emphasise consideration of viruses in setting up food safety quality control and management systems (GHP, GMP, HACCP).","container-title":"International Journal of Food Microbiology","DOI":"10.1016/S0168-1605(03)00169-7","ISSN":"0168-1605","issue":"1","journalAbbreviation":"International Journal of Food Microbiology","language":"en","page":"23-41","source":"ScienceDirect","title":"Foodborne viruses: an emerging problem","title-short":"Foodborne viruses","volume":"90","author":[{"family":"Koopmans","given":"Marion"},{"family":"Duizer","given":"Erwin"}],"issued":{"date-parts":[["2004",1,1]]}}}],"schema":"https://github.com/citation-style-language/schema/raw/master/csl-citation.json"} </w:instrText>
      </w:r>
      <w:r w:rsidR="003547AB">
        <w:rPr>
          <w:rFonts w:cs="Times New Roman"/>
          <w:lang w:val="en-GB"/>
        </w:rPr>
        <w:fldChar w:fldCharType="separate"/>
      </w:r>
      <w:r w:rsidR="003547AB" w:rsidRPr="000D1A02">
        <w:rPr>
          <w:rFonts w:ascii="Calibri" w:hAnsi="Calibri"/>
          <w:lang w:val="en-US"/>
        </w:rPr>
        <w:t>(Koopmans &amp; Duizer, 2004)</w:t>
      </w:r>
      <w:r w:rsidR="003547AB">
        <w:rPr>
          <w:rFonts w:cs="Times New Roman"/>
          <w:lang w:val="en-GB"/>
        </w:rPr>
        <w:fldChar w:fldCharType="end"/>
      </w:r>
      <w:r w:rsidR="000A3809">
        <w:rPr>
          <w:rFonts w:cs="Times New Roman"/>
          <w:lang w:val="en-GB"/>
        </w:rPr>
        <w:t>.</w:t>
      </w:r>
    </w:p>
    <w:p w14:paraId="624E4D65" w14:textId="35110820" w:rsidR="00D807FB" w:rsidRDefault="00E83519" w:rsidP="00D807FB">
      <w:pPr>
        <w:spacing w:after="0" w:line="240" w:lineRule="atLeast"/>
        <w:jc w:val="both"/>
        <w:rPr>
          <w:rFonts w:cs="Times New Roman"/>
          <w:lang w:val="en-GB"/>
        </w:rPr>
      </w:pPr>
      <w:proofErr w:type="spellStart"/>
      <w:r>
        <w:rPr>
          <w:rFonts w:cs="Times New Roman"/>
          <w:lang w:val="en-GB"/>
        </w:rPr>
        <w:t>NoV</w:t>
      </w:r>
      <w:r w:rsidR="00A04F53">
        <w:rPr>
          <w:rFonts w:cs="Times New Roman"/>
          <w:lang w:val="en-GB"/>
        </w:rPr>
        <w:t>s</w:t>
      </w:r>
      <w:proofErr w:type="spellEnd"/>
      <w:r>
        <w:rPr>
          <w:rFonts w:cs="Times New Roman"/>
          <w:lang w:val="en-GB"/>
        </w:rPr>
        <w:t xml:space="preserve"> are icosahedral</w:t>
      </w:r>
      <w:r w:rsidR="00DC4A43">
        <w:rPr>
          <w:rFonts w:cs="Times New Roman"/>
          <w:lang w:val="en-GB"/>
        </w:rPr>
        <w:t xml:space="preserve">, non-enveloped </w:t>
      </w:r>
      <w:r>
        <w:rPr>
          <w:rFonts w:cs="Times New Roman"/>
          <w:lang w:val="en-GB"/>
        </w:rPr>
        <w:t xml:space="preserve">viruses with a </w:t>
      </w:r>
      <w:r w:rsidR="00967416">
        <w:rPr>
          <w:rFonts w:cs="Times New Roman"/>
          <w:lang w:val="en-GB"/>
        </w:rPr>
        <w:t>7.5 kb</w:t>
      </w:r>
      <w:r>
        <w:rPr>
          <w:rFonts w:cs="Times New Roman"/>
          <w:lang w:val="en-GB"/>
        </w:rPr>
        <w:t xml:space="preserve"> single-stranded RNA </w:t>
      </w:r>
      <w:r w:rsidR="00967416">
        <w:rPr>
          <w:rFonts w:cs="Times New Roman"/>
          <w:lang w:val="en-GB"/>
        </w:rPr>
        <w:t xml:space="preserve">genome </w:t>
      </w:r>
      <w:r>
        <w:rPr>
          <w:rFonts w:cs="Times New Roman"/>
          <w:lang w:val="en-GB"/>
        </w:rPr>
        <w:t xml:space="preserve">with positive polarity and presenting three open reading frames (ORFs) </w:t>
      </w:r>
      <w:r w:rsidR="004B6BAE">
        <w:rPr>
          <w:rFonts w:cs="Times New Roman"/>
          <w:lang w:val="en-GB"/>
        </w:rPr>
        <w:fldChar w:fldCharType="begin"/>
      </w:r>
      <w:r w:rsidR="009237A4">
        <w:rPr>
          <w:rFonts w:cs="Times New Roman"/>
          <w:lang w:val="en-GB"/>
        </w:rPr>
        <w:instrText xml:space="preserve"> ADDIN ZOTERO_ITEM CSL_CITATION {"citationID":"ll2mW9rO","properties":{"formattedCitation":"(Dingle et al., 1995)","plainCitation":"(Dingle et al., 1995)","noteIndex":0},"citationItems":[{"id":"cjuMQrdw/TG6DqyBr","uris":["http://zotero.org/users/local/NPAwGhPc/items/HQHW7Z8J"],"itemData":{"id":63,"type":"article-journal","container-title":"Journal of General Virology","DOI":"10.1099/0022-1317-76-9-2349","ISSN":"0022-1317, 1465-2099","issue":"9","journalAbbreviation":"Journal of General Virology","language":"en","page":"2349-2355","source":"DOI.org (Crossref)","title":"Human enteric Caliciviridae: the complete genome sequence and expression of virus-like particles from a genetic group II small round structured virus","title-short":"Human enteric Caliciviridae","volume":"76","author":[{"family":"Dingle","given":"K. E."},{"family":"Lambden","given":"P. R."},{"family":"Caul","given":"E. O."},{"family":"Clarke","given":"I. N."}],"issued":{"date-parts":[["1995",9,1]]}}}],"schema":"https://github.com/citation-style-language/schema/raw/master/csl-citation.json"} </w:instrText>
      </w:r>
      <w:r w:rsidR="004B6BAE">
        <w:rPr>
          <w:rFonts w:cs="Times New Roman"/>
          <w:lang w:val="en-GB"/>
        </w:rPr>
        <w:fldChar w:fldCharType="separate"/>
      </w:r>
      <w:r w:rsidR="004B6BAE" w:rsidRPr="00736C8B">
        <w:rPr>
          <w:rFonts w:ascii="Calibri" w:hAnsi="Calibri"/>
          <w:lang w:val="en-US"/>
        </w:rPr>
        <w:t>(Dingle et al., 1995)</w:t>
      </w:r>
      <w:r w:rsidR="004B6BAE">
        <w:rPr>
          <w:rFonts w:cs="Times New Roman"/>
          <w:lang w:val="en-GB"/>
        </w:rPr>
        <w:fldChar w:fldCharType="end"/>
      </w:r>
      <w:r>
        <w:rPr>
          <w:rFonts w:cs="Times New Roman"/>
          <w:lang w:val="en-GB"/>
        </w:rPr>
        <w:t xml:space="preserve">. </w:t>
      </w:r>
      <w:proofErr w:type="spellStart"/>
      <w:r w:rsidR="00906D62">
        <w:rPr>
          <w:rFonts w:cs="Times New Roman"/>
          <w:lang w:val="en-GB"/>
        </w:rPr>
        <w:t>NoV</w:t>
      </w:r>
      <w:proofErr w:type="spellEnd"/>
      <w:r w:rsidR="00736C8B">
        <w:rPr>
          <w:rFonts w:cs="Times New Roman"/>
          <w:lang w:val="en-GB"/>
        </w:rPr>
        <w:t xml:space="preserve"> </w:t>
      </w:r>
      <w:r w:rsidR="00906D62">
        <w:rPr>
          <w:rFonts w:cs="Times New Roman"/>
          <w:lang w:val="en-GB"/>
        </w:rPr>
        <w:t xml:space="preserve">GI, </w:t>
      </w:r>
      <w:proofErr w:type="spellStart"/>
      <w:r w:rsidR="00906D62">
        <w:rPr>
          <w:rFonts w:cs="Times New Roman"/>
          <w:lang w:val="en-GB"/>
        </w:rPr>
        <w:t>NoV</w:t>
      </w:r>
      <w:proofErr w:type="spellEnd"/>
      <w:r w:rsidR="00736C8B">
        <w:rPr>
          <w:rFonts w:cs="Times New Roman"/>
          <w:lang w:val="en-GB"/>
        </w:rPr>
        <w:t xml:space="preserve"> </w:t>
      </w:r>
      <w:r w:rsidR="00906D62">
        <w:rPr>
          <w:rFonts w:cs="Times New Roman"/>
          <w:lang w:val="en-GB"/>
        </w:rPr>
        <w:t xml:space="preserve">GII and </w:t>
      </w:r>
      <w:proofErr w:type="spellStart"/>
      <w:r w:rsidR="00906D62">
        <w:rPr>
          <w:rFonts w:cs="Times New Roman"/>
          <w:lang w:val="en-GB"/>
        </w:rPr>
        <w:t>NoV</w:t>
      </w:r>
      <w:proofErr w:type="spellEnd"/>
      <w:r w:rsidR="00736C8B">
        <w:rPr>
          <w:rFonts w:cs="Times New Roman"/>
          <w:lang w:val="en-GB"/>
        </w:rPr>
        <w:t xml:space="preserve"> G</w:t>
      </w:r>
      <w:r w:rsidR="00906D62">
        <w:rPr>
          <w:rFonts w:cs="Times New Roman"/>
          <w:lang w:val="en-GB"/>
        </w:rPr>
        <w:t>IV are the</w:t>
      </w:r>
      <w:r w:rsidR="00B72569">
        <w:rPr>
          <w:rFonts w:cs="Times New Roman"/>
          <w:lang w:val="en-GB"/>
        </w:rPr>
        <w:t xml:space="preserve"> </w:t>
      </w:r>
      <w:r w:rsidR="00651BD6">
        <w:rPr>
          <w:rFonts w:cs="Times New Roman"/>
          <w:lang w:val="en-GB"/>
        </w:rPr>
        <w:t xml:space="preserve">main </w:t>
      </w:r>
      <w:r w:rsidR="00B72569">
        <w:rPr>
          <w:rFonts w:cs="Times New Roman"/>
          <w:lang w:val="en-GB"/>
        </w:rPr>
        <w:t xml:space="preserve">3 </w:t>
      </w:r>
      <w:r w:rsidR="00906D62">
        <w:rPr>
          <w:rFonts w:cs="Times New Roman"/>
          <w:lang w:val="en-GB"/>
        </w:rPr>
        <w:t>genogroups</w:t>
      </w:r>
      <w:r w:rsidR="00001295">
        <w:rPr>
          <w:rFonts w:cs="Times New Roman"/>
          <w:lang w:val="en-GB"/>
        </w:rPr>
        <w:t>,</w:t>
      </w:r>
      <w:r w:rsidR="00B72569">
        <w:rPr>
          <w:rFonts w:cs="Times New Roman"/>
          <w:lang w:val="en-GB"/>
        </w:rPr>
        <w:t xml:space="preserve"> among the </w:t>
      </w:r>
      <w:r w:rsidR="00EE2D50">
        <w:rPr>
          <w:rFonts w:cs="Times New Roman"/>
          <w:lang w:val="en-GB"/>
        </w:rPr>
        <w:t xml:space="preserve">10 </w:t>
      </w:r>
      <w:r w:rsidR="00906D62">
        <w:rPr>
          <w:rFonts w:cs="Times New Roman"/>
          <w:lang w:val="en-GB"/>
        </w:rPr>
        <w:t>identified</w:t>
      </w:r>
      <w:r w:rsidR="00B72569">
        <w:rPr>
          <w:rFonts w:cs="Times New Roman"/>
          <w:lang w:val="en-GB"/>
        </w:rPr>
        <w:t>, recognised</w:t>
      </w:r>
      <w:r w:rsidR="00906D62">
        <w:rPr>
          <w:rFonts w:cs="Times New Roman"/>
          <w:lang w:val="en-GB"/>
        </w:rPr>
        <w:t xml:space="preserve"> as a possible cause of the disease</w:t>
      </w:r>
      <w:r w:rsidR="008E5181">
        <w:rPr>
          <w:rFonts w:cs="Times New Roman"/>
          <w:lang w:val="en-GB"/>
        </w:rPr>
        <w:t xml:space="preserve"> </w:t>
      </w:r>
      <w:r w:rsidR="00906D62">
        <w:rPr>
          <w:rFonts w:cs="Times New Roman"/>
          <w:lang w:val="en-GB"/>
        </w:rPr>
        <w:t>in humans</w:t>
      </w:r>
      <w:r w:rsidR="004B6BAE">
        <w:rPr>
          <w:rFonts w:cs="Times New Roman"/>
          <w:lang w:val="en-GB"/>
        </w:rPr>
        <w:t xml:space="preserve"> </w:t>
      </w:r>
      <w:r w:rsidR="004B6BAE">
        <w:rPr>
          <w:rFonts w:cs="Times New Roman"/>
          <w:lang w:val="en-GB"/>
        </w:rPr>
        <w:fldChar w:fldCharType="begin"/>
      </w:r>
      <w:r w:rsidR="009237A4">
        <w:rPr>
          <w:rFonts w:cs="Times New Roman"/>
          <w:lang w:val="en-GB"/>
        </w:rPr>
        <w:instrText xml:space="preserve"> ADDIN ZOTERO_ITEM CSL_CITATION {"citationID":"Z0MRNoXd","properties":{"formattedCitation":"(Chhabra et al., 2019a; de Graaf et al., 2016)","plainCitation":"(Chhabra et al., 2019a; de Graaf et al., 2016)","noteIndex":0},"citationItems":[{"id":18,"uris":["http://zotero.org/users/local/SUzzrSaq/items/ZHMPISMP"],"itemData":{"id":18,"type":"article-journal","abstract":"Noroviruses are genetically diverse RNA viruses associated with acute gastroenteritis in mammalian hosts. Phylogenetically, they can be segregated into different genogroups as well as P (polymerase)-groups and further into genotypes and P-types based on amino acid diversity of the complete VP1 gene and nucleotide diversity of the RNA-dependent RNA polymerase (RdRp) region of ORF1, respectively. In recent years, several new noroviruses have been reported that warrant an update of the existing classification scheme. Using previously described 2× standard deviation (sd) criteria to group sequences into separate clusters, we expanded the number of genogroups to 10 (GI-GX) and the number of genotypes to 48 (9 GI, 27 GII, 3 GIII, 2 GIV, 2 GV, 2 GVI and 1 genotype each for GVII, GVIII, GIX [formerly GII.15] and GX). Viruses for which currently only one sequence is available in public databases were classified into tentative new genogroups (GNA1 and GNA2) and genotypes (GII.NA1, GII.NA2 and GIV.NA1) with their definitive assignment awaiting additional related sequences. Based on nucleotide diversity in the RdRp region, noroviruses can be divided into 60 P-types (14 GI, 37 GII, 2 GIII, 1 GIV, 2 GV, 2 GVI, 1 GVII and 1 GX), 2 tentative P-groups and 14 tentative P-types. Future classification and nomenclature updates will be based on complete genome sequences and will be coordinated and disseminated by the international norovirus classification-working group.","container-title":"The Journal of General Virology","DOI":"10.1099/jgv.0.001318","ISSN":"1465-2099","issue":"10","journalAbbreviation":"J Gen Virol","language":"eng","note":"PMID: 31483239\nPMCID: PMC7011714","page":"1393-1406","source":"PubMed","title":"Updated classification of norovirus genogroups and genotypes","volume":"100","author":[{"family":"Chhabra","given":"Preeti"},{"family":"Graaf","given":"Miranda","non-dropping-particle":"de"},{"family":"Parra","given":"Gabriel I."},{"family":"Chan","given":"Martin Chi-Wai"},{"family":"Green","given":"Kim"},{"family":"Martella","given":"Vito"},{"family":"Wang","given":"Qiuhong"},{"family":"White","given":"Peter A."},{"family":"Katayama","given":"Kazuhiko"},{"family":"Vennema","given":"Harry"},{"family":"Koopmans","given":"Marion P. G."},{"family":"Vinjé","given":"Jan"}],"issued":{"date-parts":[["2019",10]]}}},{"id":"cjuMQrdw/JpPexjWm","uris":["http://zotero.org/users/local/NPAwGhPc/items/A7Y2HYVZ"],"itemData":{"id":59,"type":"article-journal","abstract":"Norovirus infections pose a substantial risk to human health worldwide. Modes of viral transmission, the severity of illness and evolutionary pressures all contribute to this risk and can vary between viral genotypes.Many details about the transmission of noroviruses remain unknown, especially regarding the origin of newly emerging strains.The recent emergence of genotype GII.P17-GII.17 noroviruses in Asia should serve as a warning that future risks from norovirus outbreaks might arise from genotypes other than those currently targeted by vaccine development.Bacteria in the host microbiota might influence human norovirus infections by providing HBGA-like sugars for norovirus attachment and by modulating host immunity.B cells support norovirus replication in the presence of bacteria that express histo-blood group antigen (HBGA)-like sugars. A recently described cell culture system for the study of noroviruses in B cells will hopefully advance our understanding of many aspects of human noroviruses, ranging from the molecular characterization of their life cycle to the development of improved vaccines.","container-title":"Nature Reviews Microbiology","DOI":"10.1038/nrmicro.2016.48","ISSN":"1740-1534","issue":"7","language":"en","note":"number: 7\npublisher: Nature Publishing Group","page":"421-433","source":"www.nature.com","title":"Human norovirus transmission and evolution in a changing world","volume":"14","author":[{"family":"Graaf","given":"Miranda","non-dropping-particle":"de"},{"family":"Beek","given":"Janko","non-dropping-particle":"van"},{"family":"Koopmans","given":"Marion P. G."}],"issued":{"date-parts":[["2016",7]]}}}],"schema":"https://github.com/citation-style-language/schema/raw/master/csl-citation.json"} </w:instrText>
      </w:r>
      <w:r w:rsidR="004B6BAE">
        <w:rPr>
          <w:rFonts w:cs="Times New Roman"/>
          <w:lang w:val="en-GB"/>
        </w:rPr>
        <w:fldChar w:fldCharType="separate"/>
      </w:r>
      <w:r w:rsidR="009237A4" w:rsidRPr="00290DC3">
        <w:rPr>
          <w:rFonts w:ascii="Calibri" w:hAnsi="Calibri" w:cs="Calibri"/>
          <w:lang w:val="en-GB"/>
        </w:rPr>
        <w:t>(Chhabra et al., 2019; de Graaf et al., 2016)</w:t>
      </w:r>
      <w:r w:rsidR="004B6BAE">
        <w:rPr>
          <w:rFonts w:cs="Times New Roman"/>
          <w:lang w:val="en-GB"/>
        </w:rPr>
        <w:fldChar w:fldCharType="end"/>
      </w:r>
      <w:r>
        <w:rPr>
          <w:rFonts w:cs="Times New Roman"/>
          <w:lang w:val="en-GB"/>
        </w:rPr>
        <w:t>.</w:t>
      </w:r>
    </w:p>
    <w:p w14:paraId="558FF522" w14:textId="54A00B88" w:rsidR="00906D62" w:rsidRPr="00DC6F1E" w:rsidRDefault="00D807FB" w:rsidP="00D6472A">
      <w:pPr>
        <w:spacing w:after="0" w:line="240" w:lineRule="atLeast"/>
        <w:jc w:val="both"/>
        <w:rPr>
          <w:lang w:val="en-US"/>
        </w:rPr>
      </w:pPr>
      <w:proofErr w:type="spellStart"/>
      <w:r>
        <w:rPr>
          <w:lang w:val="en-US"/>
        </w:rPr>
        <w:t>NoVs</w:t>
      </w:r>
      <w:proofErr w:type="spellEnd"/>
      <w:r>
        <w:rPr>
          <w:lang w:val="en-US"/>
        </w:rPr>
        <w:t xml:space="preserve"> are highly infective</w:t>
      </w:r>
      <w:r w:rsidR="00234432">
        <w:rPr>
          <w:lang w:val="en-US"/>
        </w:rPr>
        <w:t xml:space="preserve"> due to their very low infectious dose </w:t>
      </w:r>
      <w:r>
        <w:rPr>
          <w:lang w:val="en-US"/>
        </w:rPr>
        <w:t xml:space="preserve">and, </w:t>
      </w:r>
      <w:r w:rsidR="00001295">
        <w:rPr>
          <w:lang w:val="en-US"/>
        </w:rPr>
        <w:t xml:space="preserve">due </w:t>
      </w:r>
      <w:r>
        <w:rPr>
          <w:lang w:val="en-US"/>
        </w:rPr>
        <w:t xml:space="preserve">to the viral capsid, </w:t>
      </w:r>
      <w:r w:rsidR="00001295">
        <w:rPr>
          <w:lang w:val="en-US"/>
        </w:rPr>
        <w:t xml:space="preserve">they </w:t>
      </w:r>
      <w:r>
        <w:rPr>
          <w:lang w:val="en-US"/>
        </w:rPr>
        <w:t>can survive for long time in the environmen</w:t>
      </w:r>
      <w:r w:rsidR="000A0451">
        <w:rPr>
          <w:lang w:val="en-US"/>
        </w:rPr>
        <w:t>t</w:t>
      </w:r>
      <w:r w:rsidR="00CC6B2B">
        <w:rPr>
          <w:lang w:val="en-US"/>
        </w:rPr>
        <w:t xml:space="preserve"> </w:t>
      </w:r>
      <w:r w:rsidR="00CC6B2B">
        <w:rPr>
          <w:lang w:val="en-US"/>
        </w:rPr>
        <w:fldChar w:fldCharType="begin"/>
      </w:r>
      <w:r w:rsidR="00CC6B2B">
        <w:rPr>
          <w:lang w:val="en-US"/>
        </w:rPr>
        <w:instrText xml:space="preserve"> ADDIN ZOTERO_ITEM CSL_CITATION {"citationID":"E9j18eTr","properties":{"formattedCitation":"(R. I. Glass et al., 2000)","plainCitation":"(R. I. Glass et al., 2000)","noteIndex":0},"citationItems":[{"id":21,"uris":["http://zotero.org/users/local/SUzzrSaq/items/FI97QCP8"],"itemData":{"id":21,"type":"article-journal","abstract":"In the United States, acute gastroenteritis is one of the most commonly noted illnesses on hospital discharge records and death certificates, yet few of these cases have an etiologic diagnosis. The application of new molecular diagnostic methods has shown caliciviruses (previously referred to as the Norwalk family of viruses or small round structured viruses) to be the most common cause of acute gastroenteritis (AGE) outbreaks in the United States, and they may emerge as a common cause of sporadic cases of AGE among both children and adults. Novel molecular methods have permitted outbreak strains to be traced back to their common source and have led to the first identification of virus in implicated vehicles of infection—water, shellfish, and foods contaminated both at their source and by food handlers. The broad application of these methods to routine diagnosis in hospitals and public health laboratories is advancing our appreciation of the full burden of calicivirus-associated diarrhea, and it is opening new avenues for its prevention and control.","container-title":"The Journal of Infectious Diseases","DOI":"10.1086/315588","ISSN":"0022-1899","issue":"Supplement_2","journalAbbreviation":"The Journal of Infectious Diseases","page":"S254-S261","source":"Silverchair","title":"The Epidemiology of Enteric Caliciviruses from Humans: A Reassessment Using New Diagnostics","title-short":"The Epidemiology of Enteric Caliciviruses from Humans","volume":"181","author":[{"family":"Glass","given":"Roger I."},{"family":"Noel","given":"Jacqueline"},{"family":"Ando","given":"Tamie"},{"family":"Fankhauser","given":"Rebecca"},{"family":"Belliot","given":"Gael"},{"family":"Mounts","given":"Anthony"},{"family":"Parashar","given":"Umesh D."},{"family":"Bresee","given":"Joseph S."},{"family":"Monroe","given":"Stephan S."}],"issued":{"date-parts":[["2000",5,1]]}}}],"schema":"https://github.com/citation-style-language/schema/raw/master/csl-citation.json"} </w:instrText>
      </w:r>
      <w:r w:rsidR="00CC6B2B">
        <w:rPr>
          <w:lang w:val="en-US"/>
        </w:rPr>
        <w:fldChar w:fldCharType="separate"/>
      </w:r>
      <w:r w:rsidR="00CC6B2B" w:rsidRPr="00290DC3">
        <w:rPr>
          <w:rFonts w:ascii="Calibri" w:hAnsi="Calibri" w:cs="Calibri"/>
          <w:lang w:val="en-GB"/>
        </w:rPr>
        <w:t>(R. I. Glass et al., 2000)</w:t>
      </w:r>
      <w:r w:rsidR="00CC6B2B">
        <w:rPr>
          <w:lang w:val="en-US"/>
        </w:rPr>
        <w:fldChar w:fldCharType="end"/>
      </w:r>
      <w:r>
        <w:rPr>
          <w:lang w:val="en-US"/>
        </w:rPr>
        <w:t>.</w:t>
      </w:r>
      <w:r w:rsidRPr="00B2143D">
        <w:rPr>
          <w:rFonts w:cs="Times New Roman"/>
          <w:lang w:val="en-GB"/>
        </w:rPr>
        <w:t xml:space="preserve"> </w:t>
      </w:r>
      <w:r w:rsidRPr="000A3809">
        <w:rPr>
          <w:rFonts w:cs="Times New Roman"/>
          <w:lang w:val="en-GB"/>
        </w:rPr>
        <w:t>The main transmission route is faecal-oral</w:t>
      </w:r>
      <w:r>
        <w:rPr>
          <w:rFonts w:cs="Times New Roman"/>
          <w:lang w:val="en-GB"/>
        </w:rPr>
        <w:t>, follow</w:t>
      </w:r>
      <w:r w:rsidR="009A669C">
        <w:rPr>
          <w:rFonts w:cs="Times New Roman"/>
          <w:lang w:val="en-GB"/>
        </w:rPr>
        <w:t xml:space="preserve">ed </w:t>
      </w:r>
      <w:r w:rsidR="00263A99">
        <w:rPr>
          <w:rFonts w:cs="Times New Roman"/>
          <w:lang w:val="en-GB"/>
        </w:rPr>
        <w:t>through</w:t>
      </w:r>
      <w:r w:rsidRPr="000A3809">
        <w:rPr>
          <w:rFonts w:cs="Times New Roman"/>
          <w:lang w:val="en-GB"/>
        </w:rPr>
        <w:t xml:space="preserve"> </w:t>
      </w:r>
      <w:r w:rsidR="008E5181">
        <w:rPr>
          <w:rFonts w:cs="Times New Roman"/>
          <w:lang w:val="en-US"/>
        </w:rPr>
        <w:t xml:space="preserve">ingestion </w:t>
      </w:r>
      <w:r w:rsidR="00263A99">
        <w:rPr>
          <w:rFonts w:cs="Times New Roman"/>
          <w:lang w:val="en-US"/>
        </w:rPr>
        <w:t xml:space="preserve">of </w:t>
      </w:r>
      <w:r w:rsidRPr="00E75241">
        <w:rPr>
          <w:rFonts w:cs="Times New Roman"/>
          <w:lang w:val="en-US"/>
        </w:rPr>
        <w:t>contaminated food or water</w:t>
      </w:r>
      <w:r w:rsidR="009A669C">
        <w:rPr>
          <w:rFonts w:cs="Times New Roman"/>
          <w:lang w:val="en-US"/>
        </w:rPr>
        <w:t xml:space="preserve">; </w:t>
      </w:r>
      <w:r w:rsidR="009A669C">
        <w:rPr>
          <w:rFonts w:cs="Times New Roman"/>
          <w:lang w:val="en-GB"/>
        </w:rPr>
        <w:t xml:space="preserve"> </w:t>
      </w:r>
      <w:r w:rsidRPr="000A3809">
        <w:rPr>
          <w:rFonts w:cs="Times New Roman"/>
          <w:lang w:val="en-GB"/>
        </w:rPr>
        <w:t>person-to-person transmission</w:t>
      </w:r>
      <w:r w:rsidR="00C42991">
        <w:rPr>
          <w:rFonts w:cs="Times New Roman"/>
          <w:lang w:val="en-GB"/>
        </w:rPr>
        <w:t xml:space="preserve"> should </w:t>
      </w:r>
      <w:r w:rsidR="009A669C">
        <w:rPr>
          <w:rFonts w:cs="Times New Roman"/>
          <w:lang w:val="en-GB"/>
        </w:rPr>
        <w:t xml:space="preserve">also </w:t>
      </w:r>
      <w:r w:rsidR="00C42991">
        <w:rPr>
          <w:rFonts w:cs="Times New Roman"/>
          <w:lang w:val="en-GB"/>
        </w:rPr>
        <w:t>be considered</w:t>
      </w:r>
      <w:r>
        <w:rPr>
          <w:rFonts w:cs="Times New Roman"/>
          <w:lang w:val="en-GB"/>
        </w:rPr>
        <w:t>,</w:t>
      </w:r>
      <w:r w:rsidRPr="000A3809">
        <w:rPr>
          <w:rFonts w:cs="Times New Roman"/>
          <w:lang w:val="en-GB"/>
        </w:rPr>
        <w:t xml:space="preserve"> </w:t>
      </w:r>
      <w:r w:rsidRPr="00AD2AF2">
        <w:rPr>
          <w:rFonts w:cs="Times New Roman"/>
          <w:lang w:val="en-GB"/>
        </w:rPr>
        <w:t xml:space="preserve">especially </w:t>
      </w:r>
      <w:r w:rsidRPr="000A3809">
        <w:rPr>
          <w:rFonts w:cs="Times New Roman"/>
          <w:lang w:val="en-GB"/>
        </w:rPr>
        <w:t>in semi</w:t>
      </w:r>
      <w:r>
        <w:rPr>
          <w:rFonts w:cs="Times New Roman"/>
          <w:lang w:val="en-GB"/>
        </w:rPr>
        <w:t>-</w:t>
      </w:r>
      <w:r w:rsidRPr="000A3809">
        <w:rPr>
          <w:rFonts w:cs="Times New Roman"/>
          <w:lang w:val="en-GB"/>
        </w:rPr>
        <w:t xml:space="preserve">closed </w:t>
      </w:r>
      <w:r>
        <w:rPr>
          <w:rFonts w:cs="Times New Roman"/>
          <w:lang w:val="en-GB"/>
        </w:rPr>
        <w:t>environment</w:t>
      </w:r>
      <w:r w:rsidR="009A669C">
        <w:rPr>
          <w:rFonts w:cs="Times New Roman"/>
          <w:lang w:val="en-GB"/>
        </w:rPr>
        <w:t>s</w:t>
      </w:r>
      <w:r>
        <w:rPr>
          <w:rFonts w:cs="Times New Roman"/>
          <w:lang w:val="en-GB"/>
        </w:rPr>
        <w:t xml:space="preserve"> </w:t>
      </w:r>
      <w:r w:rsidR="009A669C">
        <w:rPr>
          <w:rFonts w:cs="Times New Roman"/>
          <w:lang w:val="en-GB"/>
        </w:rPr>
        <w:t xml:space="preserve">such </w:t>
      </w:r>
      <w:r>
        <w:rPr>
          <w:rFonts w:cs="Times New Roman"/>
          <w:lang w:val="en-GB"/>
        </w:rPr>
        <w:t>as schools, cruise ships, hospitals and nursing homes</w:t>
      </w:r>
      <w:r w:rsidR="009A669C">
        <w:rPr>
          <w:rFonts w:cs="Times New Roman"/>
          <w:lang w:val="en-GB"/>
        </w:rPr>
        <w:t xml:space="preserve"> due to the ability of the virus to be transmitted by the vomiting aerosol and fomites</w:t>
      </w:r>
      <w:r w:rsidRPr="00E75241">
        <w:rPr>
          <w:rFonts w:cs="Times New Roman"/>
          <w:lang w:val="en-GB"/>
        </w:rPr>
        <w:t xml:space="preserve"> </w:t>
      </w:r>
      <w:r w:rsidRPr="006C4406">
        <w:rPr>
          <w:rFonts w:cs="Times New Roman"/>
          <w:lang w:val="en-GB"/>
        </w:rPr>
        <w:fldChar w:fldCharType="begin"/>
      </w:r>
      <w:r w:rsidR="009237A4">
        <w:rPr>
          <w:rFonts w:cs="Times New Roman"/>
          <w:lang w:val="en-GB"/>
        </w:rPr>
        <w:instrText xml:space="preserve"> ADDIN ZOTERO_ITEM CSL_CITATION {"citationID":"emjXFHwy","properties":{"formattedCitation":"(Hall et al., 2012; Randazzo et al., 2018; Verhoef et al., 2015)","plainCitation":"(Hall et al., 2012; Randazzo et al., 2018; Verhoef et al., 2015)","noteIndex":0},"citationItems":[{"id":"cjuMQrdw/n5vitqHY","uris":["http://zotero.org/users/7740823/items/96P4RRPC"],"itemData":{"id":98,"type":"article-journal","abstract":"In the United States, the leading cause of foodborne illness is norovirus; an average of 1 foodborne norovirus outbreak is reported every day. The more we know about how this virus is spread and in which foods, the better we can ward off future outbreaks. A recent study identified the most common sources of foodborne norovirus outbreaks as ready-to-eat foods that contain fresh produce and mollusks that are eaten raw, such as oysters. Most implicated foods had been prepared in restaurants, delicatessens, and other commercial settings and were most often contaminated by an infected food worker. Although possible contamination during production, harvesting, or processing cannot be overlooked, food safety during meal preparation should be emphasized. Food handlers should wash their hands, avoid bare-handed contact with ready-to-eat foods, and not work when they are sick., Keywords: norovirus, foodborne disease, outbreaks, attribution, United States, viruses","container-title":"Emerging Infectious Diseases","DOI":"10.3201/eid1810.120833","ISSN":"1080-6040","issue":"10","journalAbbreviation":"Emerg Infect Dis","note":"PMID: 23017158\nPMCID: PMC3471645","page":"1566-1573","source":"PubMed Central","title":"Epidemiology of Foodborne Norovirus Outbreaks, United States, 2001–2008","volume":"18","author":[{"family":"Hall","given":"Aron J."},{"family":"Eisenbart","given":"Valerie G."},{"family":"Etingüe","given":"Amy Lehman"},{"family":"Gould","given":"L. Hannah"},{"family":"Lopman","given":"Ben A."},{"family":"Parashar","given":"Umesh D."}],"issued":{"date-parts":[["2012",10]]}}},{"id":"cjuMQrdw/vk2Ydr91","uris":["http://zotero.org/users/local/NPAwGhPc/items/3M9FME3E"],"itemData":{"id":39,"type":"chapter","abstract":"Human noroviruses (HNoVs) are primarily transmitted by the fecal–oral route, either by person-to-person contact, or by ingestion of contaminated food or water as well as by aerosolization. Moreover, HNoVs significantly contribute to foodborne diseases being the causative agent of one-fifth of acute gastroenteritis worldwide. As a consequence of globalization, transnational outbreaks of foodborne infections are reported with increasing frequency. Therefore, in this review, state-of-the-art information regarding molecular procedures for human norovirus detection in food as well common food processing technologies have been summarized. Besides, the purpose of this chapter is to consolidate basic information on various aspects of HNoVs and to summarize food processing technologies that can potentially be applied in the food industry.","collection-title":"Biological Emerging Risks in Foods","container-title":"Advances in Food and Nutrition Research","language":"en","note":"DOI: 10.1016/bs.afnr.2018.02.005","page":"13-53","publisher":"Academic Press","source":"ScienceDirect","title":"Chapter Two - Norovirus: The Burden of the Unknown","title-short":"Chapter Two - Norovirus","URL":"https://www.sciencedirect.com/science/article/pii/S1043452618300214","volume":"86","author":[{"family":"Randazzo","given":"Walter"},{"family":"D’Souza","given":"Doris H."},{"family":"Sanchez","given":"Gloria"}],"editor":[{"family":"Rodríguez-Lázaro","given":"David"}],"accessed":{"date-parts":[["2021",3,31]]},"issued":{"date-parts":[["2018",1,1]]}}},{"id":"cjuMQrdw/QZ7ZLJs4","uris":["http://zotero.org/users/local/NPAwGhPc/items/2ZHKVADS"],"itemData":{"id":42,"type":"article-journal","abstract":"Worldwide, noroviruses are a leading cause of gastroenteritis. They can be transmitted from person to person directly or indirectly through contaminated food, water, or environments. To estimate the proportion of foodborne infections caused by noroviruses on a global scale, we used norovirus transmission and genotyping information from multiple international outbreak surveillance systems (Noronet, CaliciNet, EpiSurv) and from a systematic review of peer-reviewed literature. The proportion of outbreaks caused by food was determined by genotype and/or genogroup. Analysis resulted in the following final global profiles: foodborne transmission is attributed to 10% (range 9%%-11%) of all genotype GII.4 outbreaks, 27% (25%-30%) of outbreaks caused by all other single genotypes, and 37% (24%%-52%) of outbreaks caused by mixtures of GII.4 and other noroviruses. When these profiles are applied to global outbreak surveillance data, results indicate that ≈14% of all norovirus outbreaks are attributed to food.","container-title":"Emerging Infectious Diseases","DOI":"10.3201/eid2104.141073","ISSN":"1080-6059","issue":"4","journalAbbreviation":"Emerg Infect Dis","language":"eng","note":"PMID: 25811368\nPMCID: PMC4378480","page":"592-599","source":"PubMed","title":"Norovirus genotype profiles associated with foodborne transmission, 1999-2012","volume":"21","author":[{"family":"Verhoef","given":"Linda"},{"family":"Hewitt","given":"Joanne"},{"family":"Barclay","given":"Leslie"},{"family":"Ahmed","given":"Sharia M."},{"family":"Lake","given":"Rob"},{"family":"Hall","given":"Aron J."},{"family":"Lopman","given":"Ben"},{"family":"Kroneman","given":"Annelies"},{"family":"Vennema","given":"Harry"},{"family":"Vinjé","given":"Jan"},{"family":"Koopmans","given":"Marion"}],"issued":{"date-parts":[["2015",4]]}}}],"schema":"https://github.com/citation-style-language/schema/raw/master/csl-citation.json"} </w:instrText>
      </w:r>
      <w:r w:rsidRPr="006C4406">
        <w:rPr>
          <w:rFonts w:cs="Times New Roman"/>
          <w:lang w:val="en-GB"/>
        </w:rPr>
        <w:fldChar w:fldCharType="separate"/>
      </w:r>
      <w:r w:rsidRPr="0019070C">
        <w:rPr>
          <w:rFonts w:ascii="Calibri" w:hAnsi="Calibri"/>
          <w:lang w:val="en-US"/>
        </w:rPr>
        <w:t>(Hall et al., 2012; Randazzo et al., 2018; Verhoef et al., 2015)</w:t>
      </w:r>
      <w:r w:rsidRPr="006C4406">
        <w:rPr>
          <w:rFonts w:cs="Times New Roman"/>
          <w:lang w:val="en-GB"/>
        </w:rPr>
        <w:fldChar w:fldCharType="end"/>
      </w:r>
      <w:r w:rsidRPr="006C4406">
        <w:rPr>
          <w:rFonts w:cs="Times New Roman"/>
          <w:lang w:val="en-GB"/>
        </w:rPr>
        <w:t>.</w:t>
      </w:r>
      <w:r w:rsidR="004418B0">
        <w:rPr>
          <w:rFonts w:cs="Times New Roman"/>
          <w:lang w:val="en-GB"/>
        </w:rPr>
        <w:t xml:space="preserve"> </w:t>
      </w:r>
      <w:proofErr w:type="spellStart"/>
      <w:r>
        <w:rPr>
          <w:rFonts w:cs="Times New Roman"/>
          <w:lang w:val="en-GB"/>
        </w:rPr>
        <w:t>NoVs</w:t>
      </w:r>
      <w:proofErr w:type="spellEnd"/>
      <w:r>
        <w:rPr>
          <w:rFonts w:cs="Times New Roman"/>
          <w:lang w:val="en-GB"/>
        </w:rPr>
        <w:t xml:space="preserve"> infection </w:t>
      </w:r>
      <w:r w:rsidR="007D626D">
        <w:rPr>
          <w:rFonts w:cs="Times New Roman"/>
          <w:lang w:val="en-GB"/>
        </w:rPr>
        <w:t xml:space="preserve">is self-limiting and the main common symptoms </w:t>
      </w:r>
      <w:r>
        <w:rPr>
          <w:rFonts w:cs="Times New Roman"/>
          <w:lang w:val="en-GB"/>
        </w:rPr>
        <w:t>are vomiting</w:t>
      </w:r>
      <w:r w:rsidR="007D626D">
        <w:rPr>
          <w:rFonts w:cs="Times New Roman"/>
          <w:lang w:val="en-GB"/>
        </w:rPr>
        <w:t xml:space="preserve">, fever, </w:t>
      </w:r>
      <w:r w:rsidR="005C3491">
        <w:rPr>
          <w:rFonts w:cs="Times New Roman"/>
          <w:lang w:val="en-GB"/>
        </w:rPr>
        <w:t>anorexia</w:t>
      </w:r>
      <w:r w:rsidR="007D626D">
        <w:rPr>
          <w:rFonts w:cs="Times New Roman"/>
          <w:lang w:val="en-GB"/>
        </w:rPr>
        <w:t xml:space="preserve">, </w:t>
      </w:r>
      <w:r>
        <w:rPr>
          <w:rFonts w:cs="Times New Roman"/>
          <w:lang w:val="en-GB"/>
        </w:rPr>
        <w:t>and abdominal cramps with a 2 to 6 days</w:t>
      </w:r>
      <w:r w:rsidR="007D626D">
        <w:rPr>
          <w:rFonts w:cs="Times New Roman"/>
          <w:lang w:val="en-GB"/>
        </w:rPr>
        <w:t xml:space="preserve"> convalescence</w:t>
      </w:r>
      <w:r>
        <w:rPr>
          <w:rFonts w:cs="Times New Roman"/>
          <w:lang w:val="en-GB"/>
        </w:rPr>
        <w:t xml:space="preserve">; in rare cases and generally in </w:t>
      </w:r>
      <w:r w:rsidRPr="003C08AC">
        <w:rPr>
          <w:rFonts w:cs="Times New Roman"/>
          <w:lang w:val="en-GB"/>
        </w:rPr>
        <w:t xml:space="preserve">vulnerable patients it can lead to severe dehydration or death </w:t>
      </w:r>
      <w:r w:rsidRPr="003C08AC">
        <w:rPr>
          <w:rFonts w:cs="Times New Roman"/>
          <w:lang w:val="en-GB"/>
        </w:rPr>
        <w:fldChar w:fldCharType="begin"/>
      </w:r>
      <w:r w:rsidR="00EF1124">
        <w:rPr>
          <w:rFonts w:cs="Times New Roman"/>
          <w:lang w:val="en-GB"/>
        </w:rPr>
        <w:instrText xml:space="preserve"> ADDIN ZOTERO_ITEM CSL_CITATION {"citationID":"g7oxeVAn","properties":{"formattedCitation":"(Calderwood et al., 2022; Glass et al., 2009; Kim et al., 2019; Parr\\uc0\\u243{}n et al., 2021)","plainCitation":"(Calderwood et al., 2022; Glass et al., 2009; Kim et al., 2019; Parrón et al., 2021)","noteIndex":0},"citationItems":[{"id":39,"uris":["http://zotero.org/users/local/SUzzrSaq/items/E4EIKJXL"],"itemData":{"id":39,"type":"article-journal","abstract":"BACKGROUND: In the United States, norovirus is the leading cause of healthcare-associated gastroenteritis outbreaks. To inform prevention efforts, we describe the epidemiology of norovirus outbreaks in long-term care facilities (LTCFs).\nMETHODS: The Centers for Disease Control and Prevention (CDC) collect epidemiologic and laboratory data on norovirus outbreaks from US health departments through the National Outbreak Reporting System (NORS) and CaliciNet. Reports from both systems were merged, and norovirus outbreaks in nursing homes, assisted living, and other LTCFs occurring in 2009-2018 were analyzed. Data from the Centers for Medicare and Medicaid Services and the National Center for Health Statistics were used to estimate state LTCF counts.\nRESULTS: During 2009-2018, 50 states, Washington D.C., and Puerto Rico reported 13 092 norovirus outbreaks and 416 284 outbreak-associated cases in LTCFs. Participation in NORS and CaliciNet increased from 2009 to 2014 and median reporting of LTCF norovirus outbreaks stabilized at 4.1 outbreaks per 100 LTCFs (interquartile range [IQR]: 1.0-7.1) annually since 2014. Most outbreaks were spread via person-to-person transmission (90.4%), and 75% occurred during December-March. Genogroup was reported for 7292 outbreaks with 862 (11.8%) positive for GI and 6370 (87.3%) for GII. Among 4425 GII outbreaks with typing data, 3618 (81.8%) were GII.4. LTCF residents had higher attack rates than staff (median 29.0% vs 10.9%; P &lt; .001). For every 1000 cases, there were 21.6 hospitalizations and 2.3 deaths.\nCONCLUSIONS: LTCFs have a high burden of norovirus outbreaks. Most LTCF norovirus outbreaks occurred during winter months and were spread person-to-person. Outbreak surveillance can inform development of interventions for this vulnerable population, such as vaccines targeting GII.4 norovirus strains.","container-title":"Clinical Infectious Diseases: An Official Publication of the Infectious Diseases Society of America","DOI":"10.1093/cid/ciab808","ISSN":"1537-6591","issue":"1","journalAbbreviation":"Clin Infect Dis","language":"eng","note":"PMID: 34523674\nPMCID: PMC8978331","page":"113-119","source":"PubMed","title":"Norovirus Outbreaks in Long-term Care Facilities in the United States, 2009-2018: A Decade of Surveillance","title-short":"Norovirus Outbreaks in Long-term Care Facilities in the United States, 2009-2018","volume":"74","author":[{"family":"Calderwood","given":"Laura E."},{"family":"Wikswo","given":"Mary E."},{"family":"Mattison","given":"Claire P."},{"family":"Kambhampati","given":"Anita K."},{"family":"Balachandran","given":"Neha"},{"family":"Vinjé","given":"Jan"},{"family":"Barclay","given":"Leslie"},{"family":"Hall","given":"Aron J."},{"family":"Parashar","given":"Umesh"},{"family":"Mirza","given":"Sara A."}],"issued":{"date-parts":[["2022",1,7]]}}},{"id":"0qUa8xFE/EdXnBbxC","uris":["http://zotero.org/users/local/NPAwGhPc/items/A7T73M4T"],"itemData":{"id":56,"type":"article-journal","container-title":"The New England journal of medicine","DOI":"10.1056/NEJMra0804575","ISSN":"0028-4793","issue":"18","journalAbbreviation":"N Engl J Med","note":"PMID: 19864676\nPMCID: PMC3880795","source":"PubMed Central","title":"Norovirus Gastroenteritis","URL":"https://www.ncbi.nlm.nih.gov/pmc/articles/PMC3880795/","volume":"361","author":[{"family":"Glass","given":"Roger I."},{"family":"Parashar","given":"Umesh D."},{"family":"Estes","given":"Mary K."}],"accessed":{"date-parts":[["2021",3,31]]},"issued":{"date-parts":[["2009",10,29]]}}},{"id":46,"uris":["http://zotero.org/users/local/SUzzrSaq/items/95JKEL2B"],"itemData":{"id":46,"type":"article-journal","abstract":"An outbreak of acute gastroenteritis was reported from a kindergarten on January 5, 2018 and investigation was conducted. A case was defined as a kindergartener presented with vomiting or diarrhea twice a day between January 1 and January 5, 2018. All kindergarteners were interviewed to identify the factor associated with case development. Fifteen (31.3%) children of a total of 48 were identified as cases, and four were confirmed to be Group II, Norovirus positive. In our study, based on the pattern of epidemic curve and different attack rate by classroom in a kindergarten, Norovirus was likely transmitted from human to human.","container-title":"Infection &amp; Chemotherapy","DOI":"10.3947/ic.2019.51.2.171","ISSN":"2093-2340","issue":"2","journalAbbreviation":"Infect Chemother","language":"eng","note":"PMID: 31270996\nPMCID: PMC6609739","page":"171-176","source":"PubMed","title":"Norovirus Outbreak in a Kindergarten: Human to Human Transmission among Children","title-short":"Norovirus Outbreak in a Kindergarten","volume":"51","author":[{"family":"Kim","given":"Seowon"},{"family":"Kim","given":"Young Woo"},{"family":"Ryu","given":"Sukhyun"},{"family":"Kim","given":"Jin Won"}],"issued":{"date-parts":[["2019",6]]}}},{"id":52,"uris":["http://zotero.org/users/local/SUzzrSaq/items/W7SWFAZ2"],"itemData":{"id":52,"type":"article-journal","abstract":"Norovirus is the leading cause of outbreaks of acute viral gastroenteritis. We carried out this study to investigate outbreaks in long-term care facilities reported in 2017 and 2018 in Catalonia (Spain). The characteristics of the centers, exposed persons and the genogroups responsible were analyzed. Viral loads were estimated. The attack rate (AR) of the outbreaks studied, and the rate ratio (RR) and the odds ratio (OR) and their 95% confidence intervals as measures of association were calculated. The mean cycle thresholds were compared using the t-test for independent means. We included 30 outbreaks (4631 exposed people). The global AR was 25.93%. The RR of residents vs. staff was 2.28 (95% CI 2.0–2.6). The RR between AR in residents with total or severe dependence vs. residents with moderate, low or no-dependence was 1.23 (95% CI 1.05–1.45). The AR were higher in smaller centers than in larger ones (38.47% vs. 19.25% and RR 2; 95% CI 1.82–2.2). GII was responsible for 70% of outbreaks. No association was found between the genogroup and presenting symptoms (OR 0.96; 95% CI 0.41–2.26). Viral loads were higher in symptomatic than in asymptomatic patients (p = 0.001).","container-title":"Scientific Reports","DOI":"10.1038/s41598-021-02348-2","ISSN":"2045-2322","issue":"1","journalAbbreviation":"Sci Rep","language":"en","license":"2021 The Author(s)","note":"number: 1\npublisher: Nature Publishing Group","page":"23218","source":"www.nature.com","title":"Norovirus outbreaks in long-term care facilities in Catalonia from 2017 to 2018","volume":"11","author":[{"family":"Parrón","given":"Ignacio"},{"family":"Barrabeig","given":"Irene"},{"family":"Alseda","given":"Miquel"},{"family":"Rius","given":"Cristina"},{"family":"Cornejo-Sánchez","given":"Thais"},{"family":"Jané","given":"Mireia"},{"family":"Pérez","given":"Cristina"},{"family":"Guix","given":"Susana"},{"family":"Domínguez","given":"Àngela"}],"issued":{"date-parts":[["2021",12,1]]}}}],"schema":"https://github.com/citation-style-language/schema/raw/master/csl-citation.json"} </w:instrText>
      </w:r>
      <w:r w:rsidRPr="003C08AC">
        <w:rPr>
          <w:rFonts w:cs="Times New Roman"/>
          <w:lang w:val="en-GB"/>
        </w:rPr>
        <w:fldChar w:fldCharType="separate"/>
      </w:r>
      <w:r w:rsidR="00EF1124" w:rsidRPr="00EF1124">
        <w:rPr>
          <w:rFonts w:ascii="Calibri" w:hAnsi="Calibri" w:cs="Calibri"/>
          <w:szCs w:val="24"/>
          <w:lang w:val="en-GB"/>
        </w:rPr>
        <w:t>(Calderwood et al., 2022; Glass et al., 2009; Kim et al., 2019; Parrón et al., 2021)</w:t>
      </w:r>
      <w:r w:rsidRPr="003C08AC">
        <w:rPr>
          <w:rFonts w:cs="Times New Roman"/>
          <w:lang w:val="en-GB"/>
        </w:rPr>
        <w:fldChar w:fldCharType="end"/>
      </w:r>
      <w:r w:rsidR="00D6472A" w:rsidRPr="00290DC3">
        <w:rPr>
          <w:rFonts w:ascii="Calibri" w:hAnsi="Calibri" w:cs="Calibri"/>
          <w:szCs w:val="24"/>
          <w:lang w:val="en-GB"/>
        </w:rPr>
        <w:t>.</w:t>
      </w:r>
      <w:r w:rsidR="00D6472A">
        <w:rPr>
          <w:rFonts w:cs="Times New Roman"/>
          <w:lang w:val="en-GB"/>
        </w:rPr>
        <w:t xml:space="preserve"> </w:t>
      </w:r>
      <w:r w:rsidR="008E5181">
        <w:rPr>
          <w:rFonts w:cs="Times New Roman"/>
          <w:lang w:val="en-GB"/>
        </w:rPr>
        <w:t>Generally</w:t>
      </w:r>
      <w:r w:rsidR="003C08AC" w:rsidRPr="003C08AC">
        <w:rPr>
          <w:rFonts w:cs="Times New Roman"/>
          <w:lang w:val="en-GB"/>
        </w:rPr>
        <w:t xml:space="preserve">, </w:t>
      </w:r>
      <w:proofErr w:type="spellStart"/>
      <w:r w:rsidR="00780D10" w:rsidRPr="003C08AC">
        <w:rPr>
          <w:rFonts w:cs="Times New Roman"/>
          <w:lang w:val="en-GB"/>
        </w:rPr>
        <w:t>NoV</w:t>
      </w:r>
      <w:r w:rsidR="003C08AC" w:rsidRPr="003C08AC">
        <w:rPr>
          <w:rFonts w:cs="Times New Roman"/>
          <w:lang w:val="en-GB"/>
        </w:rPr>
        <w:t>s</w:t>
      </w:r>
      <w:proofErr w:type="spellEnd"/>
      <w:r w:rsidR="00780D10" w:rsidRPr="003C08AC">
        <w:rPr>
          <w:rFonts w:cs="Times New Roman"/>
          <w:lang w:val="en-GB"/>
        </w:rPr>
        <w:t xml:space="preserve"> </w:t>
      </w:r>
      <w:r w:rsidR="00263A99">
        <w:rPr>
          <w:rFonts w:cs="Times New Roman"/>
          <w:lang w:val="en-GB"/>
        </w:rPr>
        <w:t xml:space="preserve">cases </w:t>
      </w:r>
      <w:r w:rsidR="003C08AC" w:rsidRPr="00290DC3">
        <w:rPr>
          <w:rStyle w:val="hgkelc"/>
          <w:lang w:val="en-GB"/>
        </w:rPr>
        <w:t>are more common</w:t>
      </w:r>
      <w:r w:rsidR="00780D10" w:rsidRPr="003C08AC">
        <w:rPr>
          <w:rFonts w:cs="Times New Roman"/>
          <w:lang w:val="en-GB"/>
        </w:rPr>
        <w:t xml:space="preserve"> in the winter season </w:t>
      </w:r>
      <w:r w:rsidR="00015621">
        <w:rPr>
          <w:rFonts w:cs="Times New Roman"/>
          <w:lang w:val="en-GB"/>
        </w:rPr>
        <w:fldChar w:fldCharType="begin"/>
      </w:r>
      <w:r w:rsidR="00A76FB3">
        <w:rPr>
          <w:rFonts w:cs="Times New Roman"/>
          <w:lang w:val="en-GB"/>
        </w:rPr>
        <w:instrText xml:space="preserve"> ADDIN ZOTERO_ITEM CSL_CITATION {"citationID":"04KPnPyl","properties":{"formattedCitation":"(Jiang et al., 1990; Kojima et al., 2002)","plainCitation":"(Jiang et al., 1990; Kojima et al., 2002)","noteIndex":0},"citationItems":[{"id":24,"uris":["http://zotero.org/users/local/SUzzrSaq/items/9WBCT2LL"],"itemData":{"id":24,"type":"article-journal","container-title":"Science","DOI":"10.1126/science.2177224","issue":"4987","note":"publisher: American Association for the Advancement of Science","page":"1580-1583","source":"science.org (Atypon)","title":"Norwalk Virus Genome Cloning and Characterization","volume":"250","author":[{"family":"Jiang","given":"Xi"},{"family":"Graham","given":"David Y."},{"family":"Wang","given":"Kening"},{"family":"Estes","given":"Mary K."}],"issued":{"date-parts":[["1990",12,14]]}}},{"id":"cjuMQrdw/1FwI4BNl","uris":["http://zotero.org/users/local/NPAwGhPc/items/N8QLN7JS"],"itemData":{"id":"cjuMQrdw/1FwI4BNl","type":"article-journal","abstract":"Norwalk-like viruses (NLV) are a major causative agent of nonbacterial gastroenteritis. There are still many NLV strains that are refractory to gene amplification by ordinary reverse transcription-polymerase chain reaction. This is due mainly to the genetic diversity among NLV, especially mismatches in the primer sequences, which limits this technique in clinical utility. In this study, improved primer sets based on the capsid region, to detect both genogroup I and II NLV by genogroup-specific manner, were developed. When stool specimens from gastroenteritis patients, that were positive for NLV by electron microscopy, were tested by this new primer set, all specimens were positive by RT-PCR. Primers described previously for RdRp and capsid protein were capable of amplifying the specimens by 31 and 77%, respectively. Therefore, new primer sets are extremely useful for the amplification and rapid diagnosis of nonbacterial gastroenteritis due to NLV as well as for epidemiological studies.","container-title":"Journal of Virological Methods","DOI":"10.1016/s0166-0934(01)00404-9","ISSN":"0166-0934","issue":"1-2","journalAbbreviation":"J Virol Methods","language":"eng","note":"PMID: 11742657","page":"107-114","source":"PubMed","title":"Genogroup-specific PCR primers for detection of Norwalk-like viruses","volume":"100","author":[{"family":"Kojima","given":"Shigeyuki"},{"family":"Kageyama","given":"Tsutomu"},{"family":"Fukushi","given":"Shuetsu"},{"family":"Hoshino","given":"Fuminori B."},{"family":"Shinohara","given":"Michiyo"},{"family":"Uchida","given":"Kazue"},{"family":"Natori","given":"Katsuro"},{"family":"Takeda","given":"Naokazu"},{"family":"Katayama","given":"Kazuhiko"}],"issued":{"date-parts":[["2002",2]]}}}],"schema":"https://github.com/citation-style-language/schema/raw/master/csl-citation.json"} </w:instrText>
      </w:r>
      <w:r w:rsidR="00015621">
        <w:rPr>
          <w:rFonts w:cs="Times New Roman"/>
          <w:lang w:val="en-GB"/>
        </w:rPr>
        <w:fldChar w:fldCharType="separate"/>
      </w:r>
      <w:r w:rsidR="00A76FB3" w:rsidRPr="00290DC3">
        <w:rPr>
          <w:rFonts w:ascii="Calibri" w:hAnsi="Calibri" w:cs="Calibri"/>
          <w:lang w:val="en-GB"/>
        </w:rPr>
        <w:t>(Jiang et al., 1990; Kojima et al., 2002)</w:t>
      </w:r>
      <w:r w:rsidR="00015621">
        <w:rPr>
          <w:rFonts w:cs="Times New Roman"/>
          <w:lang w:val="en-GB"/>
        </w:rPr>
        <w:fldChar w:fldCharType="end"/>
      </w:r>
      <w:r w:rsidR="00A52F5F">
        <w:rPr>
          <w:rFonts w:cs="Times New Roman"/>
          <w:lang w:val="en-GB"/>
        </w:rPr>
        <w:t>.</w:t>
      </w:r>
    </w:p>
    <w:p w14:paraId="7000586D" w14:textId="45140237" w:rsidR="00B72569" w:rsidRDefault="00B72569" w:rsidP="00851D1B">
      <w:pPr>
        <w:spacing w:after="0" w:line="240" w:lineRule="atLeast"/>
        <w:jc w:val="both"/>
        <w:rPr>
          <w:lang w:val="en-US"/>
        </w:rPr>
      </w:pPr>
      <w:r>
        <w:rPr>
          <w:rFonts w:cs="Times New Roman"/>
          <w:lang w:val="en-GB"/>
        </w:rPr>
        <w:t>The</w:t>
      </w:r>
      <w:r w:rsidR="003A3E4A">
        <w:rPr>
          <w:rFonts w:cs="Times New Roman"/>
          <w:lang w:val="en-GB"/>
        </w:rPr>
        <w:t xml:space="preserve"> genogroup</w:t>
      </w:r>
      <w:r>
        <w:rPr>
          <w:rFonts w:cs="Times New Roman"/>
          <w:lang w:val="en-GB"/>
        </w:rPr>
        <w:t xml:space="preserve"> classification is based on the  sequence of </w:t>
      </w:r>
      <w:r w:rsidR="00AA3C37">
        <w:rPr>
          <w:rFonts w:cs="Times New Roman"/>
          <w:lang w:val="en-GB"/>
        </w:rPr>
        <w:t xml:space="preserve">the </w:t>
      </w:r>
      <w:r w:rsidR="00F91EC8">
        <w:rPr>
          <w:rFonts w:cs="Times New Roman"/>
          <w:lang w:val="en-GB"/>
        </w:rPr>
        <w:t>v</w:t>
      </w:r>
      <w:r w:rsidR="00AA3C37">
        <w:rPr>
          <w:rFonts w:cs="Times New Roman"/>
          <w:lang w:val="en-GB"/>
        </w:rPr>
        <w:t xml:space="preserve">iral </w:t>
      </w:r>
      <w:r w:rsidR="00F91EC8">
        <w:rPr>
          <w:rFonts w:cs="Times New Roman"/>
          <w:lang w:val="en-GB"/>
        </w:rPr>
        <w:t>p</w:t>
      </w:r>
      <w:r w:rsidR="00AA3C37">
        <w:rPr>
          <w:rFonts w:cs="Times New Roman"/>
          <w:lang w:val="en-GB"/>
        </w:rPr>
        <w:t xml:space="preserve">rotein </w:t>
      </w:r>
      <w:r>
        <w:rPr>
          <w:rFonts w:cs="Times New Roman"/>
          <w:lang w:val="en-GB"/>
        </w:rPr>
        <w:t xml:space="preserve">VP1, </w:t>
      </w:r>
      <w:r w:rsidRPr="00381D74">
        <w:rPr>
          <w:lang w:val="en-US"/>
        </w:rPr>
        <w:t>the major capsid protein</w:t>
      </w:r>
      <w:r w:rsidR="00951239">
        <w:rPr>
          <w:lang w:val="en-US"/>
        </w:rPr>
        <w:t xml:space="preserve"> encoded by ORF2, while ORF1 encodes a </w:t>
      </w:r>
      <w:r w:rsidR="00951239" w:rsidRPr="00381D74">
        <w:rPr>
          <w:lang w:val="en-US"/>
        </w:rPr>
        <w:t xml:space="preserve">polyprotein that is </w:t>
      </w:r>
      <w:r w:rsidR="006A7635">
        <w:rPr>
          <w:lang w:val="en-US"/>
        </w:rPr>
        <w:t>proteolytically</w:t>
      </w:r>
      <w:r w:rsidR="00951239" w:rsidRPr="00381D74">
        <w:rPr>
          <w:lang w:val="en-US"/>
        </w:rPr>
        <w:t xml:space="preserve"> cleaved into </w:t>
      </w:r>
      <w:r w:rsidR="006A7635">
        <w:rPr>
          <w:lang w:val="en-US"/>
        </w:rPr>
        <w:t xml:space="preserve">six </w:t>
      </w:r>
      <w:r w:rsidR="00951239" w:rsidRPr="00381D74">
        <w:rPr>
          <w:lang w:val="en-US"/>
        </w:rPr>
        <w:t>non-structural proteins</w:t>
      </w:r>
      <w:r w:rsidR="00951239">
        <w:rPr>
          <w:lang w:val="en-US"/>
        </w:rPr>
        <w:t xml:space="preserve"> and ORF3 encodes</w:t>
      </w:r>
      <w:r w:rsidR="00951239" w:rsidRPr="00381D74">
        <w:rPr>
          <w:lang w:val="en-US"/>
        </w:rPr>
        <w:t xml:space="preserve"> the minor capsid protein VP2 </w:t>
      </w:r>
      <w:r w:rsidR="00951239">
        <w:rPr>
          <w:lang w:val="en-US"/>
        </w:rPr>
        <w:fldChar w:fldCharType="begin"/>
      </w:r>
      <w:r w:rsidR="009237A4">
        <w:rPr>
          <w:lang w:val="en-US"/>
        </w:rPr>
        <w:instrText xml:space="preserve"> ADDIN ZOTERO_ITEM CSL_CITATION {"citationID":"zayvge3p","properties":{"formattedCitation":"(P. J. Glass et al., 2000)","plainCitation":"(P. J. Glass et al., 2000)","noteIndex":0},"citationItems":[{"id":"cjuMQrdw/2INW5zXy","uris":["http://zotero.org/users/7740823/items/TMAP3HN4"],"itemData":{"id":97,"type":"article-journal","container-title":"Journal of Virology","DOI":"10.1128/JVI.74.14.6581-6591.2000","issue":"14","note":"publisher: American Society for Microbiology","page":"6581-6591","source":"journals.asm.org (Atypon)","title":"Norwalk Virus Open Reading Frame 3 Encodes a Minor Structural Protein","volume":"74","author":[{"family":"Glass","given":"Pamela J."},{"family":"White","given":"Laura J."},{"family":"Ball","given":"Judith M."},{"family":"Leparc-Goffart","given":"Isabelle"},{"family":"Hardy","given":"Michele E."},{"family":"Estes","given":"Mary K."}],"issued":{"date-parts":[["2000",7,15]]}}}],"schema":"https://github.com/citation-style-language/schema/raw/master/csl-citation.json"} </w:instrText>
      </w:r>
      <w:r w:rsidR="00951239">
        <w:rPr>
          <w:lang w:val="en-US"/>
        </w:rPr>
        <w:fldChar w:fldCharType="separate"/>
      </w:r>
      <w:r w:rsidR="00951239" w:rsidRPr="00381D74">
        <w:rPr>
          <w:rFonts w:ascii="Calibri" w:hAnsi="Calibri"/>
          <w:lang w:val="en-US"/>
        </w:rPr>
        <w:t>(P. J. Glass et al., 2000)</w:t>
      </w:r>
      <w:r w:rsidR="00951239">
        <w:rPr>
          <w:lang w:val="en-US"/>
        </w:rPr>
        <w:fldChar w:fldCharType="end"/>
      </w:r>
      <w:r w:rsidR="006A7635">
        <w:rPr>
          <w:lang w:val="en-US"/>
        </w:rPr>
        <w:t xml:space="preserve">. </w:t>
      </w:r>
      <w:r w:rsidR="003A3E4A">
        <w:rPr>
          <w:lang w:val="en-US"/>
        </w:rPr>
        <w:t xml:space="preserve">More than 40 </w:t>
      </w:r>
      <w:proofErr w:type="spellStart"/>
      <w:r w:rsidR="00894D2C">
        <w:rPr>
          <w:lang w:val="en-US"/>
        </w:rPr>
        <w:t>NoVs</w:t>
      </w:r>
      <w:proofErr w:type="spellEnd"/>
      <w:r w:rsidR="00894D2C">
        <w:rPr>
          <w:lang w:val="en-US"/>
        </w:rPr>
        <w:t xml:space="preserve"> </w:t>
      </w:r>
      <w:r w:rsidR="003A3E4A">
        <w:rPr>
          <w:lang w:val="en-US"/>
        </w:rPr>
        <w:t>genot</w:t>
      </w:r>
      <w:r w:rsidR="00C42991">
        <w:rPr>
          <w:lang w:val="en-US"/>
        </w:rPr>
        <w:t>y</w:t>
      </w:r>
      <w:r w:rsidR="003A3E4A">
        <w:rPr>
          <w:lang w:val="en-US"/>
        </w:rPr>
        <w:t xml:space="preserve">pes </w:t>
      </w:r>
      <w:r w:rsidR="00242479">
        <w:rPr>
          <w:lang w:val="en-US"/>
        </w:rPr>
        <w:t xml:space="preserve">can be </w:t>
      </w:r>
      <w:r w:rsidR="00894D2C">
        <w:rPr>
          <w:lang w:val="en-US"/>
        </w:rPr>
        <w:t>typed due</w:t>
      </w:r>
      <w:r w:rsidR="00242479">
        <w:rPr>
          <w:lang w:val="en-US"/>
        </w:rPr>
        <w:t xml:space="preserve"> to the </w:t>
      </w:r>
      <w:r w:rsidR="00894D2C">
        <w:rPr>
          <w:lang w:val="en-US"/>
        </w:rPr>
        <w:t xml:space="preserve">high </w:t>
      </w:r>
      <w:r w:rsidR="00242479">
        <w:rPr>
          <w:lang w:val="en-US"/>
        </w:rPr>
        <w:t xml:space="preserve">nucleotide </w:t>
      </w:r>
      <w:r w:rsidR="00894D2C">
        <w:rPr>
          <w:lang w:val="en-US"/>
        </w:rPr>
        <w:t xml:space="preserve">variability </w:t>
      </w:r>
      <w:r w:rsidR="00242479" w:rsidRPr="00381D74">
        <w:rPr>
          <w:lang w:val="en-US"/>
        </w:rPr>
        <w:t>of the RNA-dependent RNA polymerase</w:t>
      </w:r>
      <w:r w:rsidR="00951239">
        <w:rPr>
          <w:lang w:val="en-US"/>
        </w:rPr>
        <w:t xml:space="preserve"> </w:t>
      </w:r>
      <w:r w:rsidR="00242479">
        <w:rPr>
          <w:lang w:val="en-US"/>
        </w:rPr>
        <w:t xml:space="preserve">encoded by ORF1 </w:t>
      </w:r>
      <w:r w:rsidR="00242479">
        <w:rPr>
          <w:lang w:val="en-US"/>
        </w:rPr>
        <w:fldChar w:fldCharType="begin"/>
      </w:r>
      <w:r w:rsidR="009237A4">
        <w:rPr>
          <w:lang w:val="en-US"/>
        </w:rPr>
        <w:instrText xml:space="preserve"> ADDIN ZOTERO_ITEM CSL_CITATION {"citationID":"psusSXXo","properties":{"formattedCitation":"(Chhabra et al., 2019b)","plainCitation":"(Chhabra et al., 2019b)","noteIndex":0},"citationItems":[{"id":"cjuMQrdw/sQxGnlsm","uris":["http://zotero.org/users/7740823/items/R9P3WYXX"],"itemData":{"id":93,"type":"article-journal","abstract":"Noroviruses are genetically diverse RNA viruses associated with acute gastroenteritis in mammalian hosts. Phylogenetically, they can be segregated into different genogroups as well as P (polymerase)-groups and further into genotypes and P-types based on amino acid diversity of the complete VP1 gene and nucleotide diversity of the RNA-dependent RNA polymerase (RdRp) region of ORF1, respectively. In recent years, several new noroviruses have been reported that warrant an update of the existing classification scheme. Using previously described 2× standard deviation (sd) criteria to group sequences into separate clusters, we expanded the number of genogroups to 10 (GI-GX) and the number of genotypes to 49 (9 GI, 27 GII, 3 GIII, 2 GIV, 2 GV, 2 GVI and 1 genotype each for GVII, GVIII, GIX [formerly GII.15] and GX). Viruses for which currently only one sequence is available in public databases were classified into tentative new genogroups (GNA1 and GNA2) and genotypes (GII.NA1, GII.NA2 and GIV.NA1) with their definitive assignment awaiting additional related sequences. Based on nucleotide diversity in the RdRp region, noroviruses can be divided into 60 P-types (14 GI, 37 GII, 2 GIII, 1 GIV, 2 GV, 2 GVI, 1 GVII and 1 GX), 2 tentative P-groups and 14 tentative P-types. Future classification and nomenclature updates will be based on complete genome sequences and will be coordinated and disseminated by the international norovirus classification-working group.","container-title":"The Journal of General Virology","DOI":"10.1099/jgv.0.001318","ISSN":"0022-1317","issue":"10","journalAbbreviation":"J Gen Virol","note":"PMID: 31483239\nPMCID: PMC7011714","page":"1393-1406","source":"PubMed Central","title":"Updated classification of norovirus genogroups and genotypes","volume":"100","author":[{"family":"Chhabra","given":"Preeti"},{"family":"Graaf","given":"Miranda","non-dropping-particle":"de"},{"family":"Parra","given":"Gabriel I."},{"family":"Chan","given":"Martin Chi-Wai"},{"family":"Green","given":"Kim"},{"family":"Martella","given":"Vito"},{"family":"Wang","given":"Qiuhong"},{"family":"White","given":"Peter A."},{"family":"Katayama","given":"Kazuhiko"},{"family":"Vennema","given":"Harry"},{"family":"Koopmans","given":"Marion P. G."},{"family":"Vinjé","given":"Jan"}],"issued":{"date-parts":[["2019",10]]}}}],"schema":"https://github.com/citation-style-language/schema/raw/master/csl-citation.json"} </w:instrText>
      </w:r>
      <w:r w:rsidR="00242479">
        <w:rPr>
          <w:lang w:val="en-US"/>
        </w:rPr>
        <w:fldChar w:fldCharType="separate"/>
      </w:r>
      <w:r w:rsidR="009237A4" w:rsidRPr="00290DC3">
        <w:rPr>
          <w:rFonts w:ascii="Calibri" w:hAnsi="Calibri" w:cs="Calibri"/>
          <w:lang w:val="en-GB"/>
        </w:rPr>
        <w:t>(Chhabra et al., 2019b)</w:t>
      </w:r>
      <w:r w:rsidR="00242479">
        <w:rPr>
          <w:lang w:val="en-US"/>
        </w:rPr>
        <w:fldChar w:fldCharType="end"/>
      </w:r>
      <w:r w:rsidR="00242479">
        <w:rPr>
          <w:lang w:val="en-US"/>
        </w:rPr>
        <w:t>.</w:t>
      </w:r>
      <w:r w:rsidR="006C15B7">
        <w:rPr>
          <w:lang w:val="en-US"/>
        </w:rPr>
        <w:t xml:space="preserve"> </w:t>
      </w:r>
      <w:r w:rsidR="00794505">
        <w:rPr>
          <w:lang w:val="en-US"/>
        </w:rPr>
        <w:t>In</w:t>
      </w:r>
      <w:r w:rsidR="008E5181">
        <w:rPr>
          <w:lang w:val="en-US"/>
        </w:rPr>
        <w:t>deed</w:t>
      </w:r>
      <w:r w:rsidR="00794505">
        <w:rPr>
          <w:lang w:val="en-US"/>
        </w:rPr>
        <w:t xml:space="preserve">, </w:t>
      </w:r>
      <w:proofErr w:type="spellStart"/>
      <w:r w:rsidR="00894D2C" w:rsidRPr="00894D2C">
        <w:rPr>
          <w:lang w:val="en-US"/>
        </w:rPr>
        <w:t>Desdouits</w:t>
      </w:r>
      <w:proofErr w:type="spellEnd"/>
      <w:r w:rsidR="00794505">
        <w:rPr>
          <w:lang w:val="en-US"/>
        </w:rPr>
        <w:t xml:space="preserve"> </w:t>
      </w:r>
      <w:r w:rsidR="005C3491">
        <w:rPr>
          <w:lang w:val="en-US"/>
        </w:rPr>
        <w:t xml:space="preserve">and colleagues </w:t>
      </w:r>
      <w:r w:rsidR="00794505">
        <w:rPr>
          <w:lang w:val="en-US"/>
        </w:rPr>
        <w:t xml:space="preserve">showed that the </w:t>
      </w:r>
      <w:proofErr w:type="spellStart"/>
      <w:r w:rsidR="00794505">
        <w:rPr>
          <w:lang w:val="en-US"/>
        </w:rPr>
        <w:t>No</w:t>
      </w:r>
      <w:r w:rsidR="009F4D2F">
        <w:rPr>
          <w:lang w:val="en-US"/>
        </w:rPr>
        <w:t>V</w:t>
      </w:r>
      <w:r w:rsidR="000A0451">
        <w:rPr>
          <w:lang w:val="en-US"/>
        </w:rPr>
        <w:t>s</w:t>
      </w:r>
      <w:proofErr w:type="spellEnd"/>
      <w:r w:rsidR="00794505">
        <w:rPr>
          <w:lang w:val="en-US"/>
        </w:rPr>
        <w:t xml:space="preserve"> recombination occurs frequently at the junction between </w:t>
      </w:r>
      <w:r w:rsidR="00894D2C">
        <w:rPr>
          <w:lang w:val="en-US"/>
        </w:rPr>
        <w:t>ORF1 and ORF2</w:t>
      </w:r>
      <w:r w:rsidR="009F4D2F">
        <w:rPr>
          <w:lang w:val="en-US"/>
        </w:rPr>
        <w:t xml:space="preserve"> </w:t>
      </w:r>
      <w:r w:rsidR="009F4D2F">
        <w:rPr>
          <w:lang w:val="en-US"/>
        </w:rPr>
        <w:fldChar w:fldCharType="begin"/>
      </w:r>
      <w:r w:rsidR="009F4D2F">
        <w:rPr>
          <w:lang w:val="en-US"/>
        </w:rPr>
        <w:instrText xml:space="preserve"> ADDIN ZOTERO_ITEM CSL_CITATION {"citationID":"gV5TRXl4","properties":{"formattedCitation":"(Desdouits et al., 2020)","plainCitation":"(Desdouits et al., 2020)","noteIndex":0},"citationItems":[{"id":1,"uris":["http://zotero.org/users/local/SUzzrSaq/items/CCBKM6CS"],"itemData":{"id":1,"type":"article-journal","abstract":"Human noroviruses (NoV) cause epidemics of acute gastroenteritis (AGE) worldwide and can be transmitted through consumption of contaminated foods. Fresh products such as shellfish can be contaminated by human sewage during production, which results in the presence of multiple virus strains, at very low concentrations. Here, we tested a targeted metagenomics approach by deep-sequencing PCR amplicons of the capsid (VP1) and polymerase (RdRp) viral genes, on a set of artificial samples and on shellfish samples associated to AGE outbreaks, to evaluate its advantages and limitations in the identification of strains from the NoV genogroup (G) II. Using artificial samples, the method allowed the sequencing of most strains, but not all, and displayed variability between replicates especially with lower viral concentrations. Using shellfish samples, targeted metagenomics was compared to Sanger-sequencing of cloned amplicons and was able to identify a higher diversity of NoV GII and GIV strains. It allowed phylogenetic analyses of VP1 sequences and the identification, in most samples, of GII.17[P17] strains, also identified in related clinical samples. Despite several limitations, combining RdRp- and VP1-targeted metagenomics is a sensitive approach allowing the study NoV diversity in low-contaminated foods and the identification of NoV strains implicated in outbreaks.","container-title":"Viruses","DOI":"10.3390/v12090978","ISSN":"1999-4915","issue":"9","journalAbbreviation":"Viruses","language":"eng","note":"PMID: 32899445\nPMCID: PMC7552006","page":"E978","source":"PubMed","title":"A Targeted Metagenomics Approach to Study the Diversity of Norovirus GII in Shellfish Implicated in Outbreaks","volume":"12","author":[{"family":"Desdouits","given":"Marion"},{"family":"Wacrenier","given":"Candice"},{"family":"Ollivier","given":"Joanna"},{"family":"Schaeffer","given":"Julien"},{"family":"Guyader","given":"Françoise S. Le"}],"issued":{"date-parts":[["2020",9,3]]}}}],"schema":"https://github.com/citation-style-language/schema/raw/master/csl-citation.json"} </w:instrText>
      </w:r>
      <w:r w:rsidR="009F4D2F">
        <w:rPr>
          <w:lang w:val="en-US"/>
        </w:rPr>
        <w:fldChar w:fldCharType="separate"/>
      </w:r>
      <w:r w:rsidR="009F4D2F" w:rsidRPr="00290DC3">
        <w:rPr>
          <w:rFonts w:ascii="Calibri" w:hAnsi="Calibri" w:cs="Calibri"/>
          <w:lang w:val="en-GB"/>
        </w:rPr>
        <w:t>(</w:t>
      </w:r>
      <w:bookmarkStart w:id="1" w:name="_Hlk116551597"/>
      <w:r w:rsidR="009F4D2F" w:rsidRPr="00290DC3">
        <w:rPr>
          <w:rFonts w:ascii="Calibri" w:hAnsi="Calibri" w:cs="Calibri"/>
          <w:lang w:val="en-GB"/>
        </w:rPr>
        <w:t>Desdouits</w:t>
      </w:r>
      <w:bookmarkEnd w:id="1"/>
      <w:r w:rsidR="009F4D2F" w:rsidRPr="00290DC3">
        <w:rPr>
          <w:rFonts w:ascii="Calibri" w:hAnsi="Calibri" w:cs="Calibri"/>
          <w:lang w:val="en-GB"/>
        </w:rPr>
        <w:t xml:space="preserve"> et al., 2020)</w:t>
      </w:r>
      <w:r w:rsidR="009F4D2F">
        <w:rPr>
          <w:lang w:val="en-US"/>
        </w:rPr>
        <w:fldChar w:fldCharType="end"/>
      </w:r>
      <w:r w:rsidR="00794505">
        <w:rPr>
          <w:lang w:val="en-US"/>
        </w:rPr>
        <w:t xml:space="preserve">. </w:t>
      </w:r>
    </w:p>
    <w:p w14:paraId="5366EA1F" w14:textId="650A28CE" w:rsidR="00C37E0A" w:rsidRDefault="00A759AE" w:rsidP="002C4AE9">
      <w:pPr>
        <w:spacing w:after="0" w:line="240" w:lineRule="atLeast"/>
        <w:jc w:val="both"/>
        <w:rPr>
          <w:rFonts w:cs="Times New Roman"/>
          <w:lang w:val="en-GB"/>
        </w:rPr>
      </w:pPr>
      <w:proofErr w:type="spellStart"/>
      <w:r>
        <w:rPr>
          <w:lang w:val="en-US"/>
        </w:rPr>
        <w:t>NoVs</w:t>
      </w:r>
      <w:proofErr w:type="spellEnd"/>
      <w:r>
        <w:rPr>
          <w:lang w:val="en-US"/>
        </w:rPr>
        <w:t xml:space="preserve"> are </w:t>
      </w:r>
      <w:r w:rsidR="000A4422" w:rsidRPr="000A4422">
        <w:rPr>
          <w:lang w:val="en-US"/>
        </w:rPr>
        <w:t>difficult to isolate and only recently promising results regard</w:t>
      </w:r>
      <w:r w:rsidR="000A4422">
        <w:rPr>
          <w:lang w:val="en-US"/>
        </w:rPr>
        <w:t>ing</w:t>
      </w:r>
      <w:r w:rsidR="000A4422" w:rsidRPr="000A4422">
        <w:rPr>
          <w:lang w:val="en-US"/>
        </w:rPr>
        <w:t xml:space="preserve"> virus growth</w:t>
      </w:r>
      <w:r w:rsidR="002A2935" w:rsidRPr="00290DC3">
        <w:rPr>
          <w:rFonts w:cs="Times New Roman"/>
          <w:lang w:val="en-GB"/>
        </w:rPr>
        <w:t xml:space="preserve"> in human intestinal </w:t>
      </w:r>
      <w:proofErr w:type="spellStart"/>
      <w:r w:rsidR="002A2935" w:rsidRPr="00290DC3">
        <w:rPr>
          <w:rFonts w:cs="Times New Roman"/>
          <w:lang w:val="en-GB"/>
        </w:rPr>
        <w:t>enteroid</w:t>
      </w:r>
      <w:proofErr w:type="spellEnd"/>
      <w:r w:rsidR="002A2935" w:rsidRPr="00290DC3">
        <w:rPr>
          <w:rFonts w:cs="Times New Roman"/>
          <w:lang w:val="en-GB"/>
        </w:rPr>
        <w:t xml:space="preserve"> monolayer </w:t>
      </w:r>
      <w:r w:rsidR="00F77CFE" w:rsidRPr="00290DC3">
        <w:rPr>
          <w:rFonts w:cs="Times New Roman"/>
          <w:lang w:val="en-GB"/>
        </w:rPr>
        <w:t xml:space="preserve">cell </w:t>
      </w:r>
      <w:r w:rsidR="002A2935" w:rsidRPr="00290DC3">
        <w:rPr>
          <w:rFonts w:cs="Times New Roman"/>
          <w:lang w:val="en-GB"/>
        </w:rPr>
        <w:t xml:space="preserve">cultures </w:t>
      </w:r>
      <w:r w:rsidR="008E5181" w:rsidRPr="000A4422">
        <w:rPr>
          <w:lang w:val="en-US"/>
        </w:rPr>
        <w:t>have been obtained</w:t>
      </w:r>
      <w:r w:rsidR="008E5181">
        <w:rPr>
          <w:lang w:val="en-US"/>
        </w:rPr>
        <w:t xml:space="preserve"> </w:t>
      </w:r>
      <w:r w:rsidR="002A2935">
        <w:rPr>
          <w:rFonts w:cs="Times New Roman"/>
        </w:rPr>
        <w:fldChar w:fldCharType="begin"/>
      </w:r>
      <w:r w:rsidR="009237A4" w:rsidRPr="00290DC3">
        <w:rPr>
          <w:rFonts w:cs="Times New Roman"/>
          <w:lang w:val="en-GB"/>
        </w:rPr>
        <w:instrText xml:space="preserve"> ADDIN ZOTERO_ITEM CSL_CITATION {"citationID":"PyPtngTj","properties":{"formattedCitation":"(Ettayebi et al., 2016)","plainCitation":"(Ettayebi et al., 2016)","noteIndex":0},"citationItems":[{"id":"cjuMQrdw/DP2jSP5x","uris":["http://zotero.org/users/7740823/items/5DVQ6E3D"],"itemData":{"id":42,"type":"article-journal","container-title":"Science","DOI":"10.1126/science.aaf5211","issue":"6306","note":"publisher: American Association for the Advancement of Science","page":"1387-1393","source":"science.org (Atypon)","title":"Replication of human noroviruses in stem cell–derived human enteroids","volume":"353","author":[{"family":"Ettayebi","given":"Khalil"},{"family":"Crawford","given":"Sue E."},{"family":"Murakami","given":"Kosuke"},{"family":"Broughman","given":"James R."},{"family":"Karandikar","given":"Umesh"},{"family":"Tenge","given":"Victoria R."},{"family":"Neill","given":"Frederick H."},{"family":"Blutt","given":"Sarah E."},{"family":"Zeng","given":"Xi-Lei"},{"family":"Qu","given":"Lin"},{"family":"Kou","given":"Baijun"},{"family":"Opekun","given":"Antone R."},{"family":"Burrin","given":"Douglas"},{"family":"Graham","given":"David Y."},{"family":"Ramani","given":"Sasirekha"},{"family":"Atmar","given":"Robert L."},{"family":"Estes","given":"Mary K."}],"issued":{"date-parts":[["2016",9,23]]}}}],"schema":"https://github.com/citation-style-language/schema/raw/master/csl-citation.json"} </w:instrText>
      </w:r>
      <w:r w:rsidR="002A2935">
        <w:rPr>
          <w:rFonts w:cs="Times New Roman"/>
        </w:rPr>
        <w:fldChar w:fldCharType="separate"/>
      </w:r>
      <w:r w:rsidR="002A2935" w:rsidRPr="00290DC3">
        <w:rPr>
          <w:rFonts w:ascii="Calibri" w:hAnsi="Calibri" w:cs="Calibri"/>
          <w:lang w:val="en-GB"/>
        </w:rPr>
        <w:t>(Ettayebi et al., 2016)</w:t>
      </w:r>
      <w:r w:rsidR="002A2935">
        <w:rPr>
          <w:rFonts w:cs="Times New Roman"/>
        </w:rPr>
        <w:fldChar w:fldCharType="end"/>
      </w:r>
      <w:r w:rsidR="001039B9" w:rsidRPr="00290DC3">
        <w:rPr>
          <w:rFonts w:cs="Times New Roman"/>
          <w:lang w:val="en-GB"/>
        </w:rPr>
        <w:t>. However,</w:t>
      </w:r>
      <w:r w:rsidRPr="00290DC3">
        <w:rPr>
          <w:rFonts w:cs="Times New Roman"/>
          <w:lang w:val="en-GB"/>
        </w:rPr>
        <w:t xml:space="preserve"> t</w:t>
      </w:r>
      <w:r w:rsidR="000A4422" w:rsidRPr="00290DC3">
        <w:rPr>
          <w:rFonts w:cs="Times New Roman"/>
          <w:lang w:val="en-GB"/>
        </w:rPr>
        <w:t xml:space="preserve">his method is </w:t>
      </w:r>
      <w:r w:rsidR="001039B9" w:rsidRPr="00290DC3">
        <w:rPr>
          <w:rFonts w:cs="Times New Roman"/>
          <w:lang w:val="en-GB"/>
        </w:rPr>
        <w:t xml:space="preserve">not </w:t>
      </w:r>
      <w:r w:rsidR="000A4422" w:rsidRPr="00290DC3">
        <w:rPr>
          <w:rFonts w:cs="Times New Roman"/>
          <w:lang w:val="en-GB"/>
        </w:rPr>
        <w:t>currently applicable routinely</w:t>
      </w:r>
      <w:r w:rsidR="007C7B45" w:rsidRPr="00290DC3">
        <w:rPr>
          <w:rFonts w:cs="Times New Roman"/>
          <w:lang w:val="en-GB"/>
        </w:rPr>
        <w:t xml:space="preserve">. </w:t>
      </w:r>
      <w:r w:rsidR="001039B9" w:rsidRPr="00290DC3">
        <w:rPr>
          <w:rFonts w:cs="Times New Roman"/>
          <w:lang w:val="en-GB"/>
        </w:rPr>
        <w:t xml:space="preserve">The </w:t>
      </w:r>
      <w:r w:rsidR="007C7B45" w:rsidRPr="0094125B">
        <w:rPr>
          <w:lang w:val="en-US"/>
        </w:rPr>
        <w:t>ISO</w:t>
      </w:r>
      <w:r w:rsidR="007C7B45">
        <w:rPr>
          <w:lang w:val="en-US"/>
        </w:rPr>
        <w:t>/TS</w:t>
      </w:r>
      <w:r w:rsidR="007C7B45" w:rsidRPr="0094125B">
        <w:rPr>
          <w:lang w:val="en-US"/>
        </w:rPr>
        <w:t xml:space="preserve"> 15216</w:t>
      </w:r>
      <w:r w:rsidR="007C7B45">
        <w:rPr>
          <w:lang w:val="en-US"/>
        </w:rPr>
        <w:t>-2</w:t>
      </w:r>
      <w:r w:rsidR="007C7B45" w:rsidRPr="0094125B">
        <w:rPr>
          <w:lang w:val="en-US"/>
        </w:rPr>
        <w:t>:201</w:t>
      </w:r>
      <w:r w:rsidR="007D526B">
        <w:rPr>
          <w:lang w:val="en-US"/>
        </w:rPr>
        <w:t>3</w:t>
      </w:r>
      <w:r w:rsidR="007C7B45">
        <w:rPr>
          <w:lang w:val="en-US"/>
        </w:rPr>
        <w:t xml:space="preserve"> and </w:t>
      </w:r>
      <w:r w:rsidR="007C7B45" w:rsidRPr="0094125B">
        <w:rPr>
          <w:lang w:val="en-US"/>
        </w:rPr>
        <w:t>ISO 15216</w:t>
      </w:r>
      <w:r w:rsidR="007C7B45">
        <w:rPr>
          <w:lang w:val="en-US"/>
        </w:rPr>
        <w:t>-1</w:t>
      </w:r>
      <w:r w:rsidR="007C7B45" w:rsidRPr="0094125B">
        <w:rPr>
          <w:lang w:val="en-US"/>
        </w:rPr>
        <w:t>:201</w:t>
      </w:r>
      <w:r w:rsidR="007C7B45">
        <w:rPr>
          <w:lang w:val="en-US"/>
        </w:rPr>
        <w:t xml:space="preserve">7 </w:t>
      </w:r>
      <w:r w:rsidR="00295DA0">
        <w:rPr>
          <w:lang w:val="en-US"/>
        </w:rPr>
        <w:t>standard method</w:t>
      </w:r>
      <w:r w:rsidR="00D010EF">
        <w:rPr>
          <w:lang w:val="en-US"/>
        </w:rPr>
        <w:t>s</w:t>
      </w:r>
      <w:r w:rsidR="0008029D">
        <w:rPr>
          <w:lang w:val="en-US"/>
        </w:rPr>
        <w:t>,</w:t>
      </w:r>
      <w:r w:rsidR="001039B9">
        <w:rPr>
          <w:lang w:val="en-US"/>
        </w:rPr>
        <w:t xml:space="preserve"> instead</w:t>
      </w:r>
      <w:r w:rsidR="0008029D">
        <w:rPr>
          <w:lang w:val="en-US"/>
        </w:rPr>
        <w:t>,</w:t>
      </w:r>
      <w:r w:rsidR="000A4422" w:rsidRPr="00290DC3">
        <w:rPr>
          <w:rFonts w:cs="Times New Roman"/>
          <w:lang w:val="en-GB"/>
        </w:rPr>
        <w:t xml:space="preserve"> explain how to </w:t>
      </w:r>
      <w:r w:rsidR="00263A99" w:rsidRPr="00290DC3">
        <w:rPr>
          <w:rFonts w:cs="Times New Roman"/>
          <w:lang w:val="en-GB"/>
        </w:rPr>
        <w:t>concentrate</w:t>
      </w:r>
      <w:r w:rsidR="000A4422" w:rsidRPr="00290DC3">
        <w:rPr>
          <w:rFonts w:cs="Times New Roman"/>
          <w:lang w:val="en-GB"/>
        </w:rPr>
        <w:t xml:space="preserve"> and </w:t>
      </w:r>
      <w:r w:rsidR="001039B9" w:rsidRPr="00290DC3">
        <w:rPr>
          <w:rFonts w:cs="Times New Roman"/>
          <w:lang w:val="en-GB"/>
        </w:rPr>
        <w:t xml:space="preserve">detect </w:t>
      </w:r>
      <w:r w:rsidR="000A4422" w:rsidRPr="00290DC3">
        <w:rPr>
          <w:rFonts w:cs="Times New Roman"/>
          <w:lang w:val="en-GB"/>
        </w:rPr>
        <w:t xml:space="preserve">the </w:t>
      </w:r>
      <w:r w:rsidR="001039B9" w:rsidRPr="00290DC3">
        <w:rPr>
          <w:rFonts w:cs="Times New Roman"/>
          <w:lang w:val="en-GB"/>
        </w:rPr>
        <w:t xml:space="preserve">viral RNA </w:t>
      </w:r>
      <w:r w:rsidR="000A4422" w:rsidRPr="00290DC3">
        <w:rPr>
          <w:rFonts w:cs="Times New Roman"/>
          <w:lang w:val="en-GB"/>
        </w:rPr>
        <w:t xml:space="preserve">in different </w:t>
      </w:r>
      <w:r w:rsidR="00E970A9" w:rsidRPr="00290DC3">
        <w:rPr>
          <w:rFonts w:cs="Times New Roman"/>
          <w:lang w:val="en-GB"/>
        </w:rPr>
        <w:t xml:space="preserve">food </w:t>
      </w:r>
      <w:r w:rsidR="000A4422" w:rsidRPr="00290DC3">
        <w:rPr>
          <w:rFonts w:cs="Times New Roman"/>
          <w:lang w:val="en-GB"/>
        </w:rPr>
        <w:t>matrices including berries, broad-leaved vegetables, water and molluscs</w:t>
      </w:r>
      <w:r w:rsidR="007C7B45" w:rsidRPr="00290DC3">
        <w:rPr>
          <w:rFonts w:cs="Times New Roman"/>
          <w:lang w:val="en-GB"/>
        </w:rPr>
        <w:t>.</w:t>
      </w:r>
      <w:r w:rsidR="003C3C18" w:rsidRPr="00290DC3">
        <w:rPr>
          <w:rFonts w:cs="Times New Roman"/>
          <w:lang w:val="en-GB"/>
        </w:rPr>
        <w:t xml:space="preserve"> </w:t>
      </w:r>
      <w:r w:rsidR="003C3C18" w:rsidRPr="00E86D7F">
        <w:rPr>
          <w:lang w:val="en-US"/>
        </w:rPr>
        <w:t xml:space="preserve">In 2021, </w:t>
      </w:r>
      <w:r w:rsidR="003C3C18">
        <w:rPr>
          <w:lang w:val="en-US"/>
        </w:rPr>
        <w:t>edible shellfish</w:t>
      </w:r>
      <w:r w:rsidR="003C3C18" w:rsidRPr="00E86D7F">
        <w:rPr>
          <w:lang w:val="en-US"/>
        </w:rPr>
        <w:t xml:space="preserve"> and products </w:t>
      </w:r>
      <w:r w:rsidR="005C3491">
        <w:rPr>
          <w:lang w:val="en-US"/>
        </w:rPr>
        <w:t xml:space="preserve">were </w:t>
      </w:r>
      <w:r w:rsidR="003C3C18">
        <w:rPr>
          <w:lang w:val="en-US"/>
        </w:rPr>
        <w:t xml:space="preserve">more among </w:t>
      </w:r>
      <w:r w:rsidR="003C3C18" w:rsidRPr="00E86D7F">
        <w:rPr>
          <w:lang w:val="en-US"/>
        </w:rPr>
        <w:t>the food vehicles implicated in</w:t>
      </w:r>
      <w:r w:rsidR="003C3C18">
        <w:rPr>
          <w:lang w:val="en-US"/>
        </w:rPr>
        <w:t xml:space="preserve"> food outbreaks </w:t>
      </w:r>
      <w:r w:rsidR="003C3C18" w:rsidRPr="00E86D7F">
        <w:rPr>
          <w:lang w:val="en-US"/>
        </w:rPr>
        <w:t xml:space="preserve">caused by </w:t>
      </w:r>
      <w:proofErr w:type="spellStart"/>
      <w:r w:rsidR="003C3C18">
        <w:rPr>
          <w:lang w:val="en-US"/>
        </w:rPr>
        <w:t>NoV</w:t>
      </w:r>
      <w:proofErr w:type="spellEnd"/>
      <w:r w:rsidR="00D973B3">
        <w:rPr>
          <w:lang w:val="en-US"/>
        </w:rPr>
        <w:t xml:space="preserve"> </w:t>
      </w:r>
      <w:r w:rsidR="00CC1299">
        <w:rPr>
          <w:lang w:val="en-US"/>
        </w:rPr>
        <w:fldChar w:fldCharType="begin"/>
      </w:r>
      <w:r w:rsidR="00CC1299">
        <w:rPr>
          <w:lang w:val="en-US"/>
        </w:rPr>
        <w:instrText xml:space="preserve"> ADDIN ZOTERO_ITEM CSL_CITATION {"citationID":"aaWeYZ1O","properties":{"formattedCitation":"(Anonymous, 2022)","plainCitation":"(Anonymous, 2022)","noteIndex":0},"citationItems":[{"id":42,"uris":["http://zotero.org/users/local/SUzzrSaq/items/9SQQJ579"],"itemData":{"id":42,"type":"webpage","abstract":"This report of the European Food Safety Authority and the European Centre for Disease Prevention and Control presents the results of zoonoses monitoring and surveillance activities carried out in 2021 in 27 MSs, the United Kingdom (Northern Ireland) and nine non‐MSs. Key statistics on zoonoses and zoonotic agents in humans, food, animals and feed are provided and interpreted historically. In 2021, the first and second most reported zoonoses in humans were campylobacteriosis and salmonellosis, respectively. Cases of campylobacteriosis and salmonellosis increased in comparison with 2020, but...","language":"en","note":"section: Scientific outputs","title":"The European Union One Health 2021 Zoonoses Report | EFSA","URL":"https://www.efsa.europa.eu/en/efsajournal/pub/7666","accessed":{"date-parts":[["2023",4,14]]},"issued":{"date-parts":[["2022",12,13]]}}}],"schema":"https://github.com/citation-style-language/schema/raw/master/csl-citation.json"} </w:instrText>
      </w:r>
      <w:r w:rsidR="00CC1299">
        <w:rPr>
          <w:lang w:val="en-US"/>
        </w:rPr>
        <w:fldChar w:fldCharType="separate"/>
      </w:r>
      <w:r w:rsidR="00CC1299" w:rsidRPr="00316336">
        <w:rPr>
          <w:rFonts w:ascii="Calibri" w:hAnsi="Calibri" w:cs="Calibri"/>
          <w:lang w:val="en-GB"/>
        </w:rPr>
        <w:t>(Anonymous, 2022)</w:t>
      </w:r>
      <w:r w:rsidR="00CC1299">
        <w:rPr>
          <w:lang w:val="en-US"/>
        </w:rPr>
        <w:fldChar w:fldCharType="end"/>
      </w:r>
      <w:r w:rsidR="003C3C18">
        <w:rPr>
          <w:lang w:val="en-US"/>
        </w:rPr>
        <w:t>.</w:t>
      </w:r>
      <w:r w:rsidR="007C7B45" w:rsidRPr="00290DC3">
        <w:rPr>
          <w:rFonts w:cs="Times New Roman"/>
          <w:lang w:val="en-GB"/>
        </w:rPr>
        <w:t xml:space="preserve"> </w:t>
      </w:r>
      <w:r w:rsidR="000A4422" w:rsidRPr="00290DC3">
        <w:rPr>
          <w:rFonts w:cs="Times New Roman"/>
          <w:lang w:val="en-GB"/>
        </w:rPr>
        <w:t>Among</w:t>
      </w:r>
      <w:r w:rsidR="007C7B45" w:rsidRPr="00290DC3">
        <w:rPr>
          <w:rFonts w:cs="Times New Roman"/>
          <w:lang w:val="en-GB"/>
        </w:rPr>
        <w:t xml:space="preserve"> </w:t>
      </w:r>
      <w:r w:rsidR="004D6D71">
        <w:rPr>
          <w:rFonts w:cs="Times New Roman"/>
          <w:lang w:val="en-GB"/>
        </w:rPr>
        <w:t>b</w:t>
      </w:r>
      <w:r w:rsidR="0094125B" w:rsidRPr="006C4406">
        <w:rPr>
          <w:rFonts w:cs="Times New Roman"/>
          <w:lang w:val="en-GB"/>
        </w:rPr>
        <w:t>ivalve shellfish</w:t>
      </w:r>
      <w:r w:rsidR="000A4422">
        <w:rPr>
          <w:rFonts w:cs="Times New Roman"/>
          <w:lang w:val="en-GB"/>
        </w:rPr>
        <w:t>,</w:t>
      </w:r>
      <w:r w:rsidR="001F64BD" w:rsidRPr="006C4406">
        <w:rPr>
          <w:rFonts w:cs="Times New Roman"/>
          <w:lang w:val="en-GB"/>
        </w:rPr>
        <w:t xml:space="preserve"> oysters</w:t>
      </w:r>
      <w:r w:rsidR="0094125B" w:rsidRPr="006C4406">
        <w:rPr>
          <w:rFonts w:cs="Times New Roman"/>
          <w:lang w:val="en-GB"/>
        </w:rPr>
        <w:t xml:space="preserve"> are a main source of </w:t>
      </w:r>
      <w:proofErr w:type="spellStart"/>
      <w:r w:rsidR="001E27BD">
        <w:rPr>
          <w:rFonts w:cs="Times New Roman"/>
          <w:lang w:val="en-GB"/>
        </w:rPr>
        <w:t>NoV</w:t>
      </w:r>
      <w:r w:rsidR="000B6422">
        <w:rPr>
          <w:rFonts w:cs="Times New Roman"/>
          <w:lang w:val="en-GB"/>
        </w:rPr>
        <w:t>s</w:t>
      </w:r>
      <w:proofErr w:type="spellEnd"/>
      <w:r w:rsidR="001E27BD">
        <w:rPr>
          <w:rFonts w:cs="Times New Roman"/>
          <w:lang w:val="en-GB"/>
        </w:rPr>
        <w:t xml:space="preserve"> </w:t>
      </w:r>
      <w:r w:rsidR="0094125B" w:rsidRPr="006C4406">
        <w:rPr>
          <w:rFonts w:cs="Times New Roman"/>
          <w:lang w:val="en-GB"/>
        </w:rPr>
        <w:t>infection</w:t>
      </w:r>
      <w:r w:rsidR="00260447">
        <w:rPr>
          <w:rFonts w:cs="Times New Roman"/>
          <w:lang w:val="en-GB"/>
        </w:rPr>
        <w:t xml:space="preserve"> </w:t>
      </w:r>
      <w:r w:rsidR="0050295C">
        <w:rPr>
          <w:rFonts w:cs="Times New Roman"/>
          <w:lang w:val="en-GB"/>
        </w:rPr>
        <w:t xml:space="preserve">due to their </w:t>
      </w:r>
      <w:r w:rsidR="00D55508">
        <w:rPr>
          <w:rFonts w:cs="Times New Roman"/>
          <w:lang w:val="en-GB"/>
        </w:rPr>
        <w:t xml:space="preserve">water-filtering activity </w:t>
      </w:r>
      <w:r w:rsidR="000A4422">
        <w:rPr>
          <w:rFonts w:cs="Times New Roman"/>
          <w:lang w:val="en-GB"/>
        </w:rPr>
        <w:t>which</w:t>
      </w:r>
      <w:r w:rsidR="0050295C">
        <w:rPr>
          <w:rFonts w:cs="Times New Roman"/>
          <w:lang w:val="en-GB"/>
        </w:rPr>
        <w:t xml:space="preserve"> leads to the possible accumulation of different pathogens</w:t>
      </w:r>
      <w:r w:rsidR="000A4422">
        <w:rPr>
          <w:rFonts w:cs="Times New Roman"/>
          <w:lang w:val="en-GB"/>
        </w:rPr>
        <w:t xml:space="preserve"> that can </w:t>
      </w:r>
      <w:r w:rsidR="00AE347C">
        <w:rPr>
          <w:rFonts w:cs="Times New Roman"/>
          <w:lang w:val="en-GB"/>
        </w:rPr>
        <w:t xml:space="preserve">infect </w:t>
      </w:r>
      <w:r w:rsidR="000A4422">
        <w:rPr>
          <w:rFonts w:cs="Times New Roman"/>
          <w:lang w:val="en-GB"/>
        </w:rPr>
        <w:t>the consumer if</w:t>
      </w:r>
      <w:r w:rsidR="000A4422" w:rsidRPr="000A4422">
        <w:rPr>
          <w:rFonts w:cs="Times New Roman"/>
          <w:lang w:val="en-GB"/>
        </w:rPr>
        <w:t xml:space="preserve"> raw </w:t>
      </w:r>
      <w:r w:rsidR="000A4422">
        <w:rPr>
          <w:rFonts w:cs="Times New Roman"/>
          <w:lang w:val="en-GB"/>
        </w:rPr>
        <w:t>eaten</w:t>
      </w:r>
      <w:r w:rsidR="00260447">
        <w:rPr>
          <w:rFonts w:cs="Times New Roman"/>
          <w:lang w:val="en-GB"/>
        </w:rPr>
        <w:t xml:space="preserve"> </w:t>
      </w:r>
      <w:r w:rsidR="002E15B0">
        <w:rPr>
          <w:rFonts w:cs="Times New Roman"/>
          <w:lang w:val="en-GB"/>
        </w:rPr>
        <w:fldChar w:fldCharType="begin"/>
      </w:r>
      <w:r w:rsidR="002E15B0">
        <w:rPr>
          <w:rFonts w:cs="Times New Roman"/>
          <w:lang w:val="en-GB"/>
        </w:rPr>
        <w:instrText xml:space="preserve"> ADDIN ZOTERO_ITEM CSL_CITATION {"citationID":"oXK1Fvi4","properties":{"formattedCitation":"(Fusco et al., 2019; Lowther et al., 2018)","plainCitation":"(Fusco et al., 2019; Lowther et al., 2018)","noteIndex":0},"citationItems":[{"id":28,"uris":["http://zotero.org/users/local/SUzzrSaq/items/WJAV4H5P"],"itemData":{"id":28,"type":"article-journal","abstract":"To assess the quality of shellfish harvest areas, bivalve mollusk samples from three coastal areas of the Campania region in Southwest Italy were evaluated for viruses over a three-year period (2015–2017). Screening of 289 samples from shellfish farms and other locations by qPCR and RT-qPCR identified hepatitis A virus (HAV; 8.9%), norovirus GI (NoVGI; 10.8%) and GII (NoVGII; 39.7%), rotavirus (RV; 9.0%), astrovirus (AsV; 20.8%), sapovirus (SaV; 18.8%), aichivirus-1 (AiV-1; 5.6%), and adenovirus (AdV, 5.6%). Hepatitis E virus (HEV) was never detected. Sequence analysis identified HAV as genotype IA and AdV as type 41. This study demonstrates the presence of different enteric viruses within bivalve mollusks, highlighting the limitations of the current EU classification system for shellfish growing waters.","container-title":"International Journal of Environmental Research and Public Health","DOI":"10.3390/ijerph16142588","ISSN":"1661-7827","issue":"14","journalAbbreviation":"Int J Environ Res Public Health","note":"PMID: 31331104\nPMCID: PMC6678136","page":"2588","source":"PubMed Central","title":"Detection of Hepatitis A Virus and Other Enteric Viruses in Shellfish Collected in the Gulf of Naples, Italy","volume":"16","author":[{"family":"Fusco","given":"Giovanna"},{"family":"Anastasio","given":"Aniello"},{"family":"Kingsley","given":"David H."},{"family":"Amoroso","given":"Maria Grazia"},{"family":"Pepe","given":"Tiziana"},{"family":"Fratamico","given":"Pina M."},{"family":"Cioffi","given":"Barbara"},{"family":"Rossi","given":"Rachele"},{"family":"La Rosa","given":"Giuseppina"},{"family":"Boccia","given":"Federica"}],"issued":{"date-parts":[["2019",7]]}}},{"id":25,"uris":["http://zotero.org/users/local/SUzzrSaq/items/Y7VF5XZX"],"itemData":{"id":25,"type":"article-journal","abstract":"Contamination of bivalve shellfish, particularly oysters, with norovirus is recognised as a food safety risk and a potential contributor to the overall burden of gastroenteritis in the community. The United Kingdom (UK) has comprehensive national baseline data on the prevalence, levels, and seasonality of norovirus in oysters in production areas resulting from a previous two-year study (2009–2011). However, previously, data on final product as sold to the consumer have been lacking. As part of a wider project to establish the overall burden of foodborne norovirus in the UK, this study aimed to address this data gap. A one-year survey of oysters collected from the point-of-sale to the consumer was carried out from March 2015 to March 2016. A total of 630 samples, originating in five different European Union Member States, were collected from 21 regions across the UK using a randomised sampling plan, and tested for norovirus using a method compliant with ISO 15216-1, in addition to Escherichia coli as the statutory indicator of hygiene status. As in the previous production area study, norovirus RNA was detected in a high proportion of samples (68.7%), with a strong winter seasonality noted. Some statistically significant differences in prevalences and levels in oysters from different countries were noted, with samples originating in the Netherlands showing lower prevalences and levels than those from either the UK or Ireland. Overall, levels detected in positive samples were considerably lower than seen previously. Investigation of potential contributing factors to this pattern of results was carried out. Application of normalisation factors to the data from the two studies based on both the numbers of norovirus illness reports received by national surveillance systems, and the national average environmental temperatures during the two study periods resulted in a much closer agreement between the two data sets, with the notably different numbers of illness reports making the major contribution to the differences observed in norovirus levels in oysters. The large majority of samples (76.5%) contained no detectable E. coli; however, in a small number of samples (2.4%) levels above the statutory end product standard (230 MPN/100 g) were detected. This study both revealed the high prevalence of norovirus RNA in oysters directly available to the UK consumer, despite the high level of compliance with the existing E. coli-based health standards, while also highlighting the difficulty in comparing the results of surveys carried out in different time periods, due to variability in risk factors.","container-title":"Food and Environmental Virology","DOI":"10.1007/s12560-018-9338-4","ISSN":"1867-0334","issue":"3","journalAbbreviation":"Food Environ Virol","note":"PMID: 29722006\nPMCID: PMC6096945","page":"278-287","source":"PubMed Central","title":"A One-Year Survey of Norovirus in UK Oysters Collected at the Point of Sale","volume":"10","author":[{"family":"Lowther","given":"J. A."},{"family":"Gustar","given":"N. E."},{"family":"Powell","given":"A. L."},{"family":"O’Brien","given":"S."},{"family":"Lees","given":"D. N."}],"issued":{"date-parts":[["2018"]]}}}],"schema":"https://github.com/citation-style-language/schema/raw/master/csl-citation.json"} </w:instrText>
      </w:r>
      <w:r w:rsidR="002E15B0">
        <w:rPr>
          <w:rFonts w:cs="Times New Roman"/>
          <w:lang w:val="en-GB"/>
        </w:rPr>
        <w:fldChar w:fldCharType="separate"/>
      </w:r>
      <w:r w:rsidR="002E15B0" w:rsidRPr="00290DC3">
        <w:rPr>
          <w:rFonts w:ascii="Calibri" w:hAnsi="Calibri" w:cs="Calibri"/>
          <w:lang w:val="en-GB"/>
        </w:rPr>
        <w:t>(Fusco et al., 2019; Lowther et al., 2018)</w:t>
      </w:r>
      <w:r w:rsidR="002E15B0">
        <w:rPr>
          <w:rFonts w:cs="Times New Roman"/>
          <w:lang w:val="en-GB"/>
        </w:rPr>
        <w:fldChar w:fldCharType="end"/>
      </w:r>
      <w:r w:rsidR="00D94B75">
        <w:rPr>
          <w:rFonts w:cs="Times New Roman"/>
          <w:lang w:val="en-GB"/>
        </w:rPr>
        <w:t>.</w:t>
      </w:r>
      <w:r w:rsidR="00260447">
        <w:rPr>
          <w:rFonts w:cs="Times New Roman"/>
          <w:lang w:val="en-GB"/>
        </w:rPr>
        <w:t xml:space="preserve"> Indeed, </w:t>
      </w:r>
      <w:proofErr w:type="spellStart"/>
      <w:r w:rsidR="00260447">
        <w:rPr>
          <w:rFonts w:cs="Times New Roman"/>
          <w:lang w:val="en-GB"/>
        </w:rPr>
        <w:t>NoV</w:t>
      </w:r>
      <w:r w:rsidR="00260447" w:rsidRPr="00346D06">
        <w:rPr>
          <w:rFonts w:cs="Times New Roman"/>
          <w:lang w:val="en-GB"/>
        </w:rPr>
        <w:t>s</w:t>
      </w:r>
      <w:proofErr w:type="spellEnd"/>
      <w:r w:rsidR="00260447" w:rsidRPr="00346D06">
        <w:rPr>
          <w:rFonts w:cs="Times New Roman"/>
          <w:lang w:val="en-GB"/>
        </w:rPr>
        <w:t xml:space="preserve"> </w:t>
      </w:r>
      <w:r w:rsidR="008E5181">
        <w:rPr>
          <w:rFonts w:cs="Times New Roman"/>
          <w:lang w:val="en-GB"/>
        </w:rPr>
        <w:t>can survive</w:t>
      </w:r>
      <w:r w:rsidR="00260447" w:rsidRPr="00346D06">
        <w:rPr>
          <w:rFonts w:cs="Times New Roman"/>
          <w:lang w:val="en-GB"/>
        </w:rPr>
        <w:t xml:space="preserve"> in aquatic environments</w:t>
      </w:r>
      <w:r w:rsidR="00260447" w:rsidRPr="00260447">
        <w:rPr>
          <w:rFonts w:cs="Times New Roman"/>
          <w:lang w:val="en-GB"/>
        </w:rPr>
        <w:t xml:space="preserve">, </w:t>
      </w:r>
      <w:r w:rsidR="008E5181">
        <w:rPr>
          <w:rFonts w:cs="Times New Roman"/>
          <w:lang w:val="en-GB"/>
        </w:rPr>
        <w:t>determining</w:t>
      </w:r>
      <w:r w:rsidR="008E5181" w:rsidRPr="00260447">
        <w:rPr>
          <w:rFonts w:cs="Times New Roman"/>
          <w:lang w:val="en-GB"/>
        </w:rPr>
        <w:t xml:space="preserve"> </w:t>
      </w:r>
      <w:r w:rsidR="00260447" w:rsidRPr="00260447">
        <w:rPr>
          <w:rFonts w:cs="Times New Roman"/>
          <w:lang w:val="en-GB"/>
        </w:rPr>
        <w:t xml:space="preserve">the role of bivalve molluscs as </w:t>
      </w:r>
      <w:r w:rsidR="00260447">
        <w:rPr>
          <w:rFonts w:cs="Times New Roman"/>
          <w:lang w:val="en-GB"/>
        </w:rPr>
        <w:t xml:space="preserve">one of </w:t>
      </w:r>
      <w:r w:rsidR="00260447" w:rsidRPr="00260447">
        <w:rPr>
          <w:rFonts w:cs="Times New Roman"/>
          <w:lang w:val="en-GB"/>
        </w:rPr>
        <w:t xml:space="preserve">the main </w:t>
      </w:r>
      <w:r w:rsidR="008E5181">
        <w:rPr>
          <w:rFonts w:cs="Times New Roman"/>
          <w:lang w:val="en-GB"/>
        </w:rPr>
        <w:t>sources</w:t>
      </w:r>
      <w:r w:rsidR="00DC6F1E">
        <w:rPr>
          <w:rFonts w:cs="Times New Roman"/>
          <w:lang w:val="en-GB"/>
        </w:rPr>
        <w:t xml:space="preserve"> of foodborne infection</w:t>
      </w:r>
      <w:r w:rsidR="008E5181" w:rsidRPr="00260447">
        <w:rPr>
          <w:rFonts w:cs="Times New Roman"/>
          <w:lang w:val="en-GB"/>
        </w:rPr>
        <w:t xml:space="preserve"> </w:t>
      </w:r>
      <w:r w:rsidR="00260447" w:rsidRPr="00260447">
        <w:rPr>
          <w:rFonts w:cs="Times New Roman"/>
          <w:lang w:val="en-GB"/>
        </w:rPr>
        <w:t>(</w:t>
      </w:r>
      <w:proofErr w:type="spellStart"/>
      <w:r w:rsidR="00260447" w:rsidRPr="00260447">
        <w:rPr>
          <w:rFonts w:cs="Times New Roman"/>
          <w:lang w:val="en-GB"/>
        </w:rPr>
        <w:t>Terio</w:t>
      </w:r>
      <w:proofErr w:type="spellEnd"/>
      <w:r w:rsidR="00260447" w:rsidRPr="00260447">
        <w:rPr>
          <w:rFonts w:cs="Times New Roman"/>
          <w:lang w:val="en-GB"/>
        </w:rPr>
        <w:t xml:space="preserve"> et al., 2017; Fusco et al., 2019; </w:t>
      </w:r>
      <w:proofErr w:type="spellStart"/>
      <w:r w:rsidR="00260447" w:rsidRPr="00260447">
        <w:rPr>
          <w:rFonts w:cs="Times New Roman"/>
          <w:lang w:val="en-GB"/>
        </w:rPr>
        <w:t>Purpari</w:t>
      </w:r>
      <w:proofErr w:type="spellEnd"/>
      <w:r w:rsidR="00260447" w:rsidRPr="00260447">
        <w:rPr>
          <w:rFonts w:cs="Times New Roman"/>
          <w:lang w:val="en-GB"/>
        </w:rPr>
        <w:t xml:space="preserve"> et al., 2019)</w:t>
      </w:r>
      <w:r w:rsidR="00260447">
        <w:rPr>
          <w:rFonts w:cs="Times New Roman"/>
          <w:lang w:val="en-GB"/>
        </w:rPr>
        <w:t>.</w:t>
      </w:r>
    </w:p>
    <w:p w14:paraId="38DCCE3E" w14:textId="0625E640" w:rsidR="005E3E09" w:rsidRPr="00290DC3" w:rsidRDefault="00DC6F1E" w:rsidP="00A52F5F">
      <w:pPr>
        <w:spacing w:after="0" w:line="240" w:lineRule="atLeast"/>
        <w:jc w:val="both"/>
        <w:rPr>
          <w:lang w:val="en-GB"/>
        </w:rPr>
      </w:pPr>
      <w:r w:rsidRPr="00290DC3">
        <w:rPr>
          <w:lang w:val="en-GB"/>
        </w:rPr>
        <w:t>In</w:t>
      </w:r>
      <w:r w:rsidR="009D08E4" w:rsidRPr="00290DC3">
        <w:rPr>
          <w:lang w:val="en-GB"/>
        </w:rPr>
        <w:t xml:space="preserve"> Europe, in 2021, </w:t>
      </w:r>
      <w:proofErr w:type="spellStart"/>
      <w:r w:rsidR="009D08E4" w:rsidRPr="00290DC3">
        <w:rPr>
          <w:lang w:val="en-GB"/>
        </w:rPr>
        <w:t>NoV</w:t>
      </w:r>
      <w:proofErr w:type="spellEnd"/>
      <w:r w:rsidR="009D08E4" w:rsidRPr="00290DC3">
        <w:rPr>
          <w:lang w:val="en-GB"/>
        </w:rPr>
        <w:t xml:space="preserve"> were the third most frequently reported agent causing Foodborne outbreaks</w:t>
      </w:r>
      <w:r w:rsidR="00594D27">
        <w:rPr>
          <w:lang w:val="en-GB"/>
        </w:rPr>
        <w:t xml:space="preserve"> </w:t>
      </w:r>
      <w:r w:rsidR="00CC1299">
        <w:rPr>
          <w:lang w:val="en-US"/>
        </w:rPr>
        <w:fldChar w:fldCharType="begin"/>
      </w:r>
      <w:r w:rsidR="00CC1299">
        <w:rPr>
          <w:lang w:val="en-US"/>
        </w:rPr>
        <w:instrText xml:space="preserve"> ADDIN ZOTERO_ITEM CSL_CITATION {"citationID":"FSQOHNcP","properties":{"formattedCitation":"(Anonymous, 2022)","plainCitation":"(Anonymous, 2022)","noteIndex":0},"citationItems":[{"id":42,"uris":["http://zotero.org/users/local/SUzzrSaq/items/9SQQJ579"],"itemData":{"id":42,"type":"webpage","abstract":"This report of the European Food Safety Authority and the European Centre for Disease Prevention and Control presents the results of zoonoses monitoring and surveillance activities carried out in 2021 in 27 MSs, the United Kingdom (Northern Ireland) and nine non‐MSs. Key statistics on zoonoses and zoonotic agents in humans, food, animals and feed are provided and interpreted historically. In 2021, the first and second most reported zoonoses in humans were campylobacteriosis and salmonellosis, respectively. Cases of campylobacteriosis and salmonellosis increased in comparison with 2020, but...","language":"en","note":"section: Scientific outputs","title":"The European Union One Health 2021 Zoonoses Report | EFSA","URL":"https://www.efsa.europa.eu/en/efsajournal/pub/7666","accessed":{"date-parts":[["2023",4,14]]},"issued":{"date-parts":[["2022",12,13]]}}}],"schema":"https://github.com/citation-style-language/schema/raw/master/csl-citation.json"} </w:instrText>
      </w:r>
      <w:r w:rsidR="00CC1299">
        <w:rPr>
          <w:lang w:val="en-US"/>
        </w:rPr>
        <w:fldChar w:fldCharType="separate"/>
      </w:r>
      <w:r w:rsidR="00CC1299" w:rsidRPr="00316336">
        <w:rPr>
          <w:rFonts w:ascii="Calibri" w:hAnsi="Calibri" w:cs="Calibri"/>
          <w:lang w:val="en-GB"/>
        </w:rPr>
        <w:t>(Anonymous, 2022)</w:t>
      </w:r>
      <w:r w:rsidR="00CC1299">
        <w:rPr>
          <w:lang w:val="en-US"/>
        </w:rPr>
        <w:fldChar w:fldCharType="end"/>
      </w:r>
      <w:r w:rsidR="009D08E4" w:rsidRPr="00290DC3">
        <w:rPr>
          <w:lang w:val="en-GB"/>
        </w:rPr>
        <w:t>.</w:t>
      </w:r>
      <w:r w:rsidR="00985050" w:rsidRPr="00290DC3">
        <w:rPr>
          <w:lang w:val="en-GB"/>
        </w:rPr>
        <w:t xml:space="preserve"> I</w:t>
      </w:r>
      <w:r w:rsidR="00EA24D3">
        <w:rPr>
          <w:lang w:val="en"/>
        </w:rPr>
        <w:t>t is</w:t>
      </w:r>
      <w:r w:rsidR="00985050">
        <w:rPr>
          <w:lang w:val="en"/>
        </w:rPr>
        <w:t xml:space="preserve"> </w:t>
      </w:r>
      <w:r w:rsidR="00985050" w:rsidRPr="00985050">
        <w:rPr>
          <w:lang w:val="en"/>
        </w:rPr>
        <w:t>known th</w:t>
      </w:r>
      <w:r w:rsidR="00985050">
        <w:rPr>
          <w:lang w:val="en"/>
        </w:rPr>
        <w:t xml:space="preserve">e </w:t>
      </w:r>
      <w:r w:rsidR="00985050" w:rsidRPr="00985050">
        <w:rPr>
          <w:lang w:val="en"/>
        </w:rPr>
        <w:t xml:space="preserve">difficult to estimate the proportion of </w:t>
      </w:r>
      <w:proofErr w:type="spellStart"/>
      <w:r w:rsidR="00985050" w:rsidRPr="00985050">
        <w:rPr>
          <w:lang w:val="en"/>
        </w:rPr>
        <w:t>NoVs</w:t>
      </w:r>
      <w:proofErr w:type="spellEnd"/>
      <w:r w:rsidR="00985050" w:rsidRPr="00985050">
        <w:rPr>
          <w:lang w:val="en"/>
        </w:rPr>
        <w:t xml:space="preserve"> contamin</w:t>
      </w:r>
      <w:r w:rsidR="00EA24D3">
        <w:rPr>
          <w:lang w:val="en"/>
        </w:rPr>
        <w:t>ation in food, in Europe</w:t>
      </w:r>
      <w:r w:rsidR="00985050" w:rsidRPr="00985050">
        <w:rPr>
          <w:lang w:val="en"/>
        </w:rPr>
        <w:t>, mainly due to the lack of mandatory surveillance systems and the inability of existing systems to determine the proportion of foodborne diseases</w:t>
      </w:r>
      <w:r w:rsidR="00A52F5F">
        <w:rPr>
          <w:lang w:val="en"/>
        </w:rPr>
        <w:t>.</w:t>
      </w:r>
      <w:r w:rsidR="005C3491">
        <w:rPr>
          <w:lang w:val="en"/>
        </w:rPr>
        <w:t xml:space="preserve"> </w:t>
      </w:r>
      <w:r w:rsidR="008E5181">
        <w:rPr>
          <w:lang w:val="en-US"/>
        </w:rPr>
        <w:t>I</w:t>
      </w:r>
      <w:r w:rsidR="0094125B" w:rsidRPr="0094125B">
        <w:rPr>
          <w:lang w:val="en-US"/>
        </w:rPr>
        <w:t xml:space="preserve">n Italy a voluntary based monitoring plan to control the </w:t>
      </w:r>
      <w:r w:rsidR="00541617">
        <w:rPr>
          <w:lang w:val="en-US"/>
        </w:rPr>
        <w:t>hygiene</w:t>
      </w:r>
      <w:r w:rsidR="00541617" w:rsidRPr="0094125B">
        <w:rPr>
          <w:lang w:val="en-US"/>
        </w:rPr>
        <w:t xml:space="preserve"> </w:t>
      </w:r>
      <w:r w:rsidR="0094125B" w:rsidRPr="0094125B">
        <w:rPr>
          <w:lang w:val="en-US"/>
        </w:rPr>
        <w:t xml:space="preserve">of bivalve shellfish was set up </w:t>
      </w:r>
      <w:r w:rsidR="00541617">
        <w:rPr>
          <w:lang w:val="en-US"/>
        </w:rPr>
        <w:t>to investigate</w:t>
      </w:r>
      <w:r w:rsidR="0094125B" w:rsidRPr="0094125B">
        <w:rPr>
          <w:lang w:val="en-US"/>
        </w:rPr>
        <w:t xml:space="preserve"> the occurren</w:t>
      </w:r>
      <w:r w:rsidR="0037764D">
        <w:rPr>
          <w:lang w:val="en-US"/>
        </w:rPr>
        <w:t xml:space="preserve">ce and distribution of </w:t>
      </w:r>
      <w:proofErr w:type="spellStart"/>
      <w:r w:rsidR="0037764D">
        <w:rPr>
          <w:lang w:val="en-US"/>
        </w:rPr>
        <w:t>NoV</w:t>
      </w:r>
      <w:r w:rsidR="000B6422">
        <w:rPr>
          <w:lang w:val="en-US"/>
        </w:rPr>
        <w:t>s</w:t>
      </w:r>
      <w:proofErr w:type="spellEnd"/>
      <w:r w:rsidR="0094125B" w:rsidRPr="0094125B">
        <w:rPr>
          <w:lang w:val="en-US"/>
        </w:rPr>
        <w:t xml:space="preserve"> in </w:t>
      </w:r>
      <w:proofErr w:type="spellStart"/>
      <w:r w:rsidR="00541617">
        <w:rPr>
          <w:lang w:val="en-US"/>
        </w:rPr>
        <w:t>molluscs</w:t>
      </w:r>
      <w:proofErr w:type="spellEnd"/>
      <w:r w:rsidR="00541617">
        <w:rPr>
          <w:lang w:val="en-US"/>
        </w:rPr>
        <w:t xml:space="preserve"> from </w:t>
      </w:r>
      <w:r w:rsidR="0094125B" w:rsidRPr="0094125B">
        <w:rPr>
          <w:lang w:val="en-US"/>
        </w:rPr>
        <w:t>dif</w:t>
      </w:r>
      <w:r w:rsidR="0028617B">
        <w:rPr>
          <w:lang w:val="en-US"/>
        </w:rPr>
        <w:t xml:space="preserve">ferent areas of </w:t>
      </w:r>
      <w:r w:rsidR="00541617">
        <w:rPr>
          <w:lang w:val="en-US"/>
        </w:rPr>
        <w:t xml:space="preserve">northern </w:t>
      </w:r>
      <w:r w:rsidR="0028617B">
        <w:rPr>
          <w:lang w:val="en-US"/>
        </w:rPr>
        <w:t xml:space="preserve">Italian </w:t>
      </w:r>
      <w:r w:rsidR="00835942">
        <w:rPr>
          <w:lang w:val="en-US"/>
        </w:rPr>
        <w:t>s</w:t>
      </w:r>
      <w:r w:rsidR="0094125B" w:rsidRPr="0094125B">
        <w:rPr>
          <w:lang w:val="en-US"/>
        </w:rPr>
        <w:t>ea.</w:t>
      </w:r>
    </w:p>
    <w:p w14:paraId="5ADEFD77" w14:textId="150F83DD" w:rsidR="001257DE" w:rsidRPr="00290DC3" w:rsidRDefault="001257DE" w:rsidP="002C4AE9">
      <w:pPr>
        <w:spacing w:after="0" w:line="240" w:lineRule="atLeast"/>
        <w:jc w:val="both"/>
        <w:rPr>
          <w:lang w:val="en-GB"/>
        </w:rPr>
      </w:pPr>
      <w:r w:rsidRPr="00290DC3">
        <w:rPr>
          <w:lang w:val="en-GB"/>
        </w:rPr>
        <w:t>The aim of this study was to investigat</w:t>
      </w:r>
      <w:r w:rsidR="00DC6F1E" w:rsidRPr="00290DC3">
        <w:rPr>
          <w:lang w:val="en-GB"/>
        </w:rPr>
        <w:t>e the</w:t>
      </w:r>
      <w:r w:rsidRPr="00290DC3">
        <w:rPr>
          <w:lang w:val="en-GB"/>
        </w:rPr>
        <w:t xml:space="preserve"> genot</w:t>
      </w:r>
      <w:r w:rsidR="00DC6F1E" w:rsidRPr="00290DC3">
        <w:rPr>
          <w:lang w:val="en-GB"/>
        </w:rPr>
        <w:t>y</w:t>
      </w:r>
      <w:r w:rsidRPr="00290DC3">
        <w:rPr>
          <w:lang w:val="en-GB"/>
        </w:rPr>
        <w:t>pes circulati</w:t>
      </w:r>
      <w:r w:rsidR="00DC6F1E" w:rsidRPr="00290DC3">
        <w:rPr>
          <w:lang w:val="en-GB"/>
        </w:rPr>
        <w:t>ng</w:t>
      </w:r>
      <w:r w:rsidRPr="00290DC3">
        <w:rPr>
          <w:lang w:val="en-GB"/>
        </w:rPr>
        <w:t xml:space="preserve"> in Italy, in the different species of molluscs analysed, </w:t>
      </w:r>
      <w:r w:rsidR="00DC6F1E" w:rsidRPr="00290DC3">
        <w:rPr>
          <w:lang w:val="en-GB"/>
        </w:rPr>
        <w:t>exploiting the samples collected through</w:t>
      </w:r>
      <w:r w:rsidR="005C3491" w:rsidRPr="00290DC3">
        <w:rPr>
          <w:lang w:val="en-GB"/>
        </w:rPr>
        <w:t xml:space="preserve"> </w:t>
      </w:r>
      <w:r w:rsidRPr="00290DC3">
        <w:rPr>
          <w:lang w:val="en-GB"/>
        </w:rPr>
        <w:t>the monitoring plan for the years 2018 to 2020.</w:t>
      </w:r>
    </w:p>
    <w:p w14:paraId="370188AA" w14:textId="77777777" w:rsidR="00B364F4" w:rsidRDefault="00B364F4" w:rsidP="002C4AE9">
      <w:pPr>
        <w:spacing w:after="0" w:line="240" w:lineRule="atLeast"/>
        <w:jc w:val="both"/>
        <w:rPr>
          <w:lang w:val="en-US"/>
        </w:rPr>
      </w:pPr>
    </w:p>
    <w:p w14:paraId="0A2B8D52" w14:textId="007C33C0" w:rsidR="0094125B" w:rsidRPr="00D73D10" w:rsidRDefault="00C95ACE" w:rsidP="002C4AE9">
      <w:pPr>
        <w:spacing w:after="0" w:line="240" w:lineRule="atLeast"/>
        <w:jc w:val="both"/>
        <w:rPr>
          <w:lang w:val="en-US"/>
        </w:rPr>
      </w:pPr>
      <w:r>
        <w:rPr>
          <w:b/>
          <w:bCs/>
          <w:lang w:val="en-US"/>
        </w:rPr>
        <w:t>2</w:t>
      </w:r>
      <w:r w:rsidR="00715380">
        <w:rPr>
          <w:b/>
          <w:bCs/>
          <w:lang w:val="en-US"/>
        </w:rPr>
        <w:t>.</w:t>
      </w:r>
      <w:r>
        <w:rPr>
          <w:b/>
          <w:bCs/>
          <w:lang w:val="en-US"/>
        </w:rPr>
        <w:t xml:space="preserve"> </w:t>
      </w:r>
      <w:r w:rsidR="00BB2DDB">
        <w:rPr>
          <w:b/>
          <w:bCs/>
          <w:lang w:val="en-US"/>
        </w:rPr>
        <w:t xml:space="preserve">Materials and </w:t>
      </w:r>
      <w:r w:rsidR="0094125B" w:rsidRPr="00CA3A11">
        <w:rPr>
          <w:b/>
          <w:bCs/>
          <w:lang w:val="en-US"/>
        </w:rPr>
        <w:t>Methods</w:t>
      </w:r>
    </w:p>
    <w:p w14:paraId="5CAA961D" w14:textId="07028C26" w:rsidR="00BB2DDB" w:rsidRPr="00BB06CB" w:rsidRDefault="00C95ACE" w:rsidP="002C4AE9">
      <w:pPr>
        <w:spacing w:after="0" w:line="240" w:lineRule="atLeast"/>
        <w:jc w:val="both"/>
        <w:rPr>
          <w:i/>
          <w:iCs/>
          <w:u w:val="single"/>
          <w:lang w:val="en-US"/>
        </w:rPr>
      </w:pPr>
      <w:r>
        <w:rPr>
          <w:i/>
          <w:iCs/>
          <w:u w:val="single"/>
          <w:lang w:val="en-US"/>
        </w:rPr>
        <w:t>2.1</w:t>
      </w:r>
      <w:r w:rsidR="00715380">
        <w:rPr>
          <w:i/>
          <w:iCs/>
          <w:u w:val="single"/>
          <w:lang w:val="en-US"/>
        </w:rPr>
        <w:t>.</w:t>
      </w:r>
      <w:r>
        <w:rPr>
          <w:i/>
          <w:iCs/>
          <w:u w:val="single"/>
          <w:lang w:val="en-US"/>
        </w:rPr>
        <w:t xml:space="preserve"> </w:t>
      </w:r>
      <w:r w:rsidR="00BB2DDB" w:rsidRPr="00BB06CB">
        <w:rPr>
          <w:i/>
          <w:iCs/>
          <w:u w:val="single"/>
          <w:lang w:val="en-US"/>
        </w:rPr>
        <w:t>Sampl</w:t>
      </w:r>
      <w:r w:rsidR="00F14289" w:rsidRPr="00BB06CB">
        <w:rPr>
          <w:i/>
          <w:iCs/>
          <w:u w:val="single"/>
          <w:lang w:val="en-US"/>
        </w:rPr>
        <w:t>ing</w:t>
      </w:r>
    </w:p>
    <w:p w14:paraId="67D8FA08" w14:textId="77777777" w:rsidR="00385294" w:rsidRDefault="00385294" w:rsidP="002C4AE9">
      <w:pPr>
        <w:spacing w:after="0" w:line="240" w:lineRule="atLeast"/>
        <w:jc w:val="both"/>
        <w:rPr>
          <w:lang w:val="en-US"/>
        </w:rPr>
      </w:pPr>
    </w:p>
    <w:p w14:paraId="49B160BE" w14:textId="77777777" w:rsidR="00385294" w:rsidRDefault="00385294" w:rsidP="002C4AE9">
      <w:pPr>
        <w:spacing w:after="0" w:line="240" w:lineRule="atLeast"/>
        <w:jc w:val="both"/>
        <w:rPr>
          <w:lang w:val="en-US"/>
        </w:rPr>
      </w:pPr>
    </w:p>
    <w:p w14:paraId="4C51232C" w14:textId="569C923B" w:rsidR="00223653" w:rsidRPr="00903D4E" w:rsidRDefault="001224D9" w:rsidP="002C4AE9">
      <w:pPr>
        <w:spacing w:after="0" w:line="240" w:lineRule="atLeast"/>
        <w:jc w:val="both"/>
        <w:rPr>
          <w:iCs/>
          <w:lang w:val="en-US"/>
        </w:rPr>
      </w:pPr>
      <w:r>
        <w:rPr>
          <w:lang w:val="en-US"/>
        </w:rPr>
        <w:t>From</w:t>
      </w:r>
      <w:r w:rsidRPr="0094125B">
        <w:rPr>
          <w:lang w:val="en-US"/>
        </w:rPr>
        <w:t xml:space="preserve"> </w:t>
      </w:r>
      <w:r w:rsidR="00603FC7">
        <w:rPr>
          <w:lang w:val="en-US"/>
        </w:rPr>
        <w:t xml:space="preserve">October 2018 </w:t>
      </w:r>
      <w:r>
        <w:rPr>
          <w:lang w:val="en-US"/>
        </w:rPr>
        <w:t xml:space="preserve">to </w:t>
      </w:r>
      <w:r w:rsidR="00BB06CB">
        <w:rPr>
          <w:lang w:val="en-US"/>
        </w:rPr>
        <w:t xml:space="preserve">April 2020, </w:t>
      </w:r>
      <w:r w:rsidR="0094125B" w:rsidRPr="0018320C">
        <w:rPr>
          <w:lang w:val="en-US"/>
        </w:rPr>
        <w:t>6</w:t>
      </w:r>
      <w:r w:rsidR="0018320C">
        <w:rPr>
          <w:lang w:val="en-US"/>
        </w:rPr>
        <w:t>83</w:t>
      </w:r>
      <w:r w:rsidR="0094125B" w:rsidRPr="0094125B">
        <w:rPr>
          <w:lang w:val="en-US"/>
        </w:rPr>
        <w:t xml:space="preserve"> </w:t>
      </w:r>
      <w:r w:rsidR="0056448F" w:rsidRPr="0094125B">
        <w:rPr>
          <w:lang w:val="en-US"/>
        </w:rPr>
        <w:t>bivalve shellfish</w:t>
      </w:r>
      <w:r w:rsidR="00BB06CB">
        <w:rPr>
          <w:lang w:val="en-US"/>
        </w:rPr>
        <w:t xml:space="preserve"> </w:t>
      </w:r>
      <w:r w:rsidR="0094125B" w:rsidRPr="0094125B">
        <w:rPr>
          <w:lang w:val="en-US"/>
        </w:rPr>
        <w:t>samples</w:t>
      </w:r>
      <w:r w:rsidR="0056448F">
        <w:rPr>
          <w:lang w:val="en-US"/>
        </w:rPr>
        <w:t xml:space="preserve"> </w:t>
      </w:r>
      <w:r w:rsidR="00C90B23" w:rsidRPr="00C90B23">
        <w:rPr>
          <w:lang w:val="en-US"/>
        </w:rPr>
        <w:t xml:space="preserve">were collected in the Northern Adriatic Sea and in the Ligurian </w:t>
      </w:r>
      <w:proofErr w:type="gramStart"/>
      <w:r w:rsidR="0056448F">
        <w:rPr>
          <w:lang w:val="en-US"/>
        </w:rPr>
        <w:t>S</w:t>
      </w:r>
      <w:r w:rsidR="00C90B23" w:rsidRPr="00C90B23">
        <w:rPr>
          <w:lang w:val="en-US"/>
        </w:rPr>
        <w:t>ea</w:t>
      </w:r>
      <w:r w:rsidR="001D050B">
        <w:rPr>
          <w:lang w:val="en-US"/>
        </w:rPr>
        <w:t xml:space="preserve"> ,</w:t>
      </w:r>
      <w:proofErr w:type="gramEnd"/>
      <w:r w:rsidR="001D050B">
        <w:rPr>
          <w:lang w:val="en-US"/>
        </w:rPr>
        <w:t xml:space="preserve"> </w:t>
      </w:r>
      <w:proofErr w:type="spellStart"/>
      <w:r w:rsidR="001D050B" w:rsidRPr="00F464BE">
        <w:rPr>
          <w:color w:val="FF0000"/>
        </w:rPr>
        <w:t>according</w:t>
      </w:r>
      <w:proofErr w:type="spellEnd"/>
      <w:r w:rsidR="001D050B" w:rsidRPr="00F464BE">
        <w:rPr>
          <w:color w:val="FF0000"/>
        </w:rPr>
        <w:t xml:space="preserve"> to a non-</w:t>
      </w:r>
      <w:proofErr w:type="spellStart"/>
      <w:r w:rsidR="001D050B" w:rsidRPr="00F464BE">
        <w:rPr>
          <w:color w:val="FF0000"/>
        </w:rPr>
        <w:t>probabilistic</w:t>
      </w:r>
      <w:proofErr w:type="spellEnd"/>
      <w:r w:rsidR="001D050B" w:rsidRPr="00F464BE">
        <w:rPr>
          <w:color w:val="FF0000"/>
        </w:rPr>
        <w:t xml:space="preserve"> sampling method</w:t>
      </w:r>
      <w:r w:rsidR="00B35C42">
        <w:rPr>
          <w:color w:val="FF0000"/>
        </w:rPr>
        <w:t xml:space="preserve">. </w:t>
      </w:r>
      <w:r w:rsidR="001D050B" w:rsidRPr="00F464BE">
        <w:rPr>
          <w:color w:val="FF0000"/>
        </w:rPr>
        <w:t xml:space="preserve"> </w:t>
      </w:r>
      <w:commentRangeStart w:id="2"/>
      <w:r w:rsidR="007F771F" w:rsidRPr="007F771F">
        <w:rPr>
          <w:lang w:val="en-US"/>
        </w:rPr>
        <w:t>The</w:t>
      </w:r>
      <w:commentRangeEnd w:id="2"/>
      <w:r w:rsidR="00B35C42">
        <w:rPr>
          <w:rStyle w:val="Rimandocommento"/>
        </w:rPr>
        <w:commentReference w:id="2"/>
      </w:r>
      <w:r w:rsidR="007F771F" w:rsidRPr="007F771F">
        <w:rPr>
          <w:lang w:val="en-US"/>
        </w:rPr>
        <w:t xml:space="preserve"> analyzed </w:t>
      </w:r>
      <w:proofErr w:type="spellStart"/>
      <w:r w:rsidR="007A1591">
        <w:rPr>
          <w:lang w:val="en-US"/>
        </w:rPr>
        <w:t>molluscs</w:t>
      </w:r>
      <w:proofErr w:type="spellEnd"/>
      <w:r w:rsidR="007F771F" w:rsidRPr="007F771F">
        <w:rPr>
          <w:lang w:val="en-US"/>
        </w:rPr>
        <w:t xml:space="preserve"> were </w:t>
      </w:r>
      <w:r w:rsidR="00E618C9">
        <w:rPr>
          <w:lang w:val="en-US"/>
        </w:rPr>
        <w:t>divid</w:t>
      </w:r>
      <w:r w:rsidR="007F771F" w:rsidRPr="007F771F">
        <w:rPr>
          <w:lang w:val="en-US"/>
        </w:rPr>
        <w:t xml:space="preserve">ed in the following categories: </w:t>
      </w:r>
      <w:r w:rsidR="0056448F" w:rsidRPr="007F771F">
        <w:rPr>
          <w:lang w:val="en-US"/>
        </w:rPr>
        <w:t>clams (</w:t>
      </w:r>
      <w:r w:rsidR="0056448F" w:rsidRPr="00706017">
        <w:rPr>
          <w:i/>
          <w:iCs/>
          <w:lang w:val="en-US"/>
        </w:rPr>
        <w:t xml:space="preserve">Tapes </w:t>
      </w:r>
      <w:proofErr w:type="spellStart"/>
      <w:r w:rsidR="0056448F" w:rsidRPr="00706017">
        <w:rPr>
          <w:i/>
          <w:iCs/>
          <w:lang w:val="en-US"/>
        </w:rPr>
        <w:t>semidecussatus</w:t>
      </w:r>
      <w:proofErr w:type="spellEnd"/>
      <w:r w:rsidR="0056448F" w:rsidRPr="007F771F">
        <w:rPr>
          <w:lang w:val="en-US"/>
        </w:rPr>
        <w:t xml:space="preserve">, </w:t>
      </w:r>
      <w:r w:rsidR="0056448F" w:rsidRPr="00706017">
        <w:rPr>
          <w:i/>
          <w:iCs/>
          <w:lang w:val="en-US"/>
        </w:rPr>
        <w:t xml:space="preserve">Tapes </w:t>
      </w:r>
      <w:proofErr w:type="spellStart"/>
      <w:r w:rsidR="0056448F" w:rsidRPr="00706017">
        <w:rPr>
          <w:i/>
          <w:iCs/>
          <w:lang w:val="en-US"/>
        </w:rPr>
        <w:t>philippinarum</w:t>
      </w:r>
      <w:proofErr w:type="spellEnd"/>
      <w:r w:rsidR="0018320C">
        <w:rPr>
          <w:i/>
          <w:iCs/>
          <w:lang w:val="en-US"/>
        </w:rPr>
        <w:t xml:space="preserve">, </w:t>
      </w:r>
      <w:proofErr w:type="spellStart"/>
      <w:r w:rsidR="0018320C">
        <w:rPr>
          <w:i/>
          <w:iCs/>
          <w:lang w:val="en-US"/>
        </w:rPr>
        <w:t>Meretrix</w:t>
      </w:r>
      <w:proofErr w:type="spellEnd"/>
      <w:r w:rsidR="0018320C">
        <w:rPr>
          <w:i/>
          <w:iCs/>
          <w:lang w:val="en-US"/>
        </w:rPr>
        <w:t xml:space="preserve"> </w:t>
      </w:r>
      <w:proofErr w:type="spellStart"/>
      <w:r w:rsidR="0018320C">
        <w:rPr>
          <w:i/>
          <w:iCs/>
          <w:lang w:val="en-US"/>
        </w:rPr>
        <w:t>chione</w:t>
      </w:r>
      <w:proofErr w:type="spellEnd"/>
      <w:r w:rsidR="0018320C">
        <w:rPr>
          <w:i/>
          <w:iCs/>
          <w:lang w:val="en-US"/>
        </w:rPr>
        <w:t>,</w:t>
      </w:r>
      <w:r w:rsidR="008A295B">
        <w:rPr>
          <w:i/>
          <w:iCs/>
          <w:lang w:val="en-US"/>
        </w:rPr>
        <w:t xml:space="preserve"> Venus </w:t>
      </w:r>
      <w:proofErr w:type="spellStart"/>
      <w:r w:rsidR="008A295B">
        <w:rPr>
          <w:i/>
          <w:iCs/>
          <w:lang w:val="en-US"/>
        </w:rPr>
        <w:t>verrucosa</w:t>
      </w:r>
      <w:proofErr w:type="spellEnd"/>
      <w:r w:rsidR="008A295B">
        <w:rPr>
          <w:i/>
          <w:iCs/>
          <w:lang w:val="en-US"/>
        </w:rPr>
        <w:t>,</w:t>
      </w:r>
      <w:r w:rsidR="0056448F">
        <w:rPr>
          <w:lang w:val="en-US"/>
        </w:rPr>
        <w:t xml:space="preserve"> and </w:t>
      </w:r>
      <w:r w:rsidR="0056448F" w:rsidRPr="00706017">
        <w:rPr>
          <w:i/>
          <w:iCs/>
          <w:lang w:val="en-US"/>
        </w:rPr>
        <w:t xml:space="preserve">Venus </w:t>
      </w:r>
      <w:proofErr w:type="spellStart"/>
      <w:r w:rsidR="0056448F" w:rsidRPr="00706017">
        <w:rPr>
          <w:i/>
          <w:iCs/>
          <w:lang w:val="en-US"/>
        </w:rPr>
        <w:t>gallina</w:t>
      </w:r>
      <w:proofErr w:type="spellEnd"/>
      <w:r w:rsidR="00903D4E">
        <w:rPr>
          <w:iCs/>
          <w:lang w:val="en-US"/>
        </w:rPr>
        <w:t>;</w:t>
      </w:r>
      <w:r w:rsidR="0056448F">
        <w:rPr>
          <w:lang w:val="en-US"/>
        </w:rPr>
        <w:t xml:space="preserve"> </w:t>
      </w:r>
      <w:r w:rsidR="0056448F" w:rsidRPr="00EE42E5">
        <w:rPr>
          <w:iCs/>
          <w:lang w:val="en-US"/>
        </w:rPr>
        <w:t>n</w:t>
      </w:r>
      <w:r w:rsidR="0056448F" w:rsidRPr="0094125B">
        <w:rPr>
          <w:lang w:val="en-US"/>
        </w:rPr>
        <w:t>=</w:t>
      </w:r>
      <w:r w:rsidR="008A295B">
        <w:rPr>
          <w:lang w:val="en-US"/>
        </w:rPr>
        <w:t>280</w:t>
      </w:r>
      <w:r w:rsidR="00903D4E">
        <w:rPr>
          <w:lang w:val="en-US"/>
        </w:rPr>
        <w:t>)</w:t>
      </w:r>
      <w:r w:rsidR="0056448F">
        <w:rPr>
          <w:lang w:val="en-US"/>
        </w:rPr>
        <w:t xml:space="preserve">, </w:t>
      </w:r>
      <w:r w:rsidR="007F771F" w:rsidRPr="007F771F">
        <w:rPr>
          <w:lang w:val="en-US"/>
        </w:rPr>
        <w:t>mussels (</w:t>
      </w:r>
      <w:r w:rsidR="007F771F" w:rsidRPr="00706017">
        <w:rPr>
          <w:i/>
          <w:iCs/>
          <w:lang w:val="en-US"/>
        </w:rPr>
        <w:t xml:space="preserve">Mytilus </w:t>
      </w:r>
      <w:proofErr w:type="spellStart"/>
      <w:r w:rsidR="007F771F" w:rsidRPr="007B3D05">
        <w:rPr>
          <w:i/>
          <w:iCs/>
          <w:lang w:val="en-US"/>
        </w:rPr>
        <w:t>galloprovin</w:t>
      </w:r>
      <w:r w:rsidR="00AC580E">
        <w:rPr>
          <w:i/>
          <w:iCs/>
          <w:lang w:val="en-US"/>
        </w:rPr>
        <w:t>c</w:t>
      </w:r>
      <w:r w:rsidR="007F771F" w:rsidRPr="007B3D05">
        <w:rPr>
          <w:i/>
          <w:iCs/>
          <w:lang w:val="en-US"/>
        </w:rPr>
        <w:t>ialis</w:t>
      </w:r>
      <w:proofErr w:type="spellEnd"/>
      <w:r w:rsidR="00903D4E">
        <w:rPr>
          <w:iCs/>
          <w:lang w:val="en-US"/>
        </w:rPr>
        <w:t>;</w:t>
      </w:r>
      <w:r w:rsidR="0056448F">
        <w:rPr>
          <w:lang w:val="en-US"/>
        </w:rPr>
        <w:t xml:space="preserve"> </w:t>
      </w:r>
      <w:r w:rsidR="0056448F" w:rsidRPr="00EE42E5">
        <w:rPr>
          <w:iCs/>
          <w:lang w:val="en-US"/>
        </w:rPr>
        <w:t>n</w:t>
      </w:r>
      <w:r w:rsidR="0056448F" w:rsidRPr="0094125B">
        <w:rPr>
          <w:lang w:val="en-US"/>
        </w:rPr>
        <w:t>=</w:t>
      </w:r>
      <w:r w:rsidR="008A295B">
        <w:rPr>
          <w:lang w:val="en-US"/>
        </w:rPr>
        <w:t>149</w:t>
      </w:r>
      <w:r w:rsidR="00903D4E">
        <w:rPr>
          <w:lang w:val="en-US"/>
        </w:rPr>
        <w:t>)</w:t>
      </w:r>
      <w:r w:rsidR="0056448F">
        <w:rPr>
          <w:lang w:val="en-US"/>
        </w:rPr>
        <w:t>,</w:t>
      </w:r>
      <w:r w:rsidR="007F771F" w:rsidRPr="007F771F">
        <w:rPr>
          <w:lang w:val="en-US"/>
        </w:rPr>
        <w:t xml:space="preserve"> oysters (</w:t>
      </w:r>
      <w:r w:rsidR="007F771F" w:rsidRPr="00706017">
        <w:rPr>
          <w:i/>
          <w:iCs/>
          <w:lang w:val="en-US"/>
        </w:rPr>
        <w:t xml:space="preserve">Crassostrea </w:t>
      </w:r>
      <w:proofErr w:type="spellStart"/>
      <w:r w:rsidR="007F771F" w:rsidRPr="00706017">
        <w:rPr>
          <w:i/>
          <w:iCs/>
          <w:lang w:val="en-US"/>
        </w:rPr>
        <w:t>gigas</w:t>
      </w:r>
      <w:proofErr w:type="spellEnd"/>
      <w:r w:rsidR="00736C8B">
        <w:rPr>
          <w:i/>
          <w:iCs/>
          <w:lang w:val="en-US"/>
        </w:rPr>
        <w:t>,</w:t>
      </w:r>
      <w:r w:rsidR="007B3D05">
        <w:rPr>
          <w:lang w:val="en-US"/>
        </w:rPr>
        <w:t xml:space="preserve"> and</w:t>
      </w:r>
      <w:r w:rsidR="007B3D05" w:rsidRPr="00C90B23">
        <w:rPr>
          <w:i/>
          <w:iCs/>
          <w:lang w:val="en-US"/>
        </w:rPr>
        <w:t xml:space="preserve"> Ostrea edulis</w:t>
      </w:r>
      <w:r w:rsidR="00903D4E">
        <w:rPr>
          <w:iCs/>
          <w:lang w:val="en-US"/>
        </w:rPr>
        <w:t>;</w:t>
      </w:r>
      <w:r w:rsidR="0056448F" w:rsidRPr="0056448F">
        <w:rPr>
          <w:lang w:val="en-US"/>
        </w:rPr>
        <w:t xml:space="preserve"> </w:t>
      </w:r>
      <w:r w:rsidR="0056448F" w:rsidRPr="00EE42E5">
        <w:rPr>
          <w:iCs/>
          <w:lang w:val="en-US"/>
        </w:rPr>
        <w:t>n</w:t>
      </w:r>
      <w:r w:rsidR="0056448F" w:rsidRPr="0094125B">
        <w:rPr>
          <w:lang w:val="en-US"/>
        </w:rPr>
        <w:t>=1</w:t>
      </w:r>
      <w:r w:rsidR="0056448F">
        <w:rPr>
          <w:lang w:val="en-US"/>
        </w:rPr>
        <w:t>9</w:t>
      </w:r>
      <w:r w:rsidR="008A295B">
        <w:rPr>
          <w:lang w:val="en-US"/>
        </w:rPr>
        <w:t>4</w:t>
      </w:r>
      <w:r w:rsidR="00903D4E">
        <w:rPr>
          <w:lang w:val="en-US"/>
        </w:rPr>
        <w:t>)</w:t>
      </w:r>
      <w:r w:rsidR="007F771F" w:rsidRPr="007F771F">
        <w:rPr>
          <w:lang w:val="en-US"/>
        </w:rPr>
        <w:t xml:space="preserve"> and other </w:t>
      </w:r>
      <w:proofErr w:type="spellStart"/>
      <w:r w:rsidR="007F771F" w:rsidRPr="007F771F">
        <w:rPr>
          <w:lang w:val="en-US"/>
        </w:rPr>
        <w:t>molluscs</w:t>
      </w:r>
      <w:proofErr w:type="spellEnd"/>
      <w:r w:rsidR="007F771F" w:rsidRPr="007F771F">
        <w:rPr>
          <w:lang w:val="en-US"/>
        </w:rPr>
        <w:t xml:space="preserve"> (</w:t>
      </w:r>
      <w:proofErr w:type="spellStart"/>
      <w:r w:rsidR="000057AC" w:rsidRPr="00C90B23">
        <w:rPr>
          <w:i/>
          <w:iCs/>
          <w:lang w:val="en-US"/>
        </w:rPr>
        <w:t>Donax</w:t>
      </w:r>
      <w:proofErr w:type="spellEnd"/>
      <w:r w:rsidR="000057AC" w:rsidRPr="00C90B23">
        <w:rPr>
          <w:i/>
          <w:iCs/>
          <w:lang w:val="en-US"/>
        </w:rPr>
        <w:t xml:space="preserve"> </w:t>
      </w:r>
      <w:proofErr w:type="spellStart"/>
      <w:r w:rsidR="000057AC" w:rsidRPr="00C90B23">
        <w:rPr>
          <w:i/>
          <w:iCs/>
          <w:lang w:val="en-US"/>
        </w:rPr>
        <w:t>trunculus</w:t>
      </w:r>
      <w:proofErr w:type="spellEnd"/>
      <w:r w:rsidR="0097749A">
        <w:rPr>
          <w:lang w:val="en-US"/>
        </w:rPr>
        <w:t xml:space="preserve">, </w:t>
      </w:r>
      <w:proofErr w:type="spellStart"/>
      <w:r w:rsidR="0097749A" w:rsidRPr="0097749A">
        <w:rPr>
          <w:i/>
          <w:lang w:val="en-US"/>
        </w:rPr>
        <w:t>Ensis</w:t>
      </w:r>
      <w:proofErr w:type="spellEnd"/>
      <w:r w:rsidR="0097749A" w:rsidRPr="0097749A">
        <w:rPr>
          <w:i/>
          <w:lang w:val="en-US"/>
        </w:rPr>
        <w:t xml:space="preserve"> </w:t>
      </w:r>
      <w:proofErr w:type="spellStart"/>
      <w:r w:rsidR="0097749A" w:rsidRPr="0097749A">
        <w:rPr>
          <w:i/>
          <w:lang w:val="en-US"/>
        </w:rPr>
        <w:t>leei</w:t>
      </w:r>
      <w:proofErr w:type="spellEnd"/>
      <w:r w:rsidR="00736C8B">
        <w:rPr>
          <w:i/>
          <w:lang w:val="en-US"/>
        </w:rPr>
        <w:t>,</w:t>
      </w:r>
      <w:r w:rsidR="00E618C9">
        <w:rPr>
          <w:lang w:val="en-US"/>
        </w:rPr>
        <w:t xml:space="preserve"> and </w:t>
      </w:r>
      <w:proofErr w:type="spellStart"/>
      <w:r w:rsidR="007F771F" w:rsidRPr="000057AC">
        <w:rPr>
          <w:i/>
          <w:iCs/>
          <w:lang w:val="en-US"/>
        </w:rPr>
        <w:t>Solen</w:t>
      </w:r>
      <w:proofErr w:type="spellEnd"/>
      <w:r w:rsidR="007F771F" w:rsidRPr="000057AC">
        <w:rPr>
          <w:i/>
          <w:iCs/>
          <w:lang w:val="en-US"/>
        </w:rPr>
        <w:t xml:space="preserve"> </w:t>
      </w:r>
      <w:proofErr w:type="spellStart"/>
      <w:r w:rsidR="007F771F" w:rsidRPr="000057AC">
        <w:rPr>
          <w:i/>
          <w:iCs/>
          <w:lang w:val="en-US"/>
        </w:rPr>
        <w:t>marginatus</w:t>
      </w:r>
      <w:proofErr w:type="spellEnd"/>
      <w:r w:rsidR="00903D4E">
        <w:rPr>
          <w:iCs/>
          <w:lang w:val="en-US"/>
        </w:rPr>
        <w:t>;</w:t>
      </w:r>
      <w:r w:rsidR="0056448F" w:rsidRPr="0056448F">
        <w:rPr>
          <w:lang w:val="en-US"/>
        </w:rPr>
        <w:t xml:space="preserve"> </w:t>
      </w:r>
      <w:r w:rsidR="0056448F" w:rsidRPr="00EE42E5">
        <w:rPr>
          <w:iCs/>
          <w:lang w:val="en-US"/>
        </w:rPr>
        <w:t>n</w:t>
      </w:r>
      <w:r w:rsidR="0056448F" w:rsidRPr="0094125B">
        <w:rPr>
          <w:lang w:val="en-US"/>
        </w:rPr>
        <w:t>=</w:t>
      </w:r>
      <w:r w:rsidR="0018320C">
        <w:rPr>
          <w:lang w:val="en-US"/>
        </w:rPr>
        <w:t>60</w:t>
      </w:r>
      <w:r w:rsidR="00903D4E">
        <w:rPr>
          <w:lang w:val="en-US"/>
        </w:rPr>
        <w:t>)</w:t>
      </w:r>
      <w:r w:rsidR="007F771F" w:rsidRPr="007F771F">
        <w:rPr>
          <w:lang w:val="en-US"/>
        </w:rPr>
        <w:t>.</w:t>
      </w:r>
    </w:p>
    <w:p w14:paraId="283578FB" w14:textId="3ECFC703" w:rsidR="007F771F" w:rsidRDefault="00C9531D" w:rsidP="002C4AE9">
      <w:pPr>
        <w:spacing w:after="0" w:line="240" w:lineRule="atLeast"/>
        <w:jc w:val="both"/>
        <w:rPr>
          <w:lang w:val="en-US"/>
        </w:rPr>
      </w:pPr>
      <w:r>
        <w:rPr>
          <w:lang w:val="en-US"/>
        </w:rPr>
        <w:t xml:space="preserve">The collection </w:t>
      </w:r>
      <w:r w:rsidR="0041240E">
        <w:rPr>
          <w:lang w:val="en-US"/>
        </w:rPr>
        <w:t>was performed</w:t>
      </w:r>
      <w:r>
        <w:rPr>
          <w:lang w:val="en-US"/>
        </w:rPr>
        <w:t xml:space="preserve"> </w:t>
      </w:r>
      <w:r w:rsidRPr="00C90B23">
        <w:rPr>
          <w:lang w:val="en-US"/>
        </w:rPr>
        <w:t>in coastal and off-shore farming sites and purification plants</w:t>
      </w:r>
      <w:r w:rsidR="007B402C">
        <w:rPr>
          <w:lang w:val="en-US"/>
        </w:rPr>
        <w:t xml:space="preserve"> and</w:t>
      </w:r>
      <w:r w:rsidR="006627C8">
        <w:rPr>
          <w:lang w:val="en-US"/>
        </w:rPr>
        <w:t xml:space="preserve"> </w:t>
      </w:r>
      <w:r w:rsidR="00EE42E5">
        <w:rPr>
          <w:lang w:val="en-US"/>
        </w:rPr>
        <w:t xml:space="preserve">included </w:t>
      </w:r>
      <w:r w:rsidR="007F771F" w:rsidRPr="007F771F">
        <w:rPr>
          <w:lang w:val="en-US"/>
        </w:rPr>
        <w:t xml:space="preserve">official </w:t>
      </w:r>
      <w:r w:rsidR="00EE42E5">
        <w:rPr>
          <w:lang w:val="en-US"/>
        </w:rPr>
        <w:t xml:space="preserve">(n=446) and </w:t>
      </w:r>
      <w:r w:rsidR="007F771F" w:rsidRPr="007F771F">
        <w:rPr>
          <w:lang w:val="en-US"/>
        </w:rPr>
        <w:t>self</w:t>
      </w:r>
      <w:r w:rsidR="00EE42E5">
        <w:rPr>
          <w:lang w:val="en-US"/>
        </w:rPr>
        <w:t>-monitoring (n=237) samples</w:t>
      </w:r>
      <w:r w:rsidR="007F771F" w:rsidRPr="007F771F">
        <w:rPr>
          <w:lang w:val="en-US"/>
        </w:rPr>
        <w:t>.</w:t>
      </w:r>
    </w:p>
    <w:p w14:paraId="54E88E3F" w14:textId="77777777" w:rsidR="00385294" w:rsidRDefault="00385294" w:rsidP="002C4AE9">
      <w:pPr>
        <w:spacing w:after="0" w:line="240" w:lineRule="atLeast"/>
        <w:jc w:val="both"/>
        <w:rPr>
          <w:i/>
          <w:iCs/>
          <w:u w:val="single"/>
          <w:lang w:val="en-US"/>
        </w:rPr>
      </w:pPr>
    </w:p>
    <w:p w14:paraId="0E63347B" w14:textId="77777777" w:rsidR="00385294" w:rsidRDefault="00385294" w:rsidP="002C4AE9">
      <w:pPr>
        <w:spacing w:after="0" w:line="240" w:lineRule="atLeast"/>
        <w:jc w:val="both"/>
        <w:rPr>
          <w:i/>
          <w:iCs/>
          <w:u w:val="single"/>
          <w:lang w:val="en-US"/>
        </w:rPr>
      </w:pPr>
    </w:p>
    <w:p w14:paraId="1D35019E" w14:textId="78A5DED9" w:rsidR="00F14289" w:rsidRDefault="00715380" w:rsidP="002C4AE9">
      <w:pPr>
        <w:spacing w:after="0" w:line="240" w:lineRule="atLeast"/>
        <w:jc w:val="both"/>
        <w:rPr>
          <w:i/>
          <w:iCs/>
          <w:u w:val="single"/>
          <w:lang w:val="en-US"/>
        </w:rPr>
      </w:pPr>
      <w:r>
        <w:rPr>
          <w:i/>
          <w:iCs/>
          <w:u w:val="single"/>
          <w:lang w:val="en-US"/>
        </w:rPr>
        <w:t>2.2.</w:t>
      </w:r>
      <w:r w:rsidR="00C95ACE">
        <w:rPr>
          <w:i/>
          <w:iCs/>
          <w:u w:val="single"/>
          <w:lang w:val="en-US"/>
        </w:rPr>
        <w:t xml:space="preserve"> </w:t>
      </w:r>
      <w:r w:rsidR="00750EA5">
        <w:rPr>
          <w:i/>
          <w:iCs/>
          <w:u w:val="single"/>
          <w:lang w:val="en-US"/>
        </w:rPr>
        <w:t xml:space="preserve">Virus </w:t>
      </w:r>
      <w:r w:rsidR="00903D4E">
        <w:rPr>
          <w:i/>
          <w:iCs/>
          <w:u w:val="single"/>
          <w:lang w:val="en-US"/>
        </w:rPr>
        <w:t xml:space="preserve">concentration </w:t>
      </w:r>
      <w:r w:rsidR="002C6D59">
        <w:rPr>
          <w:i/>
          <w:iCs/>
          <w:u w:val="single"/>
          <w:lang w:val="en-US"/>
        </w:rPr>
        <w:t>and</w:t>
      </w:r>
      <w:r w:rsidR="00BB06CB" w:rsidRPr="00BB06CB">
        <w:rPr>
          <w:i/>
          <w:iCs/>
          <w:u w:val="single"/>
          <w:lang w:val="en-US"/>
        </w:rPr>
        <w:t xml:space="preserve"> RNA extraction</w:t>
      </w:r>
    </w:p>
    <w:p w14:paraId="7F0330B8" w14:textId="4AA4FEA8" w:rsidR="00306AE2" w:rsidRDefault="00306AE2" w:rsidP="002C4AE9">
      <w:pPr>
        <w:spacing w:after="0" w:line="240" w:lineRule="atLeast"/>
        <w:jc w:val="both"/>
        <w:rPr>
          <w:lang w:val="en-US"/>
        </w:rPr>
      </w:pPr>
      <w:r w:rsidRPr="00306AE2">
        <w:rPr>
          <w:lang w:val="en-US"/>
        </w:rPr>
        <w:t xml:space="preserve">Virus </w:t>
      </w:r>
      <w:r w:rsidR="00903D4E">
        <w:rPr>
          <w:lang w:val="en-US"/>
        </w:rPr>
        <w:t xml:space="preserve">concentration </w:t>
      </w:r>
      <w:r>
        <w:rPr>
          <w:lang w:val="en-US"/>
        </w:rPr>
        <w:t>and</w:t>
      </w:r>
      <w:r w:rsidRPr="00306AE2">
        <w:rPr>
          <w:lang w:val="en-US"/>
        </w:rPr>
        <w:t xml:space="preserve"> RNA extraction</w:t>
      </w:r>
      <w:r>
        <w:rPr>
          <w:lang w:val="en-US"/>
        </w:rPr>
        <w:t xml:space="preserve"> </w:t>
      </w:r>
      <w:r w:rsidR="00C164E4">
        <w:rPr>
          <w:lang w:val="en-US"/>
        </w:rPr>
        <w:t xml:space="preserve">from </w:t>
      </w:r>
      <w:r>
        <w:rPr>
          <w:lang w:val="en-US"/>
        </w:rPr>
        <w:t xml:space="preserve">bivalve </w:t>
      </w:r>
      <w:r w:rsidR="006D1A55">
        <w:rPr>
          <w:lang w:val="en-US"/>
        </w:rPr>
        <w:t xml:space="preserve">shellfish </w:t>
      </w:r>
      <w:r w:rsidR="00C164E4">
        <w:rPr>
          <w:lang w:val="en-US"/>
        </w:rPr>
        <w:t>were</w:t>
      </w:r>
      <w:r w:rsidR="00903D4E">
        <w:rPr>
          <w:lang w:val="en-US"/>
        </w:rPr>
        <w:t xml:space="preserve"> carried out</w:t>
      </w:r>
      <w:r w:rsidR="00C164E4">
        <w:rPr>
          <w:lang w:val="en-US"/>
        </w:rPr>
        <w:t xml:space="preserve"> </w:t>
      </w:r>
      <w:r w:rsidR="00903D4E">
        <w:rPr>
          <w:lang w:val="en-US"/>
        </w:rPr>
        <w:t>according</w:t>
      </w:r>
      <w:r w:rsidR="00C164E4">
        <w:rPr>
          <w:lang w:val="en-US"/>
        </w:rPr>
        <w:t xml:space="preserve"> to</w:t>
      </w:r>
      <w:r w:rsidR="00381D74">
        <w:rPr>
          <w:lang w:val="en-US"/>
        </w:rPr>
        <w:t xml:space="preserve"> </w:t>
      </w:r>
      <w:r w:rsidRPr="0094125B">
        <w:rPr>
          <w:lang w:val="en-US"/>
        </w:rPr>
        <w:t>ISO</w:t>
      </w:r>
      <w:r w:rsidR="00F85617">
        <w:rPr>
          <w:lang w:val="en-US"/>
        </w:rPr>
        <w:t>/TS</w:t>
      </w:r>
      <w:r w:rsidRPr="0094125B">
        <w:rPr>
          <w:lang w:val="en-US"/>
        </w:rPr>
        <w:t xml:space="preserve"> 15216</w:t>
      </w:r>
      <w:r>
        <w:rPr>
          <w:lang w:val="en-US"/>
        </w:rPr>
        <w:t>-2</w:t>
      </w:r>
      <w:r w:rsidRPr="0094125B">
        <w:rPr>
          <w:lang w:val="en-US"/>
        </w:rPr>
        <w:t>:201</w:t>
      </w:r>
      <w:r w:rsidR="00DF0BC9">
        <w:rPr>
          <w:lang w:val="en-US"/>
        </w:rPr>
        <w:t>3</w:t>
      </w:r>
      <w:r>
        <w:rPr>
          <w:lang w:val="en-US"/>
        </w:rPr>
        <w:t xml:space="preserve"> </w:t>
      </w:r>
      <w:r w:rsidR="00012416">
        <w:rPr>
          <w:lang w:val="en-US"/>
        </w:rPr>
        <w:t xml:space="preserve">and </w:t>
      </w:r>
      <w:r w:rsidR="00012416" w:rsidRPr="0094125B">
        <w:rPr>
          <w:lang w:val="en-US"/>
        </w:rPr>
        <w:t>ISO 15216</w:t>
      </w:r>
      <w:r w:rsidR="00012416">
        <w:rPr>
          <w:lang w:val="en-US"/>
        </w:rPr>
        <w:t>-1</w:t>
      </w:r>
      <w:r w:rsidR="00012416" w:rsidRPr="0094125B">
        <w:rPr>
          <w:lang w:val="en-US"/>
        </w:rPr>
        <w:t>:201</w:t>
      </w:r>
      <w:r w:rsidR="00012416">
        <w:rPr>
          <w:lang w:val="en-US"/>
        </w:rPr>
        <w:t xml:space="preserve">7 </w:t>
      </w:r>
      <w:r>
        <w:rPr>
          <w:lang w:val="en-US"/>
        </w:rPr>
        <w:t>guidel</w:t>
      </w:r>
      <w:r w:rsidR="00B2307B">
        <w:rPr>
          <w:lang w:val="en-US"/>
        </w:rPr>
        <w:t>i</w:t>
      </w:r>
      <w:r>
        <w:rPr>
          <w:lang w:val="en-US"/>
        </w:rPr>
        <w:t>nes.</w:t>
      </w:r>
    </w:p>
    <w:p w14:paraId="0DE9D174" w14:textId="4890947C" w:rsidR="004D0AFC" w:rsidRDefault="00181A87" w:rsidP="002C4AE9">
      <w:pPr>
        <w:spacing w:after="0" w:line="240" w:lineRule="atLeast"/>
        <w:jc w:val="both"/>
        <w:rPr>
          <w:lang w:val="en-US"/>
        </w:rPr>
      </w:pPr>
      <w:r>
        <w:rPr>
          <w:lang w:val="en-US"/>
        </w:rPr>
        <w:t xml:space="preserve">For the </w:t>
      </w:r>
      <w:r w:rsidR="00FB19D2">
        <w:rPr>
          <w:lang w:val="en-US"/>
        </w:rPr>
        <w:t xml:space="preserve">virus </w:t>
      </w:r>
      <w:r w:rsidR="00903D4E">
        <w:rPr>
          <w:lang w:val="en-US"/>
        </w:rPr>
        <w:t>concentration</w:t>
      </w:r>
      <w:r w:rsidR="00FB19D2">
        <w:rPr>
          <w:lang w:val="en-US"/>
        </w:rPr>
        <w:t xml:space="preserve">, </w:t>
      </w:r>
      <w:r w:rsidR="00EE42E5">
        <w:rPr>
          <w:lang w:val="en-US"/>
        </w:rPr>
        <w:t xml:space="preserve">the </w:t>
      </w:r>
      <w:r w:rsidR="00C37E0A">
        <w:rPr>
          <w:lang w:val="en-US"/>
        </w:rPr>
        <w:t>digestive gland</w:t>
      </w:r>
      <w:r w:rsidR="00EE42E5">
        <w:rPr>
          <w:lang w:val="en-US"/>
        </w:rPr>
        <w:t xml:space="preserve"> of a minimum</w:t>
      </w:r>
      <w:r w:rsidR="00306AE2">
        <w:rPr>
          <w:lang w:val="en-US"/>
        </w:rPr>
        <w:t xml:space="preserve"> of 10</w:t>
      </w:r>
      <w:r w:rsidR="00EE42E5">
        <w:rPr>
          <w:lang w:val="en-US"/>
        </w:rPr>
        <w:t xml:space="preserve"> individuals</w:t>
      </w:r>
      <w:r w:rsidR="00C164E4">
        <w:rPr>
          <w:lang w:val="en-US"/>
        </w:rPr>
        <w:t xml:space="preserve"> (</w:t>
      </w:r>
      <w:r w:rsidR="006F6DAF">
        <w:rPr>
          <w:lang w:val="en-US"/>
        </w:rPr>
        <w:t>at least</w:t>
      </w:r>
      <w:r w:rsidR="00B2307B">
        <w:rPr>
          <w:lang w:val="en-US"/>
        </w:rPr>
        <w:t xml:space="preserve"> 2 grams</w:t>
      </w:r>
      <w:r w:rsidR="00C164E4">
        <w:rPr>
          <w:lang w:val="en-US"/>
        </w:rPr>
        <w:t>)</w:t>
      </w:r>
      <w:r w:rsidR="00B2307B">
        <w:rPr>
          <w:lang w:val="en-US"/>
        </w:rPr>
        <w:t xml:space="preserve">, were chopped. </w:t>
      </w:r>
      <w:r w:rsidR="004075CB">
        <w:rPr>
          <w:lang w:val="en-US"/>
        </w:rPr>
        <w:t xml:space="preserve">Afterwards, </w:t>
      </w:r>
      <w:r w:rsidR="004237CA" w:rsidRPr="00BA16E0">
        <w:rPr>
          <w:lang w:val="en-US"/>
        </w:rPr>
        <w:t xml:space="preserve">10 </w:t>
      </w:r>
      <w:r w:rsidR="004237CA" w:rsidRPr="001806EC">
        <w:rPr>
          <w:lang w:val="en-US"/>
        </w:rPr>
        <w:t xml:space="preserve">µL </w:t>
      </w:r>
      <w:r w:rsidR="00903D4E">
        <w:rPr>
          <w:lang w:val="en-US"/>
        </w:rPr>
        <w:t xml:space="preserve">of </w:t>
      </w:r>
      <w:r w:rsidR="004237CA">
        <w:rPr>
          <w:lang w:val="en-US"/>
        </w:rPr>
        <w:t xml:space="preserve">process control </w:t>
      </w:r>
      <w:r w:rsidR="004237CA" w:rsidRPr="00443EC6">
        <w:rPr>
          <w:lang w:val="en-US"/>
        </w:rPr>
        <w:t>(</w:t>
      </w:r>
      <w:r w:rsidR="00561BA4">
        <w:rPr>
          <w:lang w:val="en-US"/>
        </w:rPr>
        <w:t xml:space="preserve">recombinant </w:t>
      </w:r>
      <w:proofErr w:type="spellStart"/>
      <w:r w:rsidR="004237CA" w:rsidRPr="00443EC6">
        <w:rPr>
          <w:lang w:val="en-US"/>
        </w:rPr>
        <w:t>Mengovirus</w:t>
      </w:r>
      <w:proofErr w:type="spellEnd"/>
      <w:r w:rsidR="004237CA" w:rsidRPr="00443EC6">
        <w:rPr>
          <w:lang w:val="en-US"/>
        </w:rPr>
        <w:t xml:space="preserve"> MC</w:t>
      </w:r>
      <w:r w:rsidR="004237CA" w:rsidRPr="00AA69D2">
        <w:rPr>
          <w:vertAlign w:val="subscript"/>
          <w:lang w:val="en-US"/>
        </w:rPr>
        <w:t>0</w:t>
      </w:r>
      <w:r w:rsidR="004237CA" w:rsidRPr="00443EC6">
        <w:rPr>
          <w:lang w:val="en-US"/>
        </w:rPr>
        <w:t xml:space="preserve"> strain, ATCC VR-1597</w:t>
      </w:r>
      <w:r w:rsidR="004237CA">
        <w:rPr>
          <w:rFonts w:cstheme="minorHAnsi"/>
          <w:lang w:val="en-US"/>
        </w:rPr>
        <w:t>™</w:t>
      </w:r>
      <w:r w:rsidR="00561BA4">
        <w:rPr>
          <w:rFonts w:cstheme="minorHAnsi"/>
          <w:lang w:val="en-US"/>
        </w:rPr>
        <w:t xml:space="preserve">, </w:t>
      </w:r>
      <w:r w:rsidR="00561BA4" w:rsidRPr="00290DC3">
        <w:rPr>
          <w:lang w:val="en-GB"/>
        </w:rPr>
        <w:t>10</w:t>
      </w:r>
      <w:r w:rsidR="00561BA4" w:rsidRPr="00290DC3">
        <w:rPr>
          <w:vertAlign w:val="superscript"/>
          <w:lang w:val="en-GB"/>
        </w:rPr>
        <w:t>4</w:t>
      </w:r>
      <w:r w:rsidR="0092188E">
        <w:rPr>
          <w:vertAlign w:val="superscript"/>
          <w:lang w:val="en-GB"/>
        </w:rPr>
        <w:t xml:space="preserve"> </w:t>
      </w:r>
      <w:r w:rsidR="00561BA4" w:rsidRPr="00290DC3">
        <w:rPr>
          <w:lang w:val="en-GB"/>
        </w:rPr>
        <w:t>viral particle/</w:t>
      </w:r>
      <w:r w:rsidR="00561BA4" w:rsidRPr="00FE5FC2">
        <w:t>μ</w:t>
      </w:r>
      <w:r w:rsidR="00561BA4" w:rsidRPr="00290DC3">
        <w:rPr>
          <w:lang w:val="en-GB"/>
        </w:rPr>
        <w:t>L</w:t>
      </w:r>
      <w:r w:rsidR="004237CA" w:rsidRPr="00443EC6">
        <w:rPr>
          <w:lang w:val="en-US"/>
        </w:rPr>
        <w:t>)</w:t>
      </w:r>
      <w:r w:rsidR="004237CA">
        <w:rPr>
          <w:lang w:val="en-US"/>
        </w:rPr>
        <w:t xml:space="preserve"> and 2 </w:t>
      </w:r>
      <w:r w:rsidR="004237CA" w:rsidRPr="001806EC">
        <w:rPr>
          <w:lang w:val="en-US"/>
        </w:rPr>
        <w:t xml:space="preserve">mL </w:t>
      </w:r>
      <w:r w:rsidR="004237CA">
        <w:rPr>
          <w:lang w:val="en-US"/>
        </w:rPr>
        <w:t>proteinase</w:t>
      </w:r>
      <w:r>
        <w:rPr>
          <w:lang w:val="en-US"/>
        </w:rPr>
        <w:t>-</w:t>
      </w:r>
      <w:r w:rsidR="004237CA">
        <w:rPr>
          <w:lang w:val="en-US"/>
        </w:rPr>
        <w:t xml:space="preserve">K solution </w:t>
      </w:r>
      <w:r w:rsidR="00561BA4">
        <w:rPr>
          <w:lang w:val="en-US"/>
        </w:rPr>
        <w:t xml:space="preserve">(0.1 mg/mL) </w:t>
      </w:r>
      <w:r w:rsidR="00A6158C">
        <w:rPr>
          <w:lang w:val="en-US"/>
        </w:rPr>
        <w:t xml:space="preserve">were added </w:t>
      </w:r>
      <w:r w:rsidR="004237CA">
        <w:rPr>
          <w:lang w:val="en-US"/>
        </w:rPr>
        <w:t xml:space="preserve">to each sample </w:t>
      </w:r>
      <w:r w:rsidR="00A6158C">
        <w:rPr>
          <w:lang w:val="en-US"/>
        </w:rPr>
        <w:t>to</w:t>
      </w:r>
      <w:r w:rsidR="002C1D96">
        <w:rPr>
          <w:lang w:val="en-US"/>
        </w:rPr>
        <w:t xml:space="preserve"> </w:t>
      </w:r>
      <w:r w:rsidR="006A06C6">
        <w:rPr>
          <w:lang w:val="en-US"/>
        </w:rPr>
        <w:t xml:space="preserve">allow </w:t>
      </w:r>
      <w:r>
        <w:rPr>
          <w:lang w:val="en-US"/>
        </w:rPr>
        <w:t xml:space="preserve">the release </w:t>
      </w:r>
      <w:r w:rsidR="00A6158C">
        <w:rPr>
          <w:lang w:val="en-US"/>
        </w:rPr>
        <w:t xml:space="preserve">of </w:t>
      </w:r>
      <w:r w:rsidR="006A06C6">
        <w:rPr>
          <w:lang w:val="en-US"/>
        </w:rPr>
        <w:t>the virus from the tissue</w:t>
      </w:r>
      <w:r w:rsidR="000A5AE2">
        <w:rPr>
          <w:lang w:val="en-US"/>
        </w:rPr>
        <w:t xml:space="preserve"> </w:t>
      </w:r>
      <w:r w:rsidR="002C2A32">
        <w:rPr>
          <w:lang w:val="en-US"/>
        </w:rPr>
        <w:fldChar w:fldCharType="begin"/>
      </w:r>
      <w:r w:rsidR="009237A4">
        <w:rPr>
          <w:lang w:val="en-US"/>
        </w:rPr>
        <w:instrText xml:space="preserve"> ADDIN ZOTERO_ITEM CSL_CITATION {"citationID":"FbeN65Gg","properties":{"formattedCitation":"(Le et al., 2018)","plainCitation":"(Le et al., 2018)","noteIndex":0},"citationItems":[{"id":"cjuMQrdw/DYObNaBP","uris":["http://zotero.org/users/local/NPAwGhPc/items/PH7JGRYQ"],"itemData":{"id":17,"type":"article-journal","abstract":"The detection of foodborne viruses in bivalve molluscs is a challenging procedure in relation to low virus concentration and to the presence of significant RT-PCR inhibitors. The aim of this study was the development of an efficient direct extraction method for foodborne viral RNA from bivalve molluscs. Using Mengovirus as a surrogate for foodborne viruses, five extraction methods based on RNA release by Trizol were compared on clams and oysters. A procedure consisting of Trizol, PureLink RNA Mini Kit, followed by Cetyltrimethylammonium bromide (CTAB) treatment and LiCl precipitation was found to provide RNA with the highest extraction efficiency and negligible inhibitory effect on real-time RT-PCR. This procedure was further compared to standard extraction method (ISO 15216) using clam, mussel and oyster samples spiked with Hepatitis A virus, Norovirus (NoV) GI and GII as well as bivalve samples naturally contaminated with NoV GI or GII. Results clearly demonstrated that the developed method provided, on average, a recovery 4·3 times higher than the standard reference protocol as well as good repeatability. Significance and Impact of the Study A direct extraction procedure was developed to recover viral RNA from shellfish with improved efficiency in comparison to reference extraction method (ISO 15216). Without the need for specific equipment, this procedure offers an alternative for performing food safety controls and for risk assessment studies. Given the inclusion in this extraction method of several steps for the efficient removal of food components inhibiting PCR reaction, this approach could serve as a general scheme for the extraction of nucleic acids of other enteric viruses and/or from other food categories.","container-title":"Letters in Applied Microbiology","DOI":"https://doi.org/10.1111/lam.13065","ISSN":"1472-765X","issue":"5","language":"en","note":"_eprint: https://sfamjournals.onlinelibrary.wiley.com/doi/pdf/10.1111/lam.13065","page":"426-434","source":"Wiley Online Library","title":"Development of a method for direct extraction of viral RNA from bivalve molluscs","volume":"67","author":[{"family":"Le","given":"H. Quang"},{"family":"Suffredini","given":"E."},{"family":"Pham","given":"D. Tien"},{"family":"To","given":"A. Kim"},{"family":"Medici","given":"D. De"}],"issued":{"date-parts":[["2018"]]}}}],"schema":"https://github.com/citation-style-language/schema/raw/master/csl-citation.json"} </w:instrText>
      </w:r>
      <w:r w:rsidR="002C2A32">
        <w:rPr>
          <w:lang w:val="en-US"/>
        </w:rPr>
        <w:fldChar w:fldCharType="separate"/>
      </w:r>
      <w:r w:rsidR="002C2A32" w:rsidRPr="000D1A02">
        <w:rPr>
          <w:rFonts w:ascii="Calibri" w:hAnsi="Calibri"/>
          <w:lang w:val="en-US"/>
        </w:rPr>
        <w:t>(Le et al., 2018)</w:t>
      </w:r>
      <w:r w:rsidR="002C2A32">
        <w:rPr>
          <w:lang w:val="en-US"/>
        </w:rPr>
        <w:fldChar w:fldCharType="end"/>
      </w:r>
      <w:r w:rsidR="006A06C6">
        <w:rPr>
          <w:lang w:val="en-US"/>
        </w:rPr>
        <w:t>.</w:t>
      </w:r>
      <w:r w:rsidR="005B5B26">
        <w:rPr>
          <w:lang w:val="en-US"/>
        </w:rPr>
        <w:t xml:space="preserve"> Following a </w:t>
      </w:r>
      <w:r w:rsidR="005B5B26" w:rsidRPr="005B5B26">
        <w:rPr>
          <w:lang w:val="en-US"/>
        </w:rPr>
        <w:t>3,000</w:t>
      </w:r>
      <w:r w:rsidR="005B5B26">
        <w:rPr>
          <w:lang w:val="en-US"/>
        </w:rPr>
        <w:t xml:space="preserve"> </w:t>
      </w:r>
      <w:r w:rsidR="005B5B26">
        <w:rPr>
          <w:rFonts w:cstheme="minorHAnsi"/>
          <w:lang w:val="en-US"/>
        </w:rPr>
        <w:t>×</w:t>
      </w:r>
      <w:r w:rsidR="005B5B26" w:rsidRPr="005B5B26">
        <w:rPr>
          <w:lang w:val="en-US"/>
        </w:rPr>
        <w:t xml:space="preserve"> g for 5 minutes</w:t>
      </w:r>
      <w:r w:rsidR="000E50B8">
        <w:rPr>
          <w:lang w:val="en-US"/>
        </w:rPr>
        <w:t xml:space="preserve"> centrifugation</w:t>
      </w:r>
      <w:r w:rsidR="00A2407C">
        <w:rPr>
          <w:lang w:val="en-US"/>
        </w:rPr>
        <w:t>,</w:t>
      </w:r>
      <w:r w:rsidR="004D0AFC">
        <w:rPr>
          <w:lang w:val="en-US"/>
        </w:rPr>
        <w:t xml:space="preserve"> </w:t>
      </w:r>
      <w:r w:rsidR="00A2407C">
        <w:rPr>
          <w:lang w:val="en-US"/>
        </w:rPr>
        <w:t xml:space="preserve">the </w:t>
      </w:r>
      <w:r w:rsidR="004D0AFC">
        <w:rPr>
          <w:lang w:val="en-US"/>
        </w:rPr>
        <w:t>supernatant</w:t>
      </w:r>
      <w:r w:rsidR="00A2407C">
        <w:rPr>
          <w:lang w:val="en-US"/>
        </w:rPr>
        <w:t xml:space="preserve"> was recovered</w:t>
      </w:r>
      <w:r w:rsidR="00A6158C">
        <w:rPr>
          <w:lang w:val="en-US"/>
        </w:rPr>
        <w:t xml:space="preserve"> and used</w:t>
      </w:r>
      <w:r w:rsidR="00A2407C">
        <w:rPr>
          <w:lang w:val="en-US"/>
        </w:rPr>
        <w:t xml:space="preserve"> for the subsequent </w:t>
      </w:r>
      <w:r w:rsidR="00807F32" w:rsidRPr="008D6A4C">
        <w:rPr>
          <w:lang w:val="en-US"/>
        </w:rPr>
        <w:t>viral nucleic acid</w:t>
      </w:r>
      <w:r w:rsidR="00A2407C">
        <w:rPr>
          <w:lang w:val="en-US"/>
        </w:rPr>
        <w:t xml:space="preserve"> extraction step.</w:t>
      </w:r>
    </w:p>
    <w:p w14:paraId="6BF476FC" w14:textId="35A79FBA" w:rsidR="0079603E" w:rsidRDefault="008D6A4C" w:rsidP="00A6158C">
      <w:pPr>
        <w:autoSpaceDE w:val="0"/>
        <w:autoSpaceDN w:val="0"/>
        <w:adjustRightInd w:val="0"/>
        <w:spacing w:after="0" w:line="240" w:lineRule="atLeast"/>
        <w:jc w:val="both"/>
        <w:rPr>
          <w:lang w:val="en-US"/>
        </w:rPr>
      </w:pPr>
      <w:r w:rsidRPr="008D6A4C">
        <w:rPr>
          <w:lang w:val="en-US"/>
        </w:rPr>
        <w:t xml:space="preserve">The viral </w:t>
      </w:r>
      <w:r w:rsidR="00807F32">
        <w:rPr>
          <w:lang w:val="en-US"/>
        </w:rPr>
        <w:t>RNA</w:t>
      </w:r>
      <w:r w:rsidR="000A7627">
        <w:rPr>
          <w:lang w:val="en-US"/>
        </w:rPr>
        <w:t xml:space="preserve"> was</w:t>
      </w:r>
      <w:r w:rsidRPr="008D6A4C">
        <w:rPr>
          <w:lang w:val="en-US"/>
        </w:rPr>
        <w:t xml:space="preserve"> extracted and purified</w:t>
      </w:r>
      <w:r w:rsidR="006B555B">
        <w:rPr>
          <w:lang w:val="en-US"/>
        </w:rPr>
        <w:t xml:space="preserve"> </w:t>
      </w:r>
      <w:r w:rsidR="009456CC">
        <w:rPr>
          <w:lang w:val="en-US"/>
        </w:rPr>
        <w:t xml:space="preserve">following the instructions of the </w:t>
      </w:r>
      <w:proofErr w:type="spellStart"/>
      <w:r w:rsidR="006B555B" w:rsidRPr="008D6A4C">
        <w:rPr>
          <w:lang w:val="en-US"/>
        </w:rPr>
        <w:t>NucliSENS</w:t>
      </w:r>
      <w:proofErr w:type="spellEnd"/>
      <w:r w:rsidR="006B555B" w:rsidRPr="00807F32">
        <w:rPr>
          <w:lang w:val="en-US"/>
        </w:rPr>
        <w:t>®</w:t>
      </w:r>
      <w:r w:rsidR="006B555B" w:rsidRPr="008D6A4C">
        <w:rPr>
          <w:lang w:val="en-US"/>
        </w:rPr>
        <w:t xml:space="preserve"> </w:t>
      </w:r>
      <w:proofErr w:type="spellStart"/>
      <w:r w:rsidR="006B555B" w:rsidRPr="008D6A4C">
        <w:rPr>
          <w:lang w:val="en-US"/>
        </w:rPr>
        <w:t>miniMAG</w:t>
      </w:r>
      <w:proofErr w:type="spellEnd"/>
      <w:r w:rsidR="006B555B" w:rsidRPr="00807F32">
        <w:rPr>
          <w:lang w:val="en-US"/>
        </w:rPr>
        <w:t>®</w:t>
      </w:r>
      <w:r w:rsidR="006B555B" w:rsidRPr="008D6A4C">
        <w:rPr>
          <w:lang w:val="en-US"/>
        </w:rPr>
        <w:t xml:space="preserve"> kit</w:t>
      </w:r>
      <w:r w:rsidR="00381D74">
        <w:rPr>
          <w:lang w:val="en-US"/>
        </w:rPr>
        <w:t xml:space="preserve"> </w:t>
      </w:r>
      <w:r w:rsidR="00C34178">
        <w:rPr>
          <w:lang w:val="en-US"/>
        </w:rPr>
        <w:t>(</w:t>
      </w:r>
      <w:proofErr w:type="spellStart"/>
      <w:r w:rsidR="006B555B" w:rsidRPr="008D6A4C">
        <w:rPr>
          <w:lang w:val="en-US"/>
        </w:rPr>
        <w:t>bioMérieux</w:t>
      </w:r>
      <w:proofErr w:type="spellEnd"/>
      <w:r w:rsidR="00C34178" w:rsidRPr="00381D74">
        <w:rPr>
          <w:lang w:val="en-US"/>
        </w:rPr>
        <w:t>, Marcy-</w:t>
      </w:r>
      <w:proofErr w:type="spellStart"/>
      <w:r w:rsidR="00C34178" w:rsidRPr="00381D74">
        <w:rPr>
          <w:lang w:val="en-US"/>
        </w:rPr>
        <w:t>l’Etoile</w:t>
      </w:r>
      <w:proofErr w:type="spellEnd"/>
      <w:r w:rsidR="00C34178" w:rsidRPr="00381D74">
        <w:rPr>
          <w:lang w:val="en-US"/>
        </w:rPr>
        <w:t xml:space="preserve"> - France</w:t>
      </w:r>
      <w:r w:rsidR="006B555B" w:rsidRPr="008D6A4C">
        <w:rPr>
          <w:lang w:val="en-US"/>
        </w:rPr>
        <w:t>)</w:t>
      </w:r>
      <w:r w:rsidR="006B555B">
        <w:rPr>
          <w:lang w:val="en-US"/>
        </w:rPr>
        <w:t xml:space="preserve">. </w:t>
      </w:r>
      <w:r w:rsidR="007C4F70">
        <w:rPr>
          <w:lang w:val="en-US"/>
        </w:rPr>
        <w:t xml:space="preserve">RNA </w:t>
      </w:r>
      <w:r w:rsidR="006B555B" w:rsidRPr="006B555B">
        <w:rPr>
          <w:lang w:val="en-US"/>
        </w:rPr>
        <w:t>extraction efficienc</w:t>
      </w:r>
      <w:r w:rsidR="007C4F70">
        <w:rPr>
          <w:lang w:val="en-US"/>
        </w:rPr>
        <w:t>ies</w:t>
      </w:r>
      <w:r w:rsidR="006B555B" w:rsidRPr="006B555B">
        <w:rPr>
          <w:lang w:val="en-US"/>
        </w:rPr>
        <w:t xml:space="preserve"> </w:t>
      </w:r>
      <w:r w:rsidR="007C4F70">
        <w:rPr>
          <w:lang w:val="en-US"/>
        </w:rPr>
        <w:t>were</w:t>
      </w:r>
      <w:r w:rsidR="006B555B" w:rsidRPr="006B555B">
        <w:rPr>
          <w:lang w:val="en-US"/>
        </w:rPr>
        <w:t xml:space="preserve"> calculated according to</w:t>
      </w:r>
      <w:r w:rsidR="006D1A55">
        <w:rPr>
          <w:lang w:val="en-US"/>
        </w:rPr>
        <w:t xml:space="preserve"> the </w:t>
      </w:r>
      <w:r w:rsidR="006B555B" w:rsidRPr="006B555B">
        <w:rPr>
          <w:lang w:val="en-US"/>
        </w:rPr>
        <w:t>ISO</w:t>
      </w:r>
      <w:r w:rsidR="00F85617">
        <w:rPr>
          <w:lang w:val="en-US"/>
        </w:rPr>
        <w:t>/TS</w:t>
      </w:r>
      <w:r w:rsidR="007C4F70">
        <w:rPr>
          <w:lang w:val="en-US"/>
        </w:rPr>
        <w:t xml:space="preserve"> </w:t>
      </w:r>
      <w:r w:rsidR="007C4F70" w:rsidRPr="0094125B">
        <w:rPr>
          <w:lang w:val="en-US"/>
        </w:rPr>
        <w:t>15216</w:t>
      </w:r>
      <w:r w:rsidR="007C4F70">
        <w:rPr>
          <w:lang w:val="en-US"/>
        </w:rPr>
        <w:t>-2</w:t>
      </w:r>
      <w:r w:rsidR="007C4F70" w:rsidRPr="0094125B">
        <w:rPr>
          <w:lang w:val="en-US"/>
        </w:rPr>
        <w:t>:201</w:t>
      </w:r>
      <w:r w:rsidR="007C4F70">
        <w:rPr>
          <w:lang w:val="en-US"/>
        </w:rPr>
        <w:t>3</w:t>
      </w:r>
      <w:r w:rsidR="006B555B" w:rsidRPr="006B555B">
        <w:rPr>
          <w:lang w:val="en-US"/>
        </w:rPr>
        <w:t xml:space="preserve">. The </w:t>
      </w:r>
      <w:r w:rsidR="00736C8B" w:rsidRPr="006B555B">
        <w:rPr>
          <w:lang w:val="en-US"/>
        </w:rPr>
        <w:t xml:space="preserve">acceptability </w:t>
      </w:r>
      <w:r w:rsidR="006B555B" w:rsidRPr="006B555B">
        <w:rPr>
          <w:lang w:val="en-US"/>
        </w:rPr>
        <w:t xml:space="preserve">limit </w:t>
      </w:r>
      <w:r w:rsidR="007C4F70">
        <w:rPr>
          <w:lang w:val="en-US"/>
        </w:rPr>
        <w:t xml:space="preserve">required </w:t>
      </w:r>
      <w:r w:rsidR="006B555B" w:rsidRPr="006B555B">
        <w:rPr>
          <w:lang w:val="en-US"/>
        </w:rPr>
        <w:t>was 1%</w:t>
      </w:r>
      <w:r w:rsidR="007E1C95">
        <w:rPr>
          <w:lang w:val="en-US"/>
        </w:rPr>
        <w:t xml:space="preserve"> of process control virus recovery</w:t>
      </w:r>
      <w:r w:rsidR="007C4F70">
        <w:rPr>
          <w:lang w:val="en-US"/>
        </w:rPr>
        <w:t>.</w:t>
      </w:r>
      <w:r w:rsidR="00A6158C">
        <w:rPr>
          <w:lang w:val="en-US"/>
        </w:rPr>
        <w:t xml:space="preserve"> </w:t>
      </w:r>
      <w:r w:rsidR="0079603E">
        <w:rPr>
          <w:lang w:val="en-US"/>
        </w:rPr>
        <w:t xml:space="preserve">The eluted RNA </w:t>
      </w:r>
      <w:r w:rsidR="000A7627">
        <w:rPr>
          <w:lang w:val="en-US"/>
        </w:rPr>
        <w:t>was</w:t>
      </w:r>
      <w:r w:rsidR="000A7627" w:rsidRPr="0079603E">
        <w:rPr>
          <w:lang w:val="en-US"/>
        </w:rPr>
        <w:t xml:space="preserve"> </w:t>
      </w:r>
      <w:r w:rsidR="0079603E" w:rsidRPr="0079603E">
        <w:rPr>
          <w:lang w:val="en-US"/>
        </w:rPr>
        <w:t>stored at -80 °C until use.</w:t>
      </w:r>
    </w:p>
    <w:p w14:paraId="4845986C" w14:textId="0085F2F2" w:rsidR="00D278DF" w:rsidRPr="008E3A62" w:rsidRDefault="00715380" w:rsidP="002C4AE9">
      <w:pPr>
        <w:autoSpaceDE w:val="0"/>
        <w:autoSpaceDN w:val="0"/>
        <w:adjustRightInd w:val="0"/>
        <w:spacing w:after="0" w:line="240" w:lineRule="atLeast"/>
        <w:rPr>
          <w:i/>
          <w:iCs/>
          <w:u w:val="single"/>
          <w:lang w:val="en-US"/>
        </w:rPr>
      </w:pPr>
      <w:r>
        <w:rPr>
          <w:i/>
          <w:iCs/>
          <w:u w:val="single"/>
          <w:lang w:val="en-US"/>
        </w:rPr>
        <w:t xml:space="preserve">2.3. </w:t>
      </w:r>
      <w:r w:rsidR="00D278DF" w:rsidRPr="008E3A62">
        <w:rPr>
          <w:i/>
          <w:iCs/>
          <w:u w:val="single"/>
          <w:lang w:val="en-US"/>
        </w:rPr>
        <w:t>One-step RT Real-time PCR amplification and quantification</w:t>
      </w:r>
    </w:p>
    <w:p w14:paraId="30A64855" w14:textId="6F71F1E6" w:rsidR="001526E8" w:rsidRDefault="0092188E" w:rsidP="00794505">
      <w:pPr>
        <w:spacing w:after="0" w:line="240" w:lineRule="atLeast"/>
        <w:jc w:val="both"/>
        <w:rPr>
          <w:lang w:val="en-US"/>
        </w:rPr>
      </w:pPr>
      <w:r>
        <w:rPr>
          <w:lang w:val="en-US"/>
        </w:rPr>
        <w:t>Viral</w:t>
      </w:r>
      <w:r w:rsidR="00903D4E">
        <w:rPr>
          <w:lang w:val="en-US"/>
        </w:rPr>
        <w:t xml:space="preserve"> </w:t>
      </w:r>
      <w:r w:rsidR="00766F41">
        <w:rPr>
          <w:lang w:val="en-US"/>
        </w:rPr>
        <w:t>detection</w:t>
      </w:r>
      <w:r w:rsidR="00C2374D">
        <w:rPr>
          <w:lang w:val="en-US"/>
        </w:rPr>
        <w:t xml:space="preserve"> was </w:t>
      </w:r>
      <w:r w:rsidR="00766F41">
        <w:rPr>
          <w:lang w:val="en-US"/>
        </w:rPr>
        <w:t>performed</w:t>
      </w:r>
      <w:r w:rsidR="00F14289" w:rsidRPr="0094125B">
        <w:rPr>
          <w:lang w:val="en-US"/>
        </w:rPr>
        <w:t xml:space="preserve"> by One</w:t>
      </w:r>
      <w:r w:rsidR="00F14289">
        <w:rPr>
          <w:lang w:val="en-US"/>
        </w:rPr>
        <w:t>-s</w:t>
      </w:r>
      <w:r w:rsidR="00F14289" w:rsidRPr="0094125B">
        <w:rPr>
          <w:lang w:val="en-US"/>
        </w:rPr>
        <w:t>tep RT Real</w:t>
      </w:r>
      <w:r w:rsidR="00F14289">
        <w:rPr>
          <w:lang w:val="en-US"/>
        </w:rPr>
        <w:t>-t</w:t>
      </w:r>
      <w:r w:rsidR="00F14289" w:rsidRPr="0094125B">
        <w:rPr>
          <w:lang w:val="en-US"/>
        </w:rPr>
        <w:t xml:space="preserve">ime PCR </w:t>
      </w:r>
      <w:r>
        <w:rPr>
          <w:lang w:val="en-US"/>
        </w:rPr>
        <w:t>using primer</w:t>
      </w:r>
      <w:r w:rsidR="00C2374D">
        <w:rPr>
          <w:lang w:val="en-US"/>
        </w:rPr>
        <w:t xml:space="preserve"> and probes </w:t>
      </w:r>
      <w:r w:rsidR="00F14289" w:rsidRPr="0094125B">
        <w:rPr>
          <w:lang w:val="en-US"/>
        </w:rPr>
        <w:t xml:space="preserve">for </w:t>
      </w:r>
      <w:proofErr w:type="spellStart"/>
      <w:r w:rsidR="00AA69D2">
        <w:rPr>
          <w:lang w:val="en-US"/>
        </w:rPr>
        <w:t>Mengovirus</w:t>
      </w:r>
      <w:proofErr w:type="spellEnd"/>
      <w:r w:rsidR="00AA69D2">
        <w:rPr>
          <w:lang w:val="en-US"/>
        </w:rPr>
        <w:t xml:space="preserve">, </w:t>
      </w:r>
      <w:proofErr w:type="spellStart"/>
      <w:r w:rsidR="0037764D">
        <w:rPr>
          <w:lang w:val="en-US"/>
        </w:rPr>
        <w:t>NoV</w:t>
      </w:r>
      <w:proofErr w:type="spellEnd"/>
      <w:r w:rsidR="00F14289" w:rsidRPr="0094125B">
        <w:rPr>
          <w:lang w:val="en-US"/>
        </w:rPr>
        <w:t xml:space="preserve"> GI and </w:t>
      </w:r>
      <w:proofErr w:type="spellStart"/>
      <w:r w:rsidR="0037764D">
        <w:rPr>
          <w:lang w:val="en-US"/>
        </w:rPr>
        <w:t>NoV</w:t>
      </w:r>
      <w:proofErr w:type="spellEnd"/>
      <w:r w:rsidR="00E02263">
        <w:rPr>
          <w:lang w:val="en-US"/>
        </w:rPr>
        <w:t xml:space="preserve"> </w:t>
      </w:r>
      <w:r w:rsidR="00F14289" w:rsidRPr="0094125B">
        <w:rPr>
          <w:lang w:val="en-US"/>
        </w:rPr>
        <w:t>GII</w:t>
      </w:r>
      <w:r w:rsidR="00B4555B">
        <w:rPr>
          <w:lang w:val="en-US"/>
        </w:rPr>
        <w:t>,</w:t>
      </w:r>
      <w:r w:rsidR="00452C98">
        <w:rPr>
          <w:lang w:val="en-US"/>
        </w:rPr>
        <w:t xml:space="preserve"> </w:t>
      </w:r>
      <w:r w:rsidR="00C2374D">
        <w:rPr>
          <w:lang w:val="en-US"/>
        </w:rPr>
        <w:t>as</w:t>
      </w:r>
      <w:r w:rsidR="007E1C95">
        <w:rPr>
          <w:lang w:val="en-US"/>
        </w:rPr>
        <w:t xml:space="preserve"> reported</w:t>
      </w:r>
      <w:r w:rsidR="000219A0">
        <w:rPr>
          <w:lang w:val="en-US"/>
        </w:rPr>
        <w:t xml:space="preserve"> </w:t>
      </w:r>
      <w:r w:rsidR="00C2374D">
        <w:rPr>
          <w:lang w:val="en-US"/>
        </w:rPr>
        <w:t xml:space="preserve">by the </w:t>
      </w:r>
      <w:r w:rsidR="007E1C95" w:rsidRPr="0094125B">
        <w:rPr>
          <w:lang w:val="en-US"/>
        </w:rPr>
        <w:t>ISO</w:t>
      </w:r>
      <w:r w:rsidR="007E1C95">
        <w:rPr>
          <w:lang w:val="en-US"/>
        </w:rPr>
        <w:t>/TS</w:t>
      </w:r>
      <w:r w:rsidR="007E1C95" w:rsidRPr="0094125B">
        <w:rPr>
          <w:lang w:val="en-US"/>
        </w:rPr>
        <w:t xml:space="preserve"> 15216</w:t>
      </w:r>
      <w:r w:rsidR="007E1C95">
        <w:rPr>
          <w:lang w:val="en-US"/>
        </w:rPr>
        <w:t>-2</w:t>
      </w:r>
      <w:r w:rsidR="007E1C95" w:rsidRPr="0094125B">
        <w:rPr>
          <w:lang w:val="en-US"/>
        </w:rPr>
        <w:t>:201</w:t>
      </w:r>
      <w:r w:rsidR="007E1C95">
        <w:rPr>
          <w:lang w:val="en-US"/>
        </w:rPr>
        <w:t>3.</w:t>
      </w:r>
      <w:r w:rsidR="00BA34E3">
        <w:rPr>
          <w:lang w:val="en-US"/>
        </w:rPr>
        <w:t xml:space="preserve"> </w:t>
      </w:r>
      <w:r w:rsidR="002704D2" w:rsidRPr="0094125B">
        <w:rPr>
          <w:lang w:val="en-US"/>
        </w:rPr>
        <w:t>Positive samples were</w:t>
      </w:r>
      <w:r w:rsidR="002704D2">
        <w:rPr>
          <w:lang w:val="en-US"/>
        </w:rPr>
        <w:t xml:space="preserve"> </w:t>
      </w:r>
      <w:r w:rsidR="002704D2" w:rsidRPr="0094125B">
        <w:rPr>
          <w:lang w:val="en-US"/>
        </w:rPr>
        <w:t>quantified</w:t>
      </w:r>
      <w:r w:rsidR="00DE31B0" w:rsidRPr="00DE31B0">
        <w:rPr>
          <w:lang w:val="en-US"/>
        </w:rPr>
        <w:t xml:space="preserve"> </w:t>
      </w:r>
      <w:r w:rsidR="00C37E0A">
        <w:rPr>
          <w:lang w:val="en-US"/>
        </w:rPr>
        <w:t>(</w:t>
      </w:r>
      <w:r w:rsidR="001514DB">
        <w:rPr>
          <w:lang w:val="en-US"/>
        </w:rPr>
        <w:t xml:space="preserve">detectable virus genome copies per </w:t>
      </w:r>
      <w:r w:rsidR="008B157C">
        <w:rPr>
          <w:lang w:val="en-US"/>
        </w:rPr>
        <w:t xml:space="preserve">RNA </w:t>
      </w:r>
      <w:r w:rsidR="00C37E0A">
        <w:rPr>
          <w:lang w:val="en-US"/>
        </w:rPr>
        <w:t xml:space="preserve">µL) </w:t>
      </w:r>
      <w:r w:rsidR="00DE31B0">
        <w:rPr>
          <w:lang w:val="en-US"/>
        </w:rPr>
        <w:t xml:space="preserve">using </w:t>
      </w:r>
      <w:proofErr w:type="spellStart"/>
      <w:r w:rsidR="00BA34E3">
        <w:rPr>
          <w:lang w:val="en-US"/>
        </w:rPr>
        <w:t>NoV</w:t>
      </w:r>
      <w:proofErr w:type="spellEnd"/>
      <w:r w:rsidR="00BA34E3" w:rsidRPr="0094125B">
        <w:rPr>
          <w:lang w:val="en-US"/>
        </w:rPr>
        <w:t xml:space="preserve"> GI and </w:t>
      </w:r>
      <w:proofErr w:type="spellStart"/>
      <w:r w:rsidR="00BA34E3">
        <w:rPr>
          <w:lang w:val="en-US"/>
        </w:rPr>
        <w:t>NoV</w:t>
      </w:r>
      <w:proofErr w:type="spellEnd"/>
      <w:r w:rsidR="00BA34E3">
        <w:rPr>
          <w:lang w:val="en-US"/>
        </w:rPr>
        <w:t xml:space="preserve"> </w:t>
      </w:r>
      <w:r w:rsidR="00BA34E3" w:rsidRPr="0094125B">
        <w:rPr>
          <w:lang w:val="en-US"/>
        </w:rPr>
        <w:t>GII</w:t>
      </w:r>
      <w:r w:rsidR="00BA34E3">
        <w:rPr>
          <w:lang w:val="en-US"/>
        </w:rPr>
        <w:t xml:space="preserve"> </w:t>
      </w:r>
      <w:r w:rsidR="00DE31B0">
        <w:rPr>
          <w:lang w:val="en-US"/>
        </w:rPr>
        <w:t xml:space="preserve">dsDNA </w:t>
      </w:r>
      <w:r w:rsidR="00BA34E3">
        <w:rPr>
          <w:lang w:val="en-US"/>
        </w:rPr>
        <w:t xml:space="preserve">as </w:t>
      </w:r>
      <w:r w:rsidR="00DE31B0">
        <w:rPr>
          <w:lang w:val="en-US"/>
        </w:rPr>
        <w:t xml:space="preserve">standard curves </w:t>
      </w:r>
      <w:r w:rsidR="006D1A55">
        <w:rPr>
          <w:lang w:val="en-US"/>
        </w:rPr>
        <w:t>according to</w:t>
      </w:r>
      <w:r w:rsidR="002704D2" w:rsidRPr="0094125B">
        <w:rPr>
          <w:lang w:val="en-US"/>
        </w:rPr>
        <w:t xml:space="preserve"> </w:t>
      </w:r>
      <w:r w:rsidR="00BA34E3">
        <w:rPr>
          <w:lang w:val="en-US"/>
        </w:rPr>
        <w:t xml:space="preserve">the </w:t>
      </w:r>
      <w:r w:rsidR="002704D2" w:rsidRPr="0094125B">
        <w:rPr>
          <w:lang w:val="en-US"/>
        </w:rPr>
        <w:t>ISO 15216</w:t>
      </w:r>
      <w:r w:rsidR="002704D2">
        <w:rPr>
          <w:lang w:val="en-US"/>
        </w:rPr>
        <w:t>-1</w:t>
      </w:r>
      <w:r w:rsidR="002704D2" w:rsidRPr="0094125B">
        <w:rPr>
          <w:lang w:val="en-US"/>
        </w:rPr>
        <w:t>:201</w:t>
      </w:r>
      <w:r w:rsidR="002704D2">
        <w:rPr>
          <w:lang w:val="en-US"/>
        </w:rPr>
        <w:t>7</w:t>
      </w:r>
      <w:r w:rsidR="009B130F">
        <w:rPr>
          <w:lang w:val="en-US"/>
        </w:rPr>
        <w:t>.</w:t>
      </w:r>
      <w:r w:rsidR="00A36E38">
        <w:rPr>
          <w:lang w:val="en-US"/>
        </w:rPr>
        <w:t xml:space="preserve"> </w:t>
      </w:r>
      <w:r w:rsidR="00B4555B">
        <w:rPr>
          <w:lang w:val="en-US"/>
        </w:rPr>
        <w:t>Reac</w:t>
      </w:r>
      <w:r w:rsidR="00B4555B" w:rsidRPr="00DE31B0">
        <w:rPr>
          <w:lang w:val="en-US"/>
        </w:rPr>
        <w:t xml:space="preserve">tion </w:t>
      </w:r>
      <w:r w:rsidR="00DE31B0" w:rsidRPr="00DE31B0">
        <w:rPr>
          <w:lang w:val="en-US"/>
        </w:rPr>
        <w:t xml:space="preserve">conditions </w:t>
      </w:r>
      <w:r w:rsidR="00A36E38">
        <w:rPr>
          <w:lang w:val="en-US"/>
        </w:rPr>
        <w:t>were</w:t>
      </w:r>
      <w:r w:rsidR="00B4555B">
        <w:rPr>
          <w:lang w:val="en-US"/>
        </w:rPr>
        <w:t xml:space="preserve"> </w:t>
      </w:r>
      <w:r w:rsidR="00DE31B0" w:rsidRPr="00DE31B0">
        <w:rPr>
          <w:lang w:val="en-US"/>
        </w:rPr>
        <w:t>60 minutes at 55° C, 5 minutes at 95° C, followed by 45 cycles of 15 seconds at 95° C, 1 minute at 60° C and 1 minute at 65° C</w:t>
      </w:r>
      <w:r w:rsidR="00AA6CCC">
        <w:rPr>
          <w:lang w:val="en-US"/>
        </w:rPr>
        <w:t>.</w:t>
      </w:r>
      <w:r w:rsidR="00323AE3">
        <w:rPr>
          <w:lang w:val="en-US"/>
        </w:rPr>
        <w:t xml:space="preserve"> </w:t>
      </w:r>
      <w:r w:rsidR="00A6158C">
        <w:rPr>
          <w:lang w:val="en-US"/>
        </w:rPr>
        <w:t>The a</w:t>
      </w:r>
      <w:r w:rsidR="00323AE3">
        <w:rPr>
          <w:lang w:val="en-US"/>
        </w:rPr>
        <w:t>naly</w:t>
      </w:r>
      <w:r w:rsidR="00A6158C">
        <w:rPr>
          <w:lang w:val="en-US"/>
        </w:rPr>
        <w:t>s</w:t>
      </w:r>
      <w:r w:rsidR="00C67021">
        <w:rPr>
          <w:lang w:val="en-US"/>
        </w:rPr>
        <w:t>e</w:t>
      </w:r>
      <w:r w:rsidR="00323AE3">
        <w:rPr>
          <w:lang w:val="en-US"/>
        </w:rPr>
        <w:t xml:space="preserve">s were performed on </w:t>
      </w:r>
      <w:r w:rsidR="00323AE3" w:rsidRPr="00323AE3">
        <w:rPr>
          <w:rFonts w:eastAsia="Times New Roman"/>
          <w:bCs/>
          <w:lang w:val="en-US" w:eastAsia="it-IT"/>
        </w:rPr>
        <w:t>CFX96</w:t>
      </w:r>
      <w:r w:rsidR="00323AE3">
        <w:rPr>
          <w:rFonts w:eastAsia="Times New Roman"/>
          <w:bCs/>
          <w:lang w:val="en-US" w:eastAsia="it-IT"/>
        </w:rPr>
        <w:t xml:space="preserve"> </w:t>
      </w:r>
      <w:r w:rsidR="00C114CE">
        <w:rPr>
          <w:rFonts w:eastAsia="Times New Roman"/>
          <w:bCs/>
          <w:lang w:val="en-US" w:eastAsia="it-IT"/>
        </w:rPr>
        <w:t>Touch</w:t>
      </w:r>
      <w:r w:rsidR="00F176B2">
        <w:rPr>
          <w:rFonts w:cstheme="minorHAnsi"/>
          <w:lang w:val="en-US"/>
        </w:rPr>
        <w:t>™</w:t>
      </w:r>
      <w:r w:rsidR="00C114CE">
        <w:rPr>
          <w:rFonts w:eastAsia="Times New Roman"/>
          <w:bCs/>
          <w:lang w:val="en-US" w:eastAsia="it-IT"/>
        </w:rPr>
        <w:t xml:space="preserve"> Real-Time PCR Detection System (</w:t>
      </w:r>
      <w:r w:rsidR="00C114CE" w:rsidRPr="00323AE3">
        <w:rPr>
          <w:rFonts w:eastAsia="Times New Roman"/>
          <w:bCs/>
          <w:lang w:val="en-US" w:eastAsia="it-IT"/>
        </w:rPr>
        <w:t>Bio-Rad</w:t>
      </w:r>
      <w:r w:rsidR="00181310">
        <w:rPr>
          <w:rFonts w:eastAsia="Times New Roman"/>
          <w:bCs/>
          <w:lang w:val="en-US" w:eastAsia="it-IT"/>
        </w:rPr>
        <w:t xml:space="preserve">, </w:t>
      </w:r>
      <w:r w:rsidR="00F176B2" w:rsidRPr="0092752B">
        <w:rPr>
          <w:lang w:val="en-US"/>
        </w:rPr>
        <w:t>Hercules, CA</w:t>
      </w:r>
      <w:r w:rsidR="00BF2890">
        <w:rPr>
          <w:rFonts w:eastAsia="Times New Roman"/>
          <w:bCs/>
          <w:lang w:val="en-US" w:eastAsia="it-IT"/>
        </w:rPr>
        <w:t xml:space="preserve"> -</w:t>
      </w:r>
      <w:r w:rsidR="00F176B2" w:rsidRPr="00535676">
        <w:rPr>
          <w:rFonts w:eastAsia="Times New Roman"/>
          <w:bCs/>
          <w:lang w:val="en-US" w:eastAsia="it-IT"/>
        </w:rPr>
        <w:t xml:space="preserve"> </w:t>
      </w:r>
      <w:r w:rsidR="00181310" w:rsidRPr="00535676">
        <w:rPr>
          <w:rFonts w:eastAsia="Times New Roman"/>
          <w:bCs/>
          <w:lang w:val="en-US" w:eastAsia="it-IT"/>
        </w:rPr>
        <w:t>USA</w:t>
      </w:r>
      <w:r w:rsidR="00C114CE" w:rsidRPr="00535676">
        <w:rPr>
          <w:rFonts w:eastAsia="Times New Roman"/>
          <w:bCs/>
          <w:lang w:val="en-US" w:eastAsia="it-IT"/>
        </w:rPr>
        <w:t>)</w:t>
      </w:r>
      <w:r w:rsidR="00787EE0" w:rsidRPr="00535676">
        <w:rPr>
          <w:rFonts w:eastAsia="Times New Roman"/>
          <w:bCs/>
          <w:lang w:val="en-US" w:eastAsia="it-IT"/>
        </w:rPr>
        <w:t>.</w:t>
      </w:r>
      <w:r w:rsidR="00A36E38">
        <w:rPr>
          <w:rFonts w:eastAsia="Times New Roman"/>
          <w:bCs/>
          <w:lang w:val="en-US" w:eastAsia="it-IT"/>
        </w:rPr>
        <w:t xml:space="preserve"> </w:t>
      </w:r>
      <w:r w:rsidR="00736C8B">
        <w:rPr>
          <w:rFonts w:eastAsia="Times New Roman"/>
          <w:bCs/>
          <w:lang w:val="en-US" w:eastAsia="it-IT"/>
        </w:rPr>
        <w:t xml:space="preserve">One µL of </w:t>
      </w:r>
      <w:r w:rsidR="00433129">
        <w:rPr>
          <w:rFonts w:eastAsia="Times New Roman"/>
          <w:bCs/>
          <w:lang w:val="en-US" w:eastAsia="it-IT"/>
        </w:rPr>
        <w:t>external inhi</w:t>
      </w:r>
      <w:r w:rsidR="0098382E">
        <w:rPr>
          <w:rFonts w:eastAsia="Times New Roman"/>
          <w:bCs/>
          <w:lang w:val="en-US" w:eastAsia="it-IT"/>
        </w:rPr>
        <w:t>bi</w:t>
      </w:r>
      <w:r w:rsidR="00433129">
        <w:rPr>
          <w:rFonts w:eastAsia="Times New Roman"/>
          <w:bCs/>
          <w:lang w:val="en-US" w:eastAsia="it-IT"/>
        </w:rPr>
        <w:t>tion control (</w:t>
      </w:r>
      <w:r w:rsidR="006069CA">
        <w:rPr>
          <w:rFonts w:eastAsia="Times New Roman"/>
          <w:bCs/>
          <w:lang w:val="en-US" w:eastAsia="it-IT"/>
        </w:rPr>
        <w:t xml:space="preserve">EC </w:t>
      </w:r>
      <w:r w:rsidR="00433129">
        <w:rPr>
          <w:rFonts w:eastAsia="Times New Roman"/>
          <w:bCs/>
          <w:lang w:val="en-US" w:eastAsia="it-IT"/>
        </w:rPr>
        <w:t>RNA)</w:t>
      </w:r>
      <w:r w:rsidR="0098382E">
        <w:rPr>
          <w:rFonts w:eastAsia="Times New Roman"/>
          <w:bCs/>
          <w:lang w:val="en-US" w:eastAsia="it-IT"/>
        </w:rPr>
        <w:t xml:space="preserve"> f</w:t>
      </w:r>
      <w:r w:rsidR="00231758">
        <w:rPr>
          <w:rFonts w:eastAsia="Times New Roman"/>
          <w:bCs/>
          <w:lang w:val="en-US" w:eastAsia="it-IT"/>
        </w:rPr>
        <w:t xml:space="preserve">or </w:t>
      </w:r>
      <w:r w:rsidR="00A36E38">
        <w:rPr>
          <w:rFonts w:eastAsia="Times New Roman"/>
          <w:bCs/>
          <w:lang w:val="en-US" w:eastAsia="it-IT"/>
        </w:rPr>
        <w:t xml:space="preserve">both </w:t>
      </w:r>
      <w:proofErr w:type="spellStart"/>
      <w:r w:rsidR="00231758">
        <w:rPr>
          <w:rFonts w:eastAsia="Times New Roman"/>
          <w:bCs/>
          <w:lang w:val="en-US" w:eastAsia="it-IT"/>
        </w:rPr>
        <w:t>NoV</w:t>
      </w:r>
      <w:proofErr w:type="spellEnd"/>
      <w:r w:rsidR="00231758">
        <w:rPr>
          <w:rFonts w:eastAsia="Times New Roman"/>
          <w:bCs/>
          <w:lang w:val="en-US" w:eastAsia="it-IT"/>
        </w:rPr>
        <w:t xml:space="preserve"> GI and </w:t>
      </w:r>
      <w:proofErr w:type="spellStart"/>
      <w:r w:rsidR="00231758">
        <w:rPr>
          <w:rFonts w:eastAsia="Times New Roman"/>
          <w:bCs/>
          <w:lang w:val="en-US" w:eastAsia="it-IT"/>
        </w:rPr>
        <w:t>NoV</w:t>
      </w:r>
      <w:proofErr w:type="spellEnd"/>
      <w:r w:rsidR="0098382E">
        <w:rPr>
          <w:rFonts w:eastAsia="Times New Roman"/>
          <w:bCs/>
          <w:lang w:val="en-US" w:eastAsia="it-IT"/>
        </w:rPr>
        <w:t xml:space="preserve"> GII</w:t>
      </w:r>
      <w:r w:rsidR="00736C8B">
        <w:rPr>
          <w:rFonts w:eastAsia="Times New Roman"/>
          <w:bCs/>
          <w:lang w:val="en-US" w:eastAsia="it-IT"/>
        </w:rPr>
        <w:t xml:space="preserve"> was used as positive</w:t>
      </w:r>
      <w:r w:rsidR="00736C8B" w:rsidRPr="00736C8B">
        <w:rPr>
          <w:rFonts w:eastAsia="Times New Roman"/>
          <w:bCs/>
          <w:lang w:val="en-US" w:eastAsia="it-IT"/>
        </w:rPr>
        <w:t xml:space="preserve"> </w:t>
      </w:r>
      <w:r w:rsidR="00736C8B">
        <w:rPr>
          <w:rFonts w:eastAsia="Times New Roman"/>
          <w:bCs/>
          <w:lang w:val="en-US" w:eastAsia="it-IT"/>
        </w:rPr>
        <w:t>amplification</w:t>
      </w:r>
      <w:r w:rsidR="00452C98">
        <w:rPr>
          <w:rFonts w:eastAsia="Times New Roman"/>
          <w:bCs/>
          <w:lang w:val="en-US" w:eastAsia="it-IT"/>
        </w:rPr>
        <w:t>/inhibition</w:t>
      </w:r>
      <w:r w:rsidR="00736C8B">
        <w:rPr>
          <w:rFonts w:eastAsia="Times New Roman"/>
          <w:bCs/>
          <w:lang w:val="en-US" w:eastAsia="it-IT"/>
        </w:rPr>
        <w:t xml:space="preserve"> control</w:t>
      </w:r>
      <w:r w:rsidR="001526E8">
        <w:rPr>
          <w:lang w:val="en-US"/>
        </w:rPr>
        <w:t>.</w:t>
      </w:r>
    </w:p>
    <w:p w14:paraId="114B79E7" w14:textId="40814C0D" w:rsidR="00A6158C" w:rsidRDefault="00715380" w:rsidP="002C4AE9">
      <w:pPr>
        <w:autoSpaceDE w:val="0"/>
        <w:autoSpaceDN w:val="0"/>
        <w:adjustRightInd w:val="0"/>
        <w:spacing w:after="0" w:line="240" w:lineRule="atLeast"/>
        <w:rPr>
          <w:i/>
          <w:iCs/>
          <w:u w:val="single"/>
          <w:lang w:val="en-US"/>
        </w:rPr>
      </w:pPr>
      <w:r>
        <w:rPr>
          <w:i/>
          <w:iCs/>
          <w:u w:val="single"/>
          <w:lang w:val="en-US"/>
        </w:rPr>
        <w:t>2.4.</w:t>
      </w:r>
      <w:r w:rsidR="00C95ACE">
        <w:rPr>
          <w:i/>
          <w:iCs/>
          <w:u w:val="single"/>
          <w:lang w:val="en-US"/>
        </w:rPr>
        <w:t xml:space="preserve"> </w:t>
      </w:r>
      <w:r w:rsidR="00502180">
        <w:rPr>
          <w:i/>
          <w:iCs/>
          <w:u w:val="single"/>
          <w:lang w:val="en-US"/>
        </w:rPr>
        <w:t>Genotyping</w:t>
      </w:r>
      <w:r w:rsidR="00A6158C">
        <w:rPr>
          <w:i/>
          <w:iCs/>
          <w:u w:val="single"/>
          <w:lang w:val="en-US"/>
        </w:rPr>
        <w:t xml:space="preserve"> of positive samples</w:t>
      </w:r>
    </w:p>
    <w:p w14:paraId="0F3BBB88" w14:textId="7F6C4B7F" w:rsidR="00502180" w:rsidRDefault="00502180" w:rsidP="00502180">
      <w:pPr>
        <w:spacing w:after="0" w:line="240" w:lineRule="atLeast"/>
        <w:jc w:val="both"/>
        <w:rPr>
          <w:lang w:val="en-US"/>
        </w:rPr>
      </w:pPr>
      <w:r w:rsidRPr="00154BAC">
        <w:rPr>
          <w:lang w:val="en-US"/>
        </w:rPr>
        <w:t>Positive samples were further analyzed</w:t>
      </w:r>
      <w:r w:rsidRPr="00502180">
        <w:rPr>
          <w:lang w:val="en-US"/>
        </w:rPr>
        <w:t xml:space="preserve"> </w:t>
      </w:r>
      <w:r w:rsidRPr="00154BAC">
        <w:rPr>
          <w:lang w:val="en-US"/>
        </w:rPr>
        <w:t xml:space="preserve">by </w:t>
      </w:r>
      <w:r w:rsidR="003A6ECA">
        <w:rPr>
          <w:lang w:val="en-US"/>
        </w:rPr>
        <w:t xml:space="preserve">Sanger </w:t>
      </w:r>
      <w:r w:rsidRPr="00154BAC">
        <w:rPr>
          <w:lang w:val="en-US"/>
        </w:rPr>
        <w:t xml:space="preserve">sequencing the ORF1/ORF2 junction of </w:t>
      </w:r>
      <w:r w:rsidR="00BE0C39">
        <w:rPr>
          <w:lang w:val="en-US"/>
        </w:rPr>
        <w:t>the</w:t>
      </w:r>
      <w:r w:rsidR="00BE0C39" w:rsidRPr="00154BAC">
        <w:rPr>
          <w:lang w:val="en-US"/>
        </w:rPr>
        <w:t xml:space="preserve"> </w:t>
      </w:r>
      <w:r w:rsidRPr="00154BAC">
        <w:rPr>
          <w:lang w:val="en-US"/>
        </w:rPr>
        <w:t xml:space="preserve">genome to determine </w:t>
      </w:r>
      <w:r>
        <w:rPr>
          <w:lang w:val="en-US"/>
        </w:rPr>
        <w:t xml:space="preserve">the viral </w:t>
      </w:r>
      <w:r w:rsidRPr="00154BAC">
        <w:rPr>
          <w:lang w:val="en-US"/>
        </w:rPr>
        <w:t>genotype</w:t>
      </w:r>
      <w:r>
        <w:rPr>
          <w:lang w:val="en-US"/>
        </w:rPr>
        <w:t xml:space="preserve"> or subtype</w:t>
      </w:r>
      <w:r w:rsidRPr="00154BAC">
        <w:rPr>
          <w:lang w:val="en-US"/>
        </w:rPr>
        <w:t>.</w:t>
      </w:r>
    </w:p>
    <w:p w14:paraId="5FF2E601" w14:textId="2A930C5E" w:rsidR="008E3A62" w:rsidRPr="00A6158C" w:rsidRDefault="00715380" w:rsidP="002C4AE9">
      <w:pPr>
        <w:autoSpaceDE w:val="0"/>
        <w:autoSpaceDN w:val="0"/>
        <w:adjustRightInd w:val="0"/>
        <w:spacing w:after="0" w:line="240" w:lineRule="atLeast"/>
        <w:rPr>
          <w:lang w:val="en-US"/>
        </w:rPr>
      </w:pPr>
      <w:r>
        <w:rPr>
          <w:i/>
          <w:iCs/>
          <w:lang w:val="en-US"/>
        </w:rPr>
        <w:t>2.4.1.</w:t>
      </w:r>
      <w:r w:rsidR="00C95ACE">
        <w:rPr>
          <w:i/>
          <w:iCs/>
          <w:lang w:val="en-US"/>
        </w:rPr>
        <w:t xml:space="preserve"> </w:t>
      </w:r>
      <w:r w:rsidR="00C623E5">
        <w:rPr>
          <w:i/>
          <w:iCs/>
          <w:lang w:val="en-US"/>
        </w:rPr>
        <w:t>Reverse-</w:t>
      </w:r>
      <w:proofErr w:type="spellStart"/>
      <w:r w:rsidR="00C623E5">
        <w:rPr>
          <w:i/>
          <w:iCs/>
          <w:lang w:val="en-US"/>
        </w:rPr>
        <w:t>t</w:t>
      </w:r>
      <w:r w:rsidR="00181310" w:rsidRPr="00A6158C">
        <w:rPr>
          <w:i/>
          <w:iCs/>
          <w:lang w:val="en-US"/>
        </w:rPr>
        <w:t>rascri</w:t>
      </w:r>
      <w:r w:rsidR="00A6158C" w:rsidRPr="00A6158C">
        <w:rPr>
          <w:i/>
          <w:iCs/>
          <w:lang w:val="en-US"/>
        </w:rPr>
        <w:t>p</w:t>
      </w:r>
      <w:r w:rsidR="00181310" w:rsidRPr="00A6158C">
        <w:rPr>
          <w:i/>
          <w:iCs/>
          <w:lang w:val="en-US"/>
        </w:rPr>
        <w:t>tion</w:t>
      </w:r>
      <w:proofErr w:type="spellEnd"/>
      <w:r w:rsidR="00DC08CD" w:rsidRPr="00A6158C">
        <w:rPr>
          <w:i/>
          <w:iCs/>
          <w:lang w:val="en-US"/>
        </w:rPr>
        <w:t xml:space="preserve"> and</w:t>
      </w:r>
      <w:r w:rsidR="00181310" w:rsidRPr="00A6158C">
        <w:rPr>
          <w:i/>
          <w:iCs/>
          <w:lang w:val="en-US"/>
        </w:rPr>
        <w:t xml:space="preserve"> </w:t>
      </w:r>
      <w:r w:rsidR="008E3A62" w:rsidRPr="00A6158C">
        <w:rPr>
          <w:i/>
          <w:iCs/>
          <w:lang w:val="en-US"/>
        </w:rPr>
        <w:t>PCR amplification</w:t>
      </w:r>
      <w:r w:rsidR="00884474" w:rsidRPr="00A6158C">
        <w:rPr>
          <w:i/>
          <w:iCs/>
          <w:lang w:val="en-US"/>
        </w:rPr>
        <w:t>s</w:t>
      </w:r>
    </w:p>
    <w:p w14:paraId="5DE608E3" w14:textId="23742855" w:rsidR="00FE2570" w:rsidRDefault="0092188E" w:rsidP="006D2F76">
      <w:pPr>
        <w:spacing w:after="0" w:line="240" w:lineRule="atLeast"/>
        <w:jc w:val="both"/>
        <w:rPr>
          <w:lang w:val="en-US"/>
        </w:rPr>
      </w:pPr>
      <w:r>
        <w:rPr>
          <w:lang w:val="en-US"/>
        </w:rPr>
        <w:t>V</w:t>
      </w:r>
      <w:r w:rsidR="00465FAB" w:rsidRPr="00FE2570">
        <w:rPr>
          <w:lang w:val="en-US"/>
        </w:rPr>
        <w:t xml:space="preserve">iral RNA </w:t>
      </w:r>
      <w:r w:rsidR="00171362">
        <w:rPr>
          <w:lang w:val="en-US"/>
        </w:rPr>
        <w:t xml:space="preserve">was reverse transcribed (RT) </w:t>
      </w:r>
      <w:r w:rsidR="00465FAB" w:rsidRPr="00FE2570">
        <w:rPr>
          <w:lang w:val="en-US"/>
        </w:rPr>
        <w:t>to cDNA</w:t>
      </w:r>
      <w:r w:rsidR="00272089">
        <w:rPr>
          <w:lang w:val="en-US"/>
        </w:rPr>
        <w:t>. R</w:t>
      </w:r>
      <w:r w:rsidR="006D2F76" w:rsidRPr="00FE2570">
        <w:rPr>
          <w:lang w:val="en-US"/>
        </w:rPr>
        <w:t>T</w:t>
      </w:r>
      <w:r w:rsidR="007D4600">
        <w:rPr>
          <w:lang w:val="en-US"/>
        </w:rPr>
        <w:t xml:space="preserve"> was performed on</w:t>
      </w:r>
      <w:r w:rsidR="00895767">
        <w:rPr>
          <w:lang w:val="en-US"/>
        </w:rPr>
        <w:t xml:space="preserve"> </w:t>
      </w:r>
      <w:r w:rsidR="00E7760E">
        <w:rPr>
          <w:lang w:val="en-US"/>
        </w:rPr>
        <w:t xml:space="preserve">the </w:t>
      </w:r>
      <w:proofErr w:type="spellStart"/>
      <w:r w:rsidR="006D2F76" w:rsidRPr="00FE2570">
        <w:rPr>
          <w:lang w:val="en-US"/>
        </w:rPr>
        <w:t>GeneAmp</w:t>
      </w:r>
      <w:proofErr w:type="spellEnd"/>
      <w:r w:rsidR="00FE2570" w:rsidRPr="00FE2570">
        <w:rPr>
          <w:rFonts w:cstheme="minorHAnsi"/>
          <w:lang w:val="en-US"/>
        </w:rPr>
        <w:t>™</w:t>
      </w:r>
      <w:r w:rsidR="006D2F76" w:rsidRPr="00FE2570">
        <w:rPr>
          <w:lang w:val="en-US"/>
        </w:rPr>
        <w:t xml:space="preserve"> </w:t>
      </w:r>
      <w:r w:rsidR="00FE2570" w:rsidRPr="00FE2570">
        <w:rPr>
          <w:lang w:val="en-US"/>
        </w:rPr>
        <w:t>PCR System 9700 Thermal C</w:t>
      </w:r>
      <w:r w:rsidR="006D2F76" w:rsidRPr="00FE2570">
        <w:rPr>
          <w:lang w:val="en-US"/>
        </w:rPr>
        <w:t>ycler (Applied Biosystems, Foster City, CA</w:t>
      </w:r>
      <w:r w:rsidR="00BF2890">
        <w:rPr>
          <w:lang w:val="en-US"/>
        </w:rPr>
        <w:t xml:space="preserve"> -</w:t>
      </w:r>
      <w:r w:rsidR="00603A88">
        <w:rPr>
          <w:lang w:val="en-US"/>
        </w:rPr>
        <w:t xml:space="preserve"> USA) in a total volume of 40 </w:t>
      </w:r>
      <w:proofErr w:type="spellStart"/>
      <w:r w:rsidR="00603A88">
        <w:rPr>
          <w:lang w:val="en-US"/>
        </w:rPr>
        <w:t>μL</w:t>
      </w:r>
      <w:proofErr w:type="spellEnd"/>
      <w:r w:rsidR="006D2F76" w:rsidRPr="00FE2570">
        <w:rPr>
          <w:lang w:val="en-US"/>
        </w:rPr>
        <w:t xml:space="preserve">, containing 4.5 </w:t>
      </w:r>
      <w:proofErr w:type="spellStart"/>
      <w:r w:rsidR="006D2F76" w:rsidRPr="00FE2570">
        <w:rPr>
          <w:lang w:val="en-US"/>
        </w:rPr>
        <w:t>μ</w:t>
      </w:r>
      <w:r w:rsidR="00603A88">
        <w:rPr>
          <w:lang w:val="en-US"/>
        </w:rPr>
        <w:t>L</w:t>
      </w:r>
      <w:proofErr w:type="spellEnd"/>
      <w:r w:rsidR="006D2F76" w:rsidRPr="00FE2570">
        <w:rPr>
          <w:lang w:val="en-US"/>
        </w:rPr>
        <w:t xml:space="preserve"> of viral </w:t>
      </w:r>
      <w:r w:rsidR="005C188B" w:rsidRPr="00FE2570">
        <w:rPr>
          <w:lang w:val="en-US"/>
        </w:rPr>
        <w:t xml:space="preserve">RNA and 35.5 </w:t>
      </w:r>
      <w:proofErr w:type="spellStart"/>
      <w:r w:rsidR="005C188B" w:rsidRPr="00FE2570">
        <w:rPr>
          <w:lang w:val="en-US"/>
        </w:rPr>
        <w:t>μ</w:t>
      </w:r>
      <w:r w:rsidR="00603A88">
        <w:rPr>
          <w:lang w:val="en-US"/>
        </w:rPr>
        <w:t>L</w:t>
      </w:r>
      <w:proofErr w:type="spellEnd"/>
      <w:r w:rsidR="006D2F76" w:rsidRPr="00FE2570">
        <w:rPr>
          <w:lang w:val="en-US"/>
        </w:rPr>
        <w:t xml:space="preserve"> of reaction mixture. The reaction mixture contained 16 </w:t>
      </w:r>
      <w:proofErr w:type="spellStart"/>
      <w:r w:rsidR="006D2F76" w:rsidRPr="00FE2570">
        <w:rPr>
          <w:lang w:val="en-US"/>
        </w:rPr>
        <w:t>μ</w:t>
      </w:r>
      <w:r w:rsidR="00603A88">
        <w:rPr>
          <w:lang w:val="en-US"/>
        </w:rPr>
        <w:t>L</w:t>
      </w:r>
      <w:proofErr w:type="spellEnd"/>
      <w:r w:rsidR="005C188B" w:rsidRPr="00FE2570">
        <w:rPr>
          <w:lang w:val="en-US"/>
        </w:rPr>
        <w:t xml:space="preserve"> of dNTPs pool (10 mM), 8</w:t>
      </w:r>
      <w:r w:rsidR="00603A88">
        <w:rPr>
          <w:lang w:val="en-US"/>
        </w:rPr>
        <w:t xml:space="preserve"> </w:t>
      </w:r>
      <w:proofErr w:type="spellStart"/>
      <w:r w:rsidR="00603A88">
        <w:rPr>
          <w:lang w:val="en-US"/>
        </w:rPr>
        <w:t>μL</w:t>
      </w:r>
      <w:proofErr w:type="spellEnd"/>
      <w:r w:rsidR="006D2F76" w:rsidRPr="00FE2570">
        <w:rPr>
          <w:lang w:val="en-US"/>
        </w:rPr>
        <w:t xml:space="preserve"> of MgCl</w:t>
      </w:r>
      <w:r w:rsidR="006D2F76" w:rsidRPr="00FE2570">
        <w:rPr>
          <w:vertAlign w:val="subscript"/>
          <w:lang w:val="en-US"/>
        </w:rPr>
        <w:t>2</w:t>
      </w:r>
      <w:r w:rsidR="00603A88">
        <w:rPr>
          <w:lang w:val="en-US"/>
        </w:rPr>
        <w:t xml:space="preserve"> (25mM), 8 </w:t>
      </w:r>
      <w:proofErr w:type="spellStart"/>
      <w:r w:rsidR="00603A88">
        <w:rPr>
          <w:lang w:val="en-US"/>
        </w:rPr>
        <w:t>μL</w:t>
      </w:r>
      <w:proofErr w:type="spellEnd"/>
      <w:r w:rsidR="006D2F76" w:rsidRPr="00FE2570">
        <w:rPr>
          <w:lang w:val="en-US"/>
        </w:rPr>
        <w:t xml:space="preserve"> of </w:t>
      </w:r>
      <w:r w:rsidR="00171362">
        <w:rPr>
          <w:lang w:val="en-US"/>
        </w:rPr>
        <w:t xml:space="preserve">5X </w:t>
      </w:r>
      <w:r w:rsidR="006D2F76" w:rsidRPr="00FE2570">
        <w:rPr>
          <w:lang w:val="en-US"/>
        </w:rPr>
        <w:t xml:space="preserve">Transcriptase Buffer </w:t>
      </w:r>
      <w:r w:rsidR="006D2F76" w:rsidRPr="00AB1071">
        <w:rPr>
          <w:lang w:val="en-US"/>
        </w:rPr>
        <w:t>(Invitrog</w:t>
      </w:r>
      <w:r w:rsidR="005C188B" w:rsidRPr="00AB1071">
        <w:rPr>
          <w:lang w:val="en-US"/>
        </w:rPr>
        <w:t>en,</w:t>
      </w:r>
      <w:r w:rsidR="00603A88">
        <w:rPr>
          <w:lang w:val="en-US"/>
        </w:rPr>
        <w:t xml:space="preserve"> Carlsbad, CA</w:t>
      </w:r>
      <w:r w:rsidR="00BF2890">
        <w:rPr>
          <w:lang w:val="en-US"/>
        </w:rPr>
        <w:t xml:space="preserve"> -</w:t>
      </w:r>
      <w:r w:rsidR="00603A88">
        <w:rPr>
          <w:lang w:val="en-US"/>
        </w:rPr>
        <w:t xml:space="preserve"> USA), 2 </w:t>
      </w:r>
      <w:proofErr w:type="spellStart"/>
      <w:r w:rsidR="00603A88">
        <w:rPr>
          <w:lang w:val="en-US"/>
        </w:rPr>
        <w:t>μL</w:t>
      </w:r>
      <w:proofErr w:type="spellEnd"/>
      <w:r w:rsidR="005C188B" w:rsidRPr="00FE2570">
        <w:rPr>
          <w:lang w:val="en-US"/>
        </w:rPr>
        <w:t xml:space="preserve"> </w:t>
      </w:r>
      <w:r w:rsidR="005C188B" w:rsidRPr="00FE2570">
        <w:rPr>
          <w:color w:val="202124"/>
          <w:lang w:val="en"/>
        </w:rPr>
        <w:t>of primer</w:t>
      </w:r>
      <w:r w:rsidR="005C188B" w:rsidRPr="00FE2570">
        <w:rPr>
          <w:lang w:val="en-US"/>
        </w:rPr>
        <w:t xml:space="preserve"> </w:t>
      </w:r>
      <w:r w:rsidR="006D2F76" w:rsidRPr="00FE2570">
        <w:rPr>
          <w:lang w:val="en-US"/>
        </w:rPr>
        <w:t xml:space="preserve">(50 </w:t>
      </w:r>
      <w:proofErr w:type="spellStart"/>
      <w:r w:rsidR="006D2F76" w:rsidRPr="00FE2570">
        <w:rPr>
          <w:lang w:val="en-US"/>
        </w:rPr>
        <w:t>μM</w:t>
      </w:r>
      <w:proofErr w:type="spellEnd"/>
      <w:r w:rsidR="006D2F76" w:rsidRPr="00FE2570">
        <w:rPr>
          <w:lang w:val="en-US"/>
        </w:rPr>
        <w:t xml:space="preserve">), 1 </w:t>
      </w:r>
      <w:proofErr w:type="spellStart"/>
      <w:r w:rsidR="006D2F76" w:rsidRPr="00FE2570">
        <w:rPr>
          <w:lang w:val="en-US"/>
        </w:rPr>
        <w:t>μ</w:t>
      </w:r>
      <w:r w:rsidR="00603A88">
        <w:rPr>
          <w:lang w:val="en-US"/>
        </w:rPr>
        <w:t>L</w:t>
      </w:r>
      <w:proofErr w:type="spellEnd"/>
      <w:r w:rsidR="00603A88">
        <w:rPr>
          <w:lang w:val="en-US"/>
        </w:rPr>
        <w:t xml:space="preserve"> of </w:t>
      </w:r>
      <w:proofErr w:type="spellStart"/>
      <w:r w:rsidR="00603A88">
        <w:rPr>
          <w:lang w:val="en-US"/>
        </w:rPr>
        <w:t>RNAse</w:t>
      </w:r>
      <w:proofErr w:type="spellEnd"/>
      <w:r w:rsidR="00603A88">
        <w:rPr>
          <w:lang w:val="en-US"/>
        </w:rPr>
        <w:t xml:space="preserve"> Inhibitor (40 U/</w:t>
      </w:r>
      <w:proofErr w:type="spellStart"/>
      <w:r w:rsidR="00603A88">
        <w:rPr>
          <w:lang w:val="en-US"/>
        </w:rPr>
        <w:t>μL</w:t>
      </w:r>
      <w:proofErr w:type="spellEnd"/>
      <w:r w:rsidR="006D2F76" w:rsidRPr="00FE2570">
        <w:rPr>
          <w:lang w:val="en-US"/>
        </w:rPr>
        <w:t>) (Invitroge</w:t>
      </w:r>
      <w:r w:rsidR="00603A88">
        <w:rPr>
          <w:lang w:val="en-US"/>
        </w:rPr>
        <w:t>n, Carlsbad, CA</w:t>
      </w:r>
      <w:r w:rsidR="00BF2890">
        <w:rPr>
          <w:lang w:val="en-US"/>
        </w:rPr>
        <w:t xml:space="preserve"> -</w:t>
      </w:r>
      <w:r w:rsidR="00603A88">
        <w:rPr>
          <w:lang w:val="en-US"/>
        </w:rPr>
        <w:t xml:space="preserve"> USA) and 0.5 </w:t>
      </w:r>
      <w:proofErr w:type="spellStart"/>
      <w:r w:rsidR="00603A88">
        <w:rPr>
          <w:lang w:val="en-US"/>
        </w:rPr>
        <w:t>μL</w:t>
      </w:r>
      <w:proofErr w:type="spellEnd"/>
      <w:r w:rsidR="006D2F76" w:rsidRPr="00FE2570">
        <w:rPr>
          <w:lang w:val="en-US"/>
        </w:rPr>
        <w:t xml:space="preserve"> of </w:t>
      </w:r>
      <w:r w:rsidR="006D2F76" w:rsidRPr="00C312A1">
        <w:rPr>
          <w:lang w:val="en-US"/>
        </w:rPr>
        <w:t>M-MLV Reverse Transcriptase (200 U/</w:t>
      </w:r>
      <w:proofErr w:type="spellStart"/>
      <w:r w:rsidR="006D2F76" w:rsidRPr="00C312A1">
        <w:rPr>
          <w:lang w:val="en-US"/>
        </w:rPr>
        <w:t>μ</w:t>
      </w:r>
      <w:r w:rsidR="00603A88" w:rsidRPr="00C312A1">
        <w:rPr>
          <w:lang w:val="en-US"/>
        </w:rPr>
        <w:t>L</w:t>
      </w:r>
      <w:proofErr w:type="spellEnd"/>
      <w:r w:rsidR="00820C74" w:rsidRPr="00C312A1">
        <w:rPr>
          <w:lang w:val="en-US"/>
        </w:rPr>
        <w:t>,</w:t>
      </w:r>
      <w:r w:rsidR="00784727" w:rsidRPr="00C312A1">
        <w:rPr>
          <w:lang w:val="en-US"/>
        </w:rPr>
        <w:t xml:space="preserve"> </w:t>
      </w:r>
      <w:r w:rsidR="006D2F76" w:rsidRPr="00C312A1">
        <w:rPr>
          <w:lang w:val="en-US"/>
        </w:rPr>
        <w:t>Promega Corporation, Madison, WI</w:t>
      </w:r>
      <w:r w:rsidR="00BF2890" w:rsidRPr="00C312A1">
        <w:rPr>
          <w:lang w:val="en-US"/>
        </w:rPr>
        <w:t xml:space="preserve"> -</w:t>
      </w:r>
      <w:r w:rsidR="006D2F76" w:rsidRPr="00C312A1">
        <w:rPr>
          <w:lang w:val="en-US"/>
        </w:rPr>
        <w:t xml:space="preserve"> USA). </w:t>
      </w:r>
      <w:r w:rsidR="00FE2570" w:rsidRPr="00C312A1">
        <w:rPr>
          <w:lang w:val="en-US"/>
        </w:rPr>
        <w:t xml:space="preserve">The </w:t>
      </w:r>
      <w:r w:rsidR="005C188B" w:rsidRPr="00C312A1">
        <w:rPr>
          <w:lang w:val="en-US"/>
        </w:rPr>
        <w:t xml:space="preserve">primers </w:t>
      </w:r>
      <w:r w:rsidR="00FE2570" w:rsidRPr="00921A40">
        <w:rPr>
          <w:lang w:val="en-US"/>
        </w:rPr>
        <w:t>were</w:t>
      </w:r>
      <w:r w:rsidR="00BF2890" w:rsidRPr="00921A40">
        <w:rPr>
          <w:lang w:val="en-US"/>
        </w:rPr>
        <w:t xml:space="preserve"> respectively</w:t>
      </w:r>
      <w:r w:rsidR="005C188B" w:rsidRPr="00921A40">
        <w:rPr>
          <w:lang w:val="en-US"/>
        </w:rPr>
        <w:t xml:space="preserve"> </w:t>
      </w:r>
      <w:r w:rsidR="00FE2570" w:rsidRPr="00921A40">
        <w:rPr>
          <w:lang w:val="en-US"/>
        </w:rPr>
        <w:t xml:space="preserve">G1SKR for </w:t>
      </w:r>
      <w:proofErr w:type="spellStart"/>
      <w:r w:rsidR="00FE2570" w:rsidRPr="00921A40">
        <w:rPr>
          <w:lang w:val="en-US"/>
        </w:rPr>
        <w:t>NoV</w:t>
      </w:r>
      <w:proofErr w:type="spellEnd"/>
      <w:r w:rsidR="00FE2570" w:rsidRPr="00921A40">
        <w:rPr>
          <w:lang w:val="en-US"/>
        </w:rPr>
        <w:t xml:space="preserve"> GI RT and G2SKR for </w:t>
      </w:r>
      <w:proofErr w:type="spellStart"/>
      <w:r w:rsidR="00FE2570" w:rsidRPr="00921A40">
        <w:rPr>
          <w:lang w:val="en-US"/>
        </w:rPr>
        <w:t>NoV</w:t>
      </w:r>
      <w:proofErr w:type="spellEnd"/>
      <w:r w:rsidR="00FE2570" w:rsidRPr="00921A40">
        <w:rPr>
          <w:lang w:val="en-US"/>
        </w:rPr>
        <w:t xml:space="preserve"> GII RT</w:t>
      </w:r>
      <w:r w:rsidR="00171362">
        <w:rPr>
          <w:lang w:val="en-US"/>
        </w:rPr>
        <w:t xml:space="preserve"> </w:t>
      </w:r>
      <w:r w:rsidR="00171362" w:rsidRPr="00921A40">
        <w:rPr>
          <w:lang w:val="en-US"/>
        </w:rPr>
        <w:fldChar w:fldCharType="begin"/>
      </w:r>
      <w:r w:rsidR="00171362" w:rsidRPr="00921A40">
        <w:rPr>
          <w:lang w:val="en-US"/>
        </w:rPr>
        <w:instrText xml:space="preserve"> REF _Ref115876389 \h  \* MERGEFORMAT </w:instrText>
      </w:r>
      <w:r w:rsidR="00171362" w:rsidRPr="00921A40">
        <w:rPr>
          <w:lang w:val="en-US"/>
        </w:rPr>
      </w:r>
      <w:r w:rsidR="00171362" w:rsidRPr="00921A40">
        <w:rPr>
          <w:lang w:val="en-US"/>
        </w:rPr>
        <w:fldChar w:fldCharType="separate"/>
      </w:r>
      <w:r w:rsidR="0000459F" w:rsidRPr="00316336">
        <w:rPr>
          <w:lang w:val="en-GB"/>
        </w:rPr>
        <w:t xml:space="preserve">Table </w:t>
      </w:r>
      <w:r w:rsidR="0000459F" w:rsidRPr="00316336">
        <w:rPr>
          <w:noProof/>
          <w:lang w:val="en-GB"/>
        </w:rPr>
        <w:t>1</w:t>
      </w:r>
      <w:r w:rsidR="00171362" w:rsidRPr="00921A40">
        <w:rPr>
          <w:lang w:val="en-US"/>
        </w:rPr>
        <w:fldChar w:fldCharType="end"/>
      </w:r>
      <w:r w:rsidR="00FE2570" w:rsidRPr="00921A40">
        <w:rPr>
          <w:lang w:val="en-US"/>
        </w:rPr>
        <w:t xml:space="preserve">. </w:t>
      </w:r>
      <w:r w:rsidR="006D2F76" w:rsidRPr="00921A40">
        <w:rPr>
          <w:lang w:val="en-US"/>
        </w:rPr>
        <w:t>Each ru</w:t>
      </w:r>
      <w:r w:rsidR="005C188B" w:rsidRPr="00921A40">
        <w:rPr>
          <w:lang w:val="en-US"/>
        </w:rPr>
        <w:t xml:space="preserve">n included a negative and a positive </w:t>
      </w:r>
      <w:r w:rsidR="00820C74" w:rsidRPr="00921A40">
        <w:rPr>
          <w:lang w:val="en-US"/>
        </w:rPr>
        <w:t xml:space="preserve">reaction </w:t>
      </w:r>
      <w:r w:rsidR="005C188B" w:rsidRPr="00921A40">
        <w:rPr>
          <w:lang w:val="en-US"/>
        </w:rPr>
        <w:t>control</w:t>
      </w:r>
      <w:r w:rsidR="00FE2570" w:rsidRPr="00921A40">
        <w:rPr>
          <w:lang w:val="en-US"/>
        </w:rPr>
        <w:t>. RT was carried out at 50</w:t>
      </w:r>
      <w:r w:rsidR="006D2F76" w:rsidRPr="00921A40">
        <w:rPr>
          <w:lang w:val="en-US"/>
        </w:rPr>
        <w:t xml:space="preserve"> °C for 60 min</w:t>
      </w:r>
      <w:r w:rsidR="00884474" w:rsidRPr="00921A40">
        <w:rPr>
          <w:lang w:val="en-US"/>
        </w:rPr>
        <w:t>utes</w:t>
      </w:r>
      <w:r w:rsidR="006D2F76" w:rsidRPr="00921A40">
        <w:rPr>
          <w:lang w:val="en-US"/>
        </w:rPr>
        <w:t xml:space="preserve">, </w:t>
      </w:r>
      <w:r w:rsidR="00FE2570" w:rsidRPr="00921A40">
        <w:rPr>
          <w:lang w:val="en-US"/>
        </w:rPr>
        <w:t>follow</w:t>
      </w:r>
      <w:r w:rsidR="002B3BBF">
        <w:rPr>
          <w:lang w:val="en-US"/>
        </w:rPr>
        <w:t>ed by</w:t>
      </w:r>
      <w:r w:rsidR="00FE2570" w:rsidRPr="00921A40">
        <w:rPr>
          <w:lang w:val="en-US"/>
        </w:rPr>
        <w:t xml:space="preserve"> a denaturation step</w:t>
      </w:r>
      <w:r w:rsidR="006D2F76" w:rsidRPr="00921A40">
        <w:rPr>
          <w:lang w:val="en-US"/>
        </w:rPr>
        <w:t xml:space="preserve"> at 94 °C for </w:t>
      </w:r>
      <w:r w:rsidR="00FE2570" w:rsidRPr="00921A40">
        <w:rPr>
          <w:lang w:val="en-US"/>
        </w:rPr>
        <w:t>1</w:t>
      </w:r>
      <w:r w:rsidR="006D2F76" w:rsidRPr="00921A40">
        <w:rPr>
          <w:lang w:val="en-US"/>
        </w:rPr>
        <w:t>5 min</w:t>
      </w:r>
      <w:r w:rsidR="00884474" w:rsidRPr="00921A40">
        <w:rPr>
          <w:lang w:val="en-US"/>
        </w:rPr>
        <w:t>utes</w:t>
      </w:r>
      <w:r w:rsidR="006D2F76" w:rsidRPr="00921A40">
        <w:rPr>
          <w:lang w:val="en-US"/>
        </w:rPr>
        <w:t>.</w:t>
      </w:r>
    </w:p>
    <w:p w14:paraId="1BEAEB45" w14:textId="6C4CC3D2" w:rsidR="006D2F76" w:rsidRPr="006D2F76" w:rsidRDefault="00123AEF" w:rsidP="006D2F76">
      <w:pPr>
        <w:spacing w:after="0" w:line="240" w:lineRule="atLeast"/>
        <w:jc w:val="both"/>
        <w:rPr>
          <w:lang w:val="en-US"/>
        </w:rPr>
      </w:pPr>
      <w:r>
        <w:rPr>
          <w:lang w:val="en-US"/>
        </w:rPr>
        <w:t>A</w:t>
      </w:r>
      <w:r w:rsidR="00464056">
        <w:rPr>
          <w:lang w:val="en-US"/>
        </w:rPr>
        <w:t xml:space="preserve"> first PCR</w:t>
      </w:r>
      <w:r w:rsidR="006D2F76" w:rsidRPr="006D2F76">
        <w:rPr>
          <w:lang w:val="en-US"/>
        </w:rPr>
        <w:t xml:space="preserve"> </w:t>
      </w:r>
      <w:r w:rsidR="00502180">
        <w:rPr>
          <w:lang w:val="en-US"/>
        </w:rPr>
        <w:t xml:space="preserve">for each </w:t>
      </w:r>
      <w:r w:rsidR="009456CC">
        <w:rPr>
          <w:lang w:val="en-US"/>
        </w:rPr>
        <w:t xml:space="preserve">viral </w:t>
      </w:r>
      <w:r w:rsidR="00502180">
        <w:rPr>
          <w:lang w:val="en-US"/>
        </w:rPr>
        <w:t>genogroup</w:t>
      </w:r>
      <w:r w:rsidR="007D4600">
        <w:rPr>
          <w:lang w:val="en-US"/>
        </w:rPr>
        <w:t xml:space="preserve"> </w:t>
      </w:r>
      <w:r w:rsidR="006D2F76" w:rsidRPr="006D2F76">
        <w:rPr>
          <w:lang w:val="en-US"/>
        </w:rPr>
        <w:t>was p</w:t>
      </w:r>
      <w:r w:rsidR="00464056">
        <w:rPr>
          <w:lang w:val="en-US"/>
        </w:rPr>
        <w:t>erformed in a total volume of 3</w:t>
      </w:r>
      <w:r w:rsidR="006D2F76">
        <w:rPr>
          <w:lang w:val="en-US"/>
        </w:rPr>
        <w:t>0</w:t>
      </w:r>
      <w:r w:rsidR="006D2F76" w:rsidRPr="006D2F76">
        <w:rPr>
          <w:lang w:val="en-US"/>
        </w:rPr>
        <w:t xml:space="preserve"> µ</w:t>
      </w:r>
      <w:r w:rsidR="001806EC">
        <w:rPr>
          <w:lang w:val="en-US"/>
        </w:rPr>
        <w:t>L</w:t>
      </w:r>
      <w:r w:rsidR="00BF2890">
        <w:rPr>
          <w:lang w:val="en-US"/>
        </w:rPr>
        <w:t xml:space="preserve"> per sample</w:t>
      </w:r>
      <w:r w:rsidR="00CA01E7">
        <w:rPr>
          <w:lang w:val="en-US"/>
        </w:rPr>
        <w:t>,</w:t>
      </w:r>
      <w:r w:rsidR="006D2F76" w:rsidRPr="006D2F76">
        <w:rPr>
          <w:lang w:val="en-US"/>
        </w:rPr>
        <w:t xml:space="preserve"> containing </w:t>
      </w:r>
      <w:r w:rsidR="00824AF9">
        <w:rPr>
          <w:lang w:val="en-US"/>
        </w:rPr>
        <w:t>15</w:t>
      </w:r>
      <w:r w:rsidR="006D2F76" w:rsidRPr="006D2F76">
        <w:rPr>
          <w:lang w:val="en-US"/>
        </w:rPr>
        <w:t xml:space="preserve"> µ</w:t>
      </w:r>
      <w:r w:rsidR="001806EC">
        <w:rPr>
          <w:lang w:val="en-US"/>
        </w:rPr>
        <w:t>L</w:t>
      </w:r>
      <w:r w:rsidR="006D2F76" w:rsidRPr="006D2F76">
        <w:rPr>
          <w:lang w:val="en-US"/>
        </w:rPr>
        <w:t xml:space="preserve"> of </w:t>
      </w:r>
      <w:r w:rsidR="009456CC">
        <w:rPr>
          <w:lang w:val="en-US"/>
        </w:rPr>
        <w:t xml:space="preserve">2X </w:t>
      </w:r>
      <w:proofErr w:type="spellStart"/>
      <w:r w:rsidR="00824AF9">
        <w:rPr>
          <w:lang w:val="en-US"/>
        </w:rPr>
        <w:t>QuantiNova</w:t>
      </w:r>
      <w:proofErr w:type="spellEnd"/>
      <w:r w:rsidR="00824AF9">
        <w:rPr>
          <w:lang w:val="en-US"/>
        </w:rPr>
        <w:t xml:space="preserve"> Probe PCR Master Mix (Qiagen GmbH, Hilden</w:t>
      </w:r>
      <w:r w:rsidR="00BF2890">
        <w:rPr>
          <w:lang w:val="en-US"/>
        </w:rPr>
        <w:t xml:space="preserve"> -</w:t>
      </w:r>
      <w:r w:rsidR="00824AF9">
        <w:rPr>
          <w:lang w:val="en-US"/>
        </w:rPr>
        <w:t xml:space="preserve"> Germany)</w:t>
      </w:r>
      <w:r w:rsidR="006D2F76" w:rsidRPr="006D2F76">
        <w:rPr>
          <w:lang w:val="en-US"/>
        </w:rPr>
        <w:t>,</w:t>
      </w:r>
      <w:r w:rsidR="001806EC">
        <w:rPr>
          <w:lang w:val="en-US"/>
        </w:rPr>
        <w:t xml:space="preserve"> 0.3 µL</w:t>
      </w:r>
      <w:r w:rsidR="00CA01E7">
        <w:rPr>
          <w:lang w:val="en-US"/>
        </w:rPr>
        <w:t xml:space="preserve"> of </w:t>
      </w:r>
      <w:r w:rsidR="003A6ECA">
        <w:rPr>
          <w:lang w:val="en-US"/>
        </w:rPr>
        <w:t xml:space="preserve">each </w:t>
      </w:r>
      <w:r w:rsidR="009456CC">
        <w:rPr>
          <w:lang w:val="en-US"/>
        </w:rPr>
        <w:t xml:space="preserve">specific </w:t>
      </w:r>
      <w:r w:rsidR="00CA01E7">
        <w:rPr>
          <w:lang w:val="en-US"/>
        </w:rPr>
        <w:t>primer (50 µM</w:t>
      </w:r>
      <w:r w:rsidR="007D4600" w:rsidRPr="005577CD">
        <w:rPr>
          <w:lang w:val="en-US"/>
        </w:rPr>
        <w:t>)</w:t>
      </w:r>
      <w:r w:rsidR="00CA01E7" w:rsidRPr="005577CD">
        <w:rPr>
          <w:lang w:val="en-US"/>
        </w:rPr>
        <w:t xml:space="preserve"> </w:t>
      </w:r>
      <w:r w:rsidR="005577CD" w:rsidRPr="005577CD">
        <w:rPr>
          <w:lang w:val="en-US"/>
        </w:rPr>
        <w:fldChar w:fldCharType="begin"/>
      </w:r>
      <w:r w:rsidR="005577CD" w:rsidRPr="005577CD">
        <w:rPr>
          <w:lang w:val="en-US"/>
        </w:rPr>
        <w:instrText xml:space="preserve"> REF _Ref115876389 \h  \* MERGEFORMAT </w:instrText>
      </w:r>
      <w:r w:rsidR="005577CD" w:rsidRPr="005577CD">
        <w:rPr>
          <w:lang w:val="en-US"/>
        </w:rPr>
      </w:r>
      <w:r w:rsidR="005577CD" w:rsidRPr="005577CD">
        <w:rPr>
          <w:lang w:val="en-US"/>
        </w:rPr>
        <w:fldChar w:fldCharType="separate"/>
      </w:r>
      <w:r w:rsidR="0000459F" w:rsidRPr="00316336">
        <w:rPr>
          <w:lang w:val="en-GB"/>
        </w:rPr>
        <w:t xml:space="preserve">Table </w:t>
      </w:r>
      <w:r w:rsidR="0000459F" w:rsidRPr="00316336">
        <w:rPr>
          <w:noProof/>
          <w:lang w:val="en-GB"/>
        </w:rPr>
        <w:t>1</w:t>
      </w:r>
      <w:r w:rsidR="005577CD" w:rsidRPr="005577CD">
        <w:rPr>
          <w:lang w:val="en-US"/>
        </w:rPr>
        <w:fldChar w:fldCharType="end"/>
      </w:r>
      <w:r w:rsidR="006D2F76" w:rsidRPr="005577CD">
        <w:rPr>
          <w:lang w:val="en-US"/>
        </w:rPr>
        <w:t xml:space="preserve"> and</w:t>
      </w:r>
      <w:r w:rsidR="006D2F76" w:rsidRPr="006D2F76">
        <w:rPr>
          <w:lang w:val="en-US"/>
        </w:rPr>
        <w:t xml:space="preserve"> </w:t>
      </w:r>
      <w:r w:rsidR="00DA40AE">
        <w:rPr>
          <w:lang w:val="en-US"/>
        </w:rPr>
        <w:t>11.4</w:t>
      </w:r>
      <w:r w:rsidR="006D2F76" w:rsidRPr="006D2F76">
        <w:rPr>
          <w:lang w:val="en-US"/>
        </w:rPr>
        <w:t xml:space="preserve"> µ</w:t>
      </w:r>
      <w:r w:rsidR="001806EC">
        <w:rPr>
          <w:lang w:val="en-US"/>
        </w:rPr>
        <w:t>L</w:t>
      </w:r>
      <w:r w:rsidR="006D2F76" w:rsidRPr="006D2F76">
        <w:rPr>
          <w:lang w:val="en-US"/>
        </w:rPr>
        <w:t xml:space="preserve"> of </w:t>
      </w:r>
      <w:proofErr w:type="spellStart"/>
      <w:r w:rsidR="006D2F76" w:rsidRPr="006D2F76">
        <w:rPr>
          <w:lang w:val="en-US"/>
        </w:rPr>
        <w:t>DNAse</w:t>
      </w:r>
      <w:proofErr w:type="spellEnd"/>
      <w:r w:rsidR="006D2F76" w:rsidRPr="006D2F76">
        <w:rPr>
          <w:lang w:val="en-US"/>
        </w:rPr>
        <w:t>-</w:t>
      </w:r>
      <w:proofErr w:type="spellStart"/>
      <w:r w:rsidR="006D2F76" w:rsidRPr="006D2F76">
        <w:rPr>
          <w:lang w:val="en-US"/>
        </w:rPr>
        <w:t>RN</w:t>
      </w:r>
      <w:r w:rsidR="002B3BBF">
        <w:rPr>
          <w:lang w:val="en-US"/>
        </w:rPr>
        <w:t>A</w:t>
      </w:r>
      <w:r w:rsidR="006D2F76" w:rsidRPr="006D2F76">
        <w:rPr>
          <w:lang w:val="en-US"/>
        </w:rPr>
        <w:t>se</w:t>
      </w:r>
      <w:proofErr w:type="spellEnd"/>
      <w:r w:rsidR="006D2F76" w:rsidRPr="006D2F76">
        <w:rPr>
          <w:lang w:val="en-US"/>
        </w:rPr>
        <w:t>-free water (Sigma-Aldrich, St. Louis, Missouri - USA)</w:t>
      </w:r>
      <w:r w:rsidR="00CA01E7">
        <w:rPr>
          <w:lang w:val="en-US"/>
        </w:rPr>
        <w:t xml:space="preserve">. </w:t>
      </w:r>
      <w:r w:rsidR="00A971CC">
        <w:rPr>
          <w:lang w:val="en-US"/>
        </w:rPr>
        <w:t>Three</w:t>
      </w:r>
      <w:r w:rsidR="00CA01E7">
        <w:rPr>
          <w:lang w:val="en-US"/>
        </w:rPr>
        <w:t xml:space="preserve"> </w:t>
      </w:r>
      <w:r w:rsidR="009456CC">
        <w:rPr>
          <w:lang w:val="en-US"/>
        </w:rPr>
        <w:t xml:space="preserve">(3) </w:t>
      </w:r>
      <w:r w:rsidR="00CA01E7">
        <w:rPr>
          <w:lang w:val="en-US"/>
        </w:rPr>
        <w:t>µ</w:t>
      </w:r>
      <w:r w:rsidR="001806EC">
        <w:rPr>
          <w:lang w:val="en-US"/>
        </w:rPr>
        <w:t>L</w:t>
      </w:r>
      <w:r w:rsidR="006D2F76" w:rsidRPr="006D2F76">
        <w:rPr>
          <w:lang w:val="en-US"/>
        </w:rPr>
        <w:t xml:space="preserve"> of </w:t>
      </w:r>
      <w:r w:rsidR="00CA01E7">
        <w:rPr>
          <w:lang w:val="en-US"/>
        </w:rPr>
        <w:t xml:space="preserve">cDNA template </w:t>
      </w:r>
      <w:r w:rsidR="009456CC">
        <w:rPr>
          <w:lang w:val="en-US"/>
        </w:rPr>
        <w:t xml:space="preserve">were </w:t>
      </w:r>
      <w:r w:rsidR="007D4600">
        <w:rPr>
          <w:lang w:val="en-US"/>
        </w:rPr>
        <w:t>added to the reaction mix</w:t>
      </w:r>
      <w:r w:rsidR="006D2F76" w:rsidRPr="006D2F76">
        <w:rPr>
          <w:lang w:val="en-US"/>
        </w:rPr>
        <w:t>.</w:t>
      </w:r>
    </w:p>
    <w:p w14:paraId="1E5075D5" w14:textId="144A9BD0" w:rsidR="006D2F76" w:rsidRDefault="00DD382E" w:rsidP="006D2F76">
      <w:pPr>
        <w:spacing w:after="0" w:line="240" w:lineRule="atLeast"/>
        <w:jc w:val="both"/>
        <w:rPr>
          <w:lang w:val="en-US"/>
        </w:rPr>
      </w:pPr>
      <w:r>
        <w:rPr>
          <w:lang w:val="en-US"/>
        </w:rPr>
        <w:t xml:space="preserve">The </w:t>
      </w:r>
      <w:r w:rsidR="006D2F76" w:rsidRPr="006D2F76">
        <w:rPr>
          <w:lang w:val="en-US"/>
        </w:rPr>
        <w:t xml:space="preserve">PCR </w:t>
      </w:r>
      <w:r w:rsidR="00CA01E7">
        <w:rPr>
          <w:lang w:val="en-US"/>
        </w:rPr>
        <w:t>reaction</w:t>
      </w:r>
      <w:r w:rsidR="00FE5D2B">
        <w:rPr>
          <w:lang w:val="en-US"/>
        </w:rPr>
        <w:t>s</w:t>
      </w:r>
      <w:r w:rsidR="00CA01E7">
        <w:rPr>
          <w:lang w:val="en-US"/>
        </w:rPr>
        <w:t xml:space="preserve"> </w:t>
      </w:r>
      <w:r w:rsidR="00FE5D2B">
        <w:rPr>
          <w:lang w:val="en-US"/>
        </w:rPr>
        <w:t>were</w:t>
      </w:r>
      <w:r w:rsidR="006D2F76" w:rsidRPr="006D2F76">
        <w:rPr>
          <w:lang w:val="en-US"/>
        </w:rPr>
        <w:t xml:space="preserve"> performed</w:t>
      </w:r>
      <w:r w:rsidR="00DA40AE">
        <w:rPr>
          <w:lang w:val="en-US"/>
        </w:rPr>
        <w:t xml:space="preserve"> on</w:t>
      </w:r>
      <w:r w:rsidR="00502180">
        <w:rPr>
          <w:lang w:val="en-US"/>
        </w:rPr>
        <w:t xml:space="preserve"> </w:t>
      </w:r>
      <w:r w:rsidR="00E7760E">
        <w:rPr>
          <w:lang w:val="en-US"/>
        </w:rPr>
        <w:t xml:space="preserve">the </w:t>
      </w:r>
      <w:proofErr w:type="spellStart"/>
      <w:r w:rsidR="00AB1071">
        <w:rPr>
          <w:lang w:val="en-US"/>
        </w:rPr>
        <w:t>GeneAmp</w:t>
      </w:r>
      <w:proofErr w:type="spellEnd"/>
      <w:r w:rsidR="00AB1071">
        <w:rPr>
          <w:lang w:val="en-US"/>
        </w:rPr>
        <w:t>® PCR System 9700 Thermal C</w:t>
      </w:r>
      <w:r w:rsidR="006D2F76" w:rsidRPr="006D2F76">
        <w:rPr>
          <w:lang w:val="en-US"/>
        </w:rPr>
        <w:t xml:space="preserve">ycler with the following thermal profile: </w:t>
      </w:r>
      <w:r w:rsidR="00CA01E7">
        <w:rPr>
          <w:lang w:val="en-US"/>
        </w:rPr>
        <w:t>5</w:t>
      </w:r>
      <w:r w:rsidR="006D2F76" w:rsidRPr="006D2F76">
        <w:rPr>
          <w:lang w:val="en-US"/>
        </w:rPr>
        <w:t xml:space="preserve"> minutes at 95 °</w:t>
      </w:r>
      <w:r w:rsidR="00AB1071">
        <w:rPr>
          <w:lang w:val="en-US"/>
        </w:rPr>
        <w:t>C, followed by 40 cycles of 30 seconds at 94 °C, 30 seconds at 50 °C and 1 minute</w:t>
      </w:r>
      <w:r w:rsidR="006D2F76" w:rsidRPr="006D2F76">
        <w:rPr>
          <w:lang w:val="en-US"/>
        </w:rPr>
        <w:t xml:space="preserve"> at 72 °C, and a final </w:t>
      </w:r>
      <w:r w:rsidR="00AB1071">
        <w:rPr>
          <w:lang w:val="en-US"/>
        </w:rPr>
        <w:t>extension</w:t>
      </w:r>
      <w:r w:rsidR="006D2F76" w:rsidRPr="006D2F76">
        <w:rPr>
          <w:lang w:val="en-US"/>
        </w:rPr>
        <w:t xml:space="preserve"> at 72 °C for 5 minutes.</w:t>
      </w:r>
    </w:p>
    <w:p w14:paraId="24EA9FA4" w14:textId="38A2F20C" w:rsidR="00502180" w:rsidRPr="006D2F76" w:rsidRDefault="00DD382E" w:rsidP="00502180">
      <w:pPr>
        <w:spacing w:after="0" w:line="240" w:lineRule="atLeast"/>
        <w:jc w:val="both"/>
        <w:rPr>
          <w:lang w:val="en-US"/>
        </w:rPr>
      </w:pPr>
      <w:r>
        <w:rPr>
          <w:lang w:val="en-US"/>
        </w:rPr>
        <w:t>Finally</w:t>
      </w:r>
      <w:r w:rsidR="00502180">
        <w:rPr>
          <w:lang w:val="en-US"/>
        </w:rPr>
        <w:t xml:space="preserve">, a semi-nested PCR for each viral genogroup </w:t>
      </w:r>
      <w:r w:rsidR="00502180" w:rsidRPr="006D2F76">
        <w:rPr>
          <w:lang w:val="en-US"/>
        </w:rPr>
        <w:t>was p</w:t>
      </w:r>
      <w:r w:rsidR="00502180">
        <w:rPr>
          <w:lang w:val="en-US"/>
        </w:rPr>
        <w:t>erformed in a total volume of 25</w:t>
      </w:r>
      <w:r w:rsidR="00502180" w:rsidRPr="006D2F76">
        <w:rPr>
          <w:lang w:val="en-US"/>
        </w:rPr>
        <w:t xml:space="preserve"> µ</w:t>
      </w:r>
      <w:r w:rsidR="001806EC">
        <w:rPr>
          <w:lang w:val="en-US"/>
        </w:rPr>
        <w:t>L</w:t>
      </w:r>
      <w:r w:rsidR="00502180">
        <w:rPr>
          <w:lang w:val="en-US"/>
        </w:rPr>
        <w:t>,</w:t>
      </w:r>
      <w:r w:rsidR="00502180" w:rsidRPr="006D2F76">
        <w:rPr>
          <w:lang w:val="en-US"/>
        </w:rPr>
        <w:t xml:space="preserve"> containing </w:t>
      </w:r>
      <w:r w:rsidR="00502180">
        <w:rPr>
          <w:lang w:val="en-US"/>
        </w:rPr>
        <w:t>12.5</w:t>
      </w:r>
      <w:r w:rsidR="00502180" w:rsidRPr="006D2F76">
        <w:rPr>
          <w:lang w:val="en-US"/>
        </w:rPr>
        <w:t xml:space="preserve"> µ</w:t>
      </w:r>
      <w:r w:rsidR="001806EC">
        <w:rPr>
          <w:lang w:val="en-US"/>
        </w:rPr>
        <w:t>L</w:t>
      </w:r>
      <w:r w:rsidR="00502180" w:rsidRPr="006D2F76">
        <w:rPr>
          <w:lang w:val="en-US"/>
        </w:rPr>
        <w:t xml:space="preserve"> of </w:t>
      </w:r>
      <w:r>
        <w:rPr>
          <w:lang w:val="en-US"/>
        </w:rPr>
        <w:t xml:space="preserve">2X </w:t>
      </w:r>
      <w:proofErr w:type="spellStart"/>
      <w:r w:rsidR="00502180">
        <w:rPr>
          <w:lang w:val="en-US"/>
        </w:rPr>
        <w:t>QuantiNova</w:t>
      </w:r>
      <w:proofErr w:type="spellEnd"/>
      <w:r w:rsidR="00502180">
        <w:rPr>
          <w:lang w:val="en-US"/>
        </w:rPr>
        <w:t xml:space="preserve"> Probe PCR Master Mix</w:t>
      </w:r>
      <w:r w:rsidR="00502180" w:rsidRPr="006D2F76">
        <w:rPr>
          <w:lang w:val="en-US"/>
        </w:rPr>
        <w:t>,</w:t>
      </w:r>
      <w:r w:rsidR="00502180">
        <w:rPr>
          <w:lang w:val="en-US"/>
        </w:rPr>
        <w:t xml:space="preserve"> 0.25 µ</w:t>
      </w:r>
      <w:r w:rsidR="001806EC">
        <w:rPr>
          <w:lang w:val="en-US"/>
        </w:rPr>
        <w:t>L</w:t>
      </w:r>
      <w:r w:rsidR="00502180">
        <w:rPr>
          <w:lang w:val="en-US"/>
        </w:rPr>
        <w:t xml:space="preserve"> of </w:t>
      </w:r>
      <w:r w:rsidR="003A6ECA">
        <w:rPr>
          <w:lang w:val="en-US"/>
        </w:rPr>
        <w:t xml:space="preserve">each </w:t>
      </w:r>
      <w:r w:rsidR="00502180">
        <w:rPr>
          <w:lang w:val="en-US"/>
        </w:rPr>
        <w:t>primer (50 µM</w:t>
      </w:r>
      <w:r w:rsidR="00502180" w:rsidRPr="005577CD">
        <w:rPr>
          <w:lang w:val="en-US"/>
        </w:rPr>
        <w:t xml:space="preserve">) </w:t>
      </w:r>
      <w:r w:rsidR="005577CD" w:rsidRPr="005577CD">
        <w:rPr>
          <w:lang w:val="en-US"/>
        </w:rPr>
        <w:fldChar w:fldCharType="begin"/>
      </w:r>
      <w:r w:rsidR="005577CD" w:rsidRPr="005577CD">
        <w:rPr>
          <w:lang w:val="en-US"/>
        </w:rPr>
        <w:instrText xml:space="preserve"> REF _Ref115876389 \h  \* MERGEFORMAT </w:instrText>
      </w:r>
      <w:r w:rsidR="005577CD" w:rsidRPr="005577CD">
        <w:rPr>
          <w:lang w:val="en-US"/>
        </w:rPr>
      </w:r>
      <w:r w:rsidR="005577CD" w:rsidRPr="005577CD">
        <w:rPr>
          <w:lang w:val="en-US"/>
        </w:rPr>
        <w:fldChar w:fldCharType="separate"/>
      </w:r>
      <w:r w:rsidR="0000459F" w:rsidRPr="00316336">
        <w:rPr>
          <w:lang w:val="en-GB"/>
        </w:rPr>
        <w:t xml:space="preserve">Table </w:t>
      </w:r>
      <w:r w:rsidR="0000459F" w:rsidRPr="00316336">
        <w:rPr>
          <w:noProof/>
          <w:lang w:val="en-GB"/>
        </w:rPr>
        <w:t>1</w:t>
      </w:r>
      <w:r w:rsidR="005577CD" w:rsidRPr="005577CD">
        <w:rPr>
          <w:lang w:val="en-US"/>
        </w:rPr>
        <w:fldChar w:fldCharType="end"/>
      </w:r>
      <w:r w:rsidR="00502180" w:rsidRPr="005577CD">
        <w:rPr>
          <w:lang w:val="en-US"/>
        </w:rPr>
        <w:t xml:space="preserve"> and 9.5 µ</w:t>
      </w:r>
      <w:r w:rsidR="001806EC" w:rsidRPr="005577CD">
        <w:rPr>
          <w:lang w:val="en-US"/>
        </w:rPr>
        <w:t>L</w:t>
      </w:r>
      <w:r w:rsidR="00502180" w:rsidRPr="006D2F76">
        <w:rPr>
          <w:lang w:val="en-US"/>
        </w:rPr>
        <w:t xml:space="preserve"> of </w:t>
      </w:r>
      <w:proofErr w:type="spellStart"/>
      <w:r w:rsidR="00502180" w:rsidRPr="006D2F76">
        <w:rPr>
          <w:lang w:val="en-US"/>
        </w:rPr>
        <w:t>DNAse</w:t>
      </w:r>
      <w:proofErr w:type="spellEnd"/>
      <w:r w:rsidR="00502180" w:rsidRPr="006D2F76">
        <w:rPr>
          <w:lang w:val="en-US"/>
        </w:rPr>
        <w:t>-</w:t>
      </w:r>
      <w:proofErr w:type="spellStart"/>
      <w:r w:rsidR="00502180" w:rsidRPr="006D2F76">
        <w:rPr>
          <w:lang w:val="en-US"/>
        </w:rPr>
        <w:t>RN</w:t>
      </w:r>
      <w:r w:rsidR="002B3BBF">
        <w:rPr>
          <w:lang w:val="en-US"/>
        </w:rPr>
        <w:t>A</w:t>
      </w:r>
      <w:r w:rsidR="00502180" w:rsidRPr="006D2F76">
        <w:rPr>
          <w:lang w:val="en-US"/>
        </w:rPr>
        <w:t>se</w:t>
      </w:r>
      <w:proofErr w:type="spellEnd"/>
      <w:r w:rsidR="00502180" w:rsidRPr="006D2F76">
        <w:rPr>
          <w:lang w:val="en-US"/>
        </w:rPr>
        <w:t>-free water</w:t>
      </w:r>
      <w:r w:rsidR="00502180">
        <w:rPr>
          <w:lang w:val="en-US"/>
        </w:rPr>
        <w:t xml:space="preserve">. A </w:t>
      </w:r>
      <w:r w:rsidR="00C35C51">
        <w:rPr>
          <w:lang w:val="en-US"/>
        </w:rPr>
        <w:t>quantity</w:t>
      </w:r>
      <w:r w:rsidR="00031B42">
        <w:rPr>
          <w:lang w:val="en-US"/>
        </w:rPr>
        <w:t xml:space="preserve"> </w:t>
      </w:r>
      <w:r w:rsidR="00502180">
        <w:rPr>
          <w:lang w:val="en-US"/>
        </w:rPr>
        <w:t>of 2.5 µ</w:t>
      </w:r>
      <w:r w:rsidR="001806EC">
        <w:rPr>
          <w:lang w:val="en-US"/>
        </w:rPr>
        <w:t>L</w:t>
      </w:r>
      <w:r w:rsidR="00502180" w:rsidRPr="006D2F76">
        <w:rPr>
          <w:lang w:val="en-US"/>
        </w:rPr>
        <w:t xml:space="preserve"> of </w:t>
      </w:r>
      <w:r w:rsidR="00502180">
        <w:rPr>
          <w:lang w:val="en-US"/>
        </w:rPr>
        <w:t>the first PCR DNA was added to the reaction mix</w:t>
      </w:r>
      <w:r w:rsidR="00C35C51">
        <w:rPr>
          <w:lang w:val="en-US"/>
        </w:rPr>
        <w:t xml:space="preserve"> for a total volume of 15 µL</w:t>
      </w:r>
      <w:r w:rsidR="00BF2890">
        <w:rPr>
          <w:lang w:val="en-US"/>
        </w:rPr>
        <w:t>.</w:t>
      </w:r>
      <w:r w:rsidR="00502180">
        <w:rPr>
          <w:lang w:val="en-US"/>
        </w:rPr>
        <w:t xml:space="preserve"> </w:t>
      </w:r>
      <w:r w:rsidR="00BF2890">
        <w:rPr>
          <w:lang w:val="en-US"/>
        </w:rPr>
        <w:t>E</w:t>
      </w:r>
      <w:r w:rsidR="00502180" w:rsidRPr="006D2F76">
        <w:rPr>
          <w:lang w:val="en-US"/>
        </w:rPr>
        <w:t xml:space="preserve">ach </w:t>
      </w:r>
      <w:r w:rsidR="00820C74" w:rsidRPr="006D2F76">
        <w:rPr>
          <w:lang w:val="en-US"/>
        </w:rPr>
        <w:t>r</w:t>
      </w:r>
      <w:r w:rsidR="00820C74">
        <w:rPr>
          <w:lang w:val="en-US"/>
        </w:rPr>
        <w:t>un</w:t>
      </w:r>
      <w:r w:rsidR="00820C74" w:rsidRPr="006D2F76">
        <w:rPr>
          <w:lang w:val="en-US"/>
        </w:rPr>
        <w:t xml:space="preserve"> </w:t>
      </w:r>
      <w:r w:rsidR="00502180">
        <w:rPr>
          <w:lang w:val="en-US"/>
        </w:rPr>
        <w:t>was performed using the same amplification conditions of the first PCR.</w:t>
      </w:r>
    </w:p>
    <w:p w14:paraId="57FB1392" w14:textId="6C60DCD3" w:rsidR="00502180" w:rsidRDefault="00502180" w:rsidP="00502180">
      <w:pPr>
        <w:spacing w:after="0" w:line="240" w:lineRule="atLeast"/>
        <w:jc w:val="both"/>
        <w:rPr>
          <w:lang w:val="en-US"/>
        </w:rPr>
      </w:pPr>
      <w:r>
        <w:rPr>
          <w:lang w:val="en-US"/>
        </w:rPr>
        <w:t>The semi-nested</w:t>
      </w:r>
      <w:r w:rsidRPr="00604459">
        <w:rPr>
          <w:lang w:val="en-US"/>
        </w:rPr>
        <w:t xml:space="preserve"> P</w:t>
      </w:r>
      <w:r>
        <w:rPr>
          <w:lang w:val="en-US"/>
        </w:rPr>
        <w:t>CR products were loaded into 3</w:t>
      </w:r>
      <w:r w:rsidRPr="00604459">
        <w:rPr>
          <w:lang w:val="en-US"/>
        </w:rPr>
        <w:t>% agarose gel (Agarose MP, Roche, Basel</w:t>
      </w:r>
      <w:r w:rsidR="00BF2890">
        <w:rPr>
          <w:lang w:val="en-US"/>
        </w:rPr>
        <w:t xml:space="preserve"> -</w:t>
      </w:r>
      <w:r w:rsidRPr="00604459">
        <w:rPr>
          <w:lang w:val="en-US"/>
        </w:rPr>
        <w:t xml:space="preserve"> Switzerland), stained with </w:t>
      </w:r>
      <w:proofErr w:type="spellStart"/>
      <w:r w:rsidRPr="00604459">
        <w:rPr>
          <w:lang w:val="en-US"/>
        </w:rPr>
        <w:t>EuroSafe</w:t>
      </w:r>
      <w:proofErr w:type="spellEnd"/>
      <w:r w:rsidRPr="00604459">
        <w:rPr>
          <w:lang w:val="en-US"/>
        </w:rPr>
        <w:t xml:space="preserve"> Nucleic Acid Stain (</w:t>
      </w:r>
      <w:proofErr w:type="spellStart"/>
      <w:r w:rsidRPr="00604459">
        <w:rPr>
          <w:lang w:val="en-US"/>
        </w:rPr>
        <w:t>EuroClone</w:t>
      </w:r>
      <w:proofErr w:type="spellEnd"/>
      <w:r w:rsidRPr="00604459">
        <w:rPr>
          <w:lang w:val="en-US"/>
        </w:rPr>
        <w:t>, Pero, Milan</w:t>
      </w:r>
      <w:r w:rsidR="00BF2890">
        <w:rPr>
          <w:lang w:val="en-US"/>
        </w:rPr>
        <w:t xml:space="preserve"> -</w:t>
      </w:r>
      <w:r w:rsidRPr="00604459">
        <w:rPr>
          <w:lang w:val="en-US"/>
        </w:rPr>
        <w:t xml:space="preserve"> Italy)</w:t>
      </w:r>
      <w:r>
        <w:rPr>
          <w:lang w:val="en-US"/>
        </w:rPr>
        <w:t xml:space="preserve"> in 1X TAE buffer</w:t>
      </w:r>
      <w:r w:rsidRPr="00604459">
        <w:rPr>
          <w:lang w:val="en-US"/>
        </w:rPr>
        <w:t xml:space="preserve">. </w:t>
      </w:r>
      <w:r>
        <w:rPr>
          <w:lang w:val="en-US"/>
        </w:rPr>
        <w:t xml:space="preserve">For the </w:t>
      </w:r>
      <w:r w:rsidRPr="00604459">
        <w:rPr>
          <w:lang w:val="en-US"/>
        </w:rPr>
        <w:t xml:space="preserve">electrophoretic run </w:t>
      </w:r>
      <w:r w:rsidR="00820C74">
        <w:rPr>
          <w:lang w:val="en-US"/>
        </w:rPr>
        <w:t>a</w:t>
      </w:r>
      <w:r w:rsidR="00820C74" w:rsidRPr="00604459">
        <w:rPr>
          <w:lang w:val="en-US"/>
        </w:rPr>
        <w:t xml:space="preserve"> 100 bp marker (Invitrogen,</w:t>
      </w:r>
      <w:r w:rsidR="00820C74">
        <w:rPr>
          <w:lang w:val="en-US"/>
        </w:rPr>
        <w:t xml:space="preserve"> Carlsbad, CA - USA)</w:t>
      </w:r>
      <w:r w:rsidR="00820C74" w:rsidRPr="00604459">
        <w:rPr>
          <w:lang w:val="en-US"/>
        </w:rPr>
        <w:t xml:space="preserve"> </w:t>
      </w:r>
      <w:r>
        <w:rPr>
          <w:lang w:val="en-US"/>
        </w:rPr>
        <w:t>was used</w:t>
      </w:r>
      <w:r w:rsidR="00820C74">
        <w:rPr>
          <w:lang w:val="en-US"/>
        </w:rPr>
        <w:t>.</w:t>
      </w:r>
      <w:r>
        <w:rPr>
          <w:lang w:val="en-US"/>
        </w:rPr>
        <w:t xml:space="preserve"> </w:t>
      </w:r>
      <w:r w:rsidR="006D2AB6">
        <w:rPr>
          <w:lang w:val="en-US"/>
        </w:rPr>
        <w:t>The a</w:t>
      </w:r>
      <w:r w:rsidR="006D2AB6" w:rsidRPr="00604459">
        <w:rPr>
          <w:lang w:val="en-US"/>
        </w:rPr>
        <w:t xml:space="preserve">garose </w:t>
      </w:r>
      <w:r w:rsidRPr="00604459">
        <w:rPr>
          <w:lang w:val="en-US"/>
        </w:rPr>
        <w:t xml:space="preserve">gel was then </w:t>
      </w:r>
      <w:r w:rsidR="0082206B">
        <w:rPr>
          <w:lang w:val="en-US"/>
        </w:rPr>
        <w:t>observ</w:t>
      </w:r>
      <w:r w:rsidR="0082206B" w:rsidRPr="00604459">
        <w:rPr>
          <w:lang w:val="en-US"/>
        </w:rPr>
        <w:t xml:space="preserve">ed </w:t>
      </w:r>
      <w:r w:rsidRPr="00604459">
        <w:rPr>
          <w:lang w:val="en-US"/>
        </w:rPr>
        <w:t xml:space="preserve">on the </w:t>
      </w:r>
      <w:proofErr w:type="spellStart"/>
      <w:r w:rsidRPr="00604459">
        <w:rPr>
          <w:lang w:val="en-US"/>
        </w:rPr>
        <w:t>FireReader</w:t>
      </w:r>
      <w:proofErr w:type="spellEnd"/>
      <w:r w:rsidRPr="00604459">
        <w:rPr>
          <w:lang w:val="en-US"/>
        </w:rPr>
        <w:t xml:space="preserve"> V10 transilluminator (UVITEC Cambridge, Rugby</w:t>
      </w:r>
      <w:r w:rsidR="00BF2890">
        <w:rPr>
          <w:lang w:val="en-US"/>
        </w:rPr>
        <w:t xml:space="preserve"> -</w:t>
      </w:r>
      <w:r w:rsidRPr="00604459">
        <w:rPr>
          <w:lang w:val="en-US"/>
        </w:rPr>
        <w:t xml:space="preserve"> UK) to </w:t>
      </w:r>
      <w:r w:rsidR="006D2AB6">
        <w:rPr>
          <w:lang w:val="en-US"/>
        </w:rPr>
        <w:t>detect</w:t>
      </w:r>
      <w:r w:rsidR="006D2AB6" w:rsidRPr="00604459">
        <w:rPr>
          <w:lang w:val="en-US"/>
        </w:rPr>
        <w:t xml:space="preserve"> </w:t>
      </w:r>
      <w:r w:rsidRPr="00604459">
        <w:rPr>
          <w:lang w:val="en-US"/>
        </w:rPr>
        <w:t>the</w:t>
      </w:r>
      <w:r w:rsidR="0082206B">
        <w:rPr>
          <w:lang w:val="en-US"/>
        </w:rPr>
        <w:t xml:space="preserve"> presence of</w:t>
      </w:r>
      <w:r w:rsidRPr="00604459">
        <w:rPr>
          <w:lang w:val="en-US"/>
        </w:rPr>
        <w:t xml:space="preserve"> </w:t>
      </w:r>
      <w:r>
        <w:rPr>
          <w:lang w:val="en-US"/>
        </w:rPr>
        <w:t xml:space="preserve">329 bp </w:t>
      </w:r>
      <w:r w:rsidR="006D2AB6">
        <w:rPr>
          <w:lang w:val="en-US"/>
        </w:rPr>
        <w:t xml:space="preserve">fragments </w:t>
      </w:r>
      <w:r>
        <w:rPr>
          <w:lang w:val="en-US"/>
        </w:rPr>
        <w:t xml:space="preserve">for </w:t>
      </w:r>
      <w:proofErr w:type="spellStart"/>
      <w:r>
        <w:rPr>
          <w:lang w:val="en-US"/>
        </w:rPr>
        <w:t>NoV</w:t>
      </w:r>
      <w:proofErr w:type="spellEnd"/>
      <w:r>
        <w:rPr>
          <w:lang w:val="en-US"/>
        </w:rPr>
        <w:t xml:space="preserve"> GI and 343 bp </w:t>
      </w:r>
      <w:r w:rsidR="006D2AB6">
        <w:rPr>
          <w:lang w:val="en-US"/>
        </w:rPr>
        <w:t xml:space="preserve">fragments </w:t>
      </w:r>
      <w:r>
        <w:rPr>
          <w:lang w:val="en-US"/>
        </w:rPr>
        <w:t xml:space="preserve">for </w:t>
      </w:r>
      <w:proofErr w:type="spellStart"/>
      <w:r>
        <w:rPr>
          <w:lang w:val="en-US"/>
        </w:rPr>
        <w:t>NoV</w:t>
      </w:r>
      <w:proofErr w:type="spellEnd"/>
      <w:r>
        <w:rPr>
          <w:lang w:val="en-US"/>
        </w:rPr>
        <w:t xml:space="preserve"> GII.</w:t>
      </w:r>
    </w:p>
    <w:p w14:paraId="67D5E30C" w14:textId="77777777" w:rsidR="00F821C0" w:rsidRDefault="00F821C0" w:rsidP="002C4AE9">
      <w:pPr>
        <w:autoSpaceDE w:val="0"/>
        <w:autoSpaceDN w:val="0"/>
        <w:adjustRightInd w:val="0"/>
        <w:spacing w:after="0" w:line="240" w:lineRule="atLeast"/>
        <w:rPr>
          <w:lang w:val="en-US"/>
        </w:rPr>
      </w:pPr>
    </w:p>
    <w:p w14:paraId="4D7C8249" w14:textId="26BD5D0F" w:rsidR="00DC08CD" w:rsidRPr="00C623E5" w:rsidRDefault="00C95ACE" w:rsidP="00DC08CD">
      <w:pPr>
        <w:autoSpaceDE w:val="0"/>
        <w:autoSpaceDN w:val="0"/>
        <w:adjustRightInd w:val="0"/>
        <w:spacing w:after="0" w:line="240" w:lineRule="atLeast"/>
        <w:rPr>
          <w:lang w:val="en-US"/>
        </w:rPr>
      </w:pPr>
      <w:r>
        <w:rPr>
          <w:i/>
          <w:iCs/>
          <w:lang w:val="en-US"/>
        </w:rPr>
        <w:t>2.4.2</w:t>
      </w:r>
      <w:r w:rsidR="00715380">
        <w:rPr>
          <w:i/>
          <w:iCs/>
          <w:lang w:val="en-US"/>
        </w:rPr>
        <w:t>.</w:t>
      </w:r>
      <w:r>
        <w:rPr>
          <w:i/>
          <w:iCs/>
          <w:lang w:val="en-US"/>
        </w:rPr>
        <w:t xml:space="preserve"> </w:t>
      </w:r>
      <w:r w:rsidR="00502180" w:rsidRPr="00C623E5">
        <w:rPr>
          <w:i/>
          <w:iCs/>
          <w:lang w:val="en-US"/>
        </w:rPr>
        <w:t>Sequencing</w:t>
      </w:r>
    </w:p>
    <w:p w14:paraId="650AB79D" w14:textId="407885FF" w:rsidR="00EF3CB5" w:rsidRPr="00EF3CB5" w:rsidRDefault="00EF3CB5" w:rsidP="00EF3CB5">
      <w:pPr>
        <w:spacing w:after="0" w:line="240" w:lineRule="atLeast"/>
        <w:jc w:val="both"/>
        <w:rPr>
          <w:lang w:val="en-US"/>
        </w:rPr>
      </w:pPr>
      <w:r w:rsidRPr="00EF3CB5">
        <w:rPr>
          <w:lang w:val="en-US"/>
        </w:rPr>
        <w:lastRenderedPageBreak/>
        <w:t xml:space="preserve">Amplified products were enzymatically purified using the Thermo Scientific™ </w:t>
      </w:r>
      <w:proofErr w:type="spellStart"/>
      <w:r w:rsidRPr="00EF3CB5">
        <w:rPr>
          <w:lang w:val="en-US"/>
        </w:rPr>
        <w:t>FastAP</w:t>
      </w:r>
      <w:proofErr w:type="spellEnd"/>
      <w:r w:rsidRPr="00EF3CB5">
        <w:rPr>
          <w:lang w:val="en-US"/>
        </w:rPr>
        <w:t>™ Thermosensitive Alkaline Phosphatase (1 U/µ</w:t>
      </w:r>
      <w:r w:rsidR="00502180">
        <w:rPr>
          <w:lang w:val="en-US"/>
        </w:rPr>
        <w:t xml:space="preserve">L; 1 </w:t>
      </w:r>
      <w:r w:rsidR="00502180" w:rsidRPr="00EF3CB5">
        <w:rPr>
          <w:lang w:val="en-US"/>
        </w:rPr>
        <w:t>µ</w:t>
      </w:r>
      <w:r w:rsidR="00502180">
        <w:rPr>
          <w:lang w:val="en-US"/>
        </w:rPr>
        <w:t>L/reaction</w:t>
      </w:r>
      <w:r w:rsidRPr="00EF3CB5">
        <w:rPr>
          <w:lang w:val="en-US"/>
        </w:rPr>
        <w:t>) and the Thermo S</w:t>
      </w:r>
      <w:r w:rsidR="00502180">
        <w:rPr>
          <w:lang w:val="en-US"/>
        </w:rPr>
        <w:t>cientific Exonuclease I (20 U/</w:t>
      </w:r>
      <w:r w:rsidR="000A4438">
        <w:rPr>
          <w:lang w:val="en-US"/>
        </w:rPr>
        <w:t>µL</w:t>
      </w:r>
      <w:r w:rsidR="00502180">
        <w:rPr>
          <w:lang w:val="en-US"/>
        </w:rPr>
        <w:t xml:space="preserve">; 0.5 </w:t>
      </w:r>
      <w:r w:rsidR="00502180" w:rsidRPr="00EF3CB5">
        <w:rPr>
          <w:lang w:val="en-US"/>
        </w:rPr>
        <w:t>µ</w:t>
      </w:r>
      <w:r w:rsidR="00502180">
        <w:rPr>
          <w:lang w:val="en-US"/>
        </w:rPr>
        <w:t>L/reaction</w:t>
      </w:r>
      <w:r w:rsidRPr="00EF3CB5">
        <w:rPr>
          <w:lang w:val="en-US"/>
        </w:rPr>
        <w:t xml:space="preserve">) (Thermo Fisher Scientific, </w:t>
      </w:r>
      <w:hyperlink r:id="rId14" w:history="1">
        <w:r w:rsidRPr="00EF3CB5">
          <w:rPr>
            <w:lang w:val="en-US"/>
          </w:rPr>
          <w:t>Waltham</w:t>
        </w:r>
      </w:hyperlink>
      <w:r w:rsidRPr="00EF3CB5">
        <w:rPr>
          <w:lang w:val="en-US"/>
        </w:rPr>
        <w:t>, MA - USA). The samples were incubated at 37 °C for 15 minutes and at 85 °C for 15 minutes</w:t>
      </w:r>
      <w:r w:rsidR="007E0077">
        <w:rPr>
          <w:lang w:val="en-US"/>
        </w:rPr>
        <w:t xml:space="preserve"> and then </w:t>
      </w:r>
      <w:r w:rsidRPr="00EF3CB5">
        <w:rPr>
          <w:lang w:val="en-US"/>
        </w:rPr>
        <w:t xml:space="preserve">sequenced in both directions: the forward and reverse sequence reactions were prepared using </w:t>
      </w:r>
      <w:r w:rsidR="007E0077">
        <w:rPr>
          <w:lang w:val="en-US"/>
        </w:rPr>
        <w:t xml:space="preserve">the </w:t>
      </w:r>
      <w:r w:rsidRPr="00EF3CB5">
        <w:rPr>
          <w:lang w:val="en-US"/>
        </w:rPr>
        <w:t xml:space="preserve">primers </w:t>
      </w:r>
      <w:r w:rsidR="007E0077" w:rsidRPr="00EF3CB5">
        <w:rPr>
          <w:lang w:val="en-US"/>
        </w:rPr>
        <w:t>show</w:t>
      </w:r>
      <w:r w:rsidR="007E0077">
        <w:rPr>
          <w:lang w:val="en-US"/>
        </w:rPr>
        <w:t>n</w:t>
      </w:r>
      <w:r w:rsidR="007E0077" w:rsidRPr="00EF3CB5">
        <w:rPr>
          <w:lang w:val="en-US"/>
        </w:rPr>
        <w:t xml:space="preserve"> </w:t>
      </w:r>
      <w:r w:rsidRPr="000C2616">
        <w:rPr>
          <w:lang w:val="en-US"/>
        </w:rPr>
        <w:t xml:space="preserve">in </w:t>
      </w:r>
      <w:r w:rsidR="000C2616" w:rsidRPr="000C2616">
        <w:rPr>
          <w:lang w:val="en-US"/>
        </w:rPr>
        <w:fldChar w:fldCharType="begin"/>
      </w:r>
      <w:r w:rsidR="000C2616" w:rsidRPr="000C2616">
        <w:rPr>
          <w:lang w:val="en-US"/>
        </w:rPr>
        <w:instrText xml:space="preserve"> REF _Ref115876389 \h  \* MERGEFORMAT </w:instrText>
      </w:r>
      <w:r w:rsidR="000C2616" w:rsidRPr="000C2616">
        <w:rPr>
          <w:lang w:val="en-US"/>
        </w:rPr>
      </w:r>
      <w:r w:rsidR="000C2616" w:rsidRPr="000C2616">
        <w:rPr>
          <w:lang w:val="en-US"/>
        </w:rPr>
        <w:fldChar w:fldCharType="separate"/>
      </w:r>
      <w:r w:rsidR="0000459F" w:rsidRPr="00316336">
        <w:rPr>
          <w:lang w:val="en-GB"/>
        </w:rPr>
        <w:t xml:space="preserve">Table </w:t>
      </w:r>
      <w:r w:rsidR="0000459F" w:rsidRPr="00316336">
        <w:rPr>
          <w:noProof/>
          <w:lang w:val="en-GB"/>
        </w:rPr>
        <w:t>1</w:t>
      </w:r>
      <w:r w:rsidR="000C2616" w:rsidRPr="000C2616">
        <w:rPr>
          <w:lang w:val="en-US"/>
        </w:rPr>
        <w:fldChar w:fldCharType="end"/>
      </w:r>
      <w:r w:rsidR="00502180">
        <w:rPr>
          <w:lang w:val="en-US"/>
        </w:rPr>
        <w:t xml:space="preserve"> </w:t>
      </w:r>
      <w:r w:rsidR="007E0077">
        <w:rPr>
          <w:lang w:val="en-US"/>
        </w:rPr>
        <w:t xml:space="preserve">for </w:t>
      </w:r>
      <w:r w:rsidR="00502180">
        <w:rPr>
          <w:lang w:val="en-US"/>
        </w:rPr>
        <w:t>semi-nested PCR</w:t>
      </w:r>
      <w:r w:rsidRPr="00EF3CB5">
        <w:rPr>
          <w:lang w:val="en-US"/>
        </w:rPr>
        <w:t xml:space="preserve"> on </w:t>
      </w:r>
      <w:r w:rsidR="0082206B">
        <w:rPr>
          <w:lang w:val="en-US"/>
        </w:rPr>
        <w:t>the</w:t>
      </w:r>
      <w:r w:rsidR="00502180">
        <w:rPr>
          <w:lang w:val="en-US"/>
        </w:rPr>
        <w:t xml:space="preserve"> </w:t>
      </w:r>
      <w:proofErr w:type="spellStart"/>
      <w:r w:rsidRPr="00EF3CB5">
        <w:rPr>
          <w:lang w:val="en-US"/>
        </w:rPr>
        <w:t>GeneAmp</w:t>
      </w:r>
      <w:proofErr w:type="spellEnd"/>
      <w:r w:rsidRPr="00EF3CB5">
        <w:rPr>
          <w:lang w:val="en-US"/>
        </w:rPr>
        <w:t>® PCR System 9700 Thermal Cycler (</w:t>
      </w:r>
      <w:r w:rsidRPr="00B216DC">
        <w:rPr>
          <w:lang w:val="en-US"/>
        </w:rPr>
        <w:t xml:space="preserve">Applied Biosystems, Foster City, CA - USA). Each reaction was performed in a total volume of </w:t>
      </w:r>
      <w:r w:rsidR="00B216DC" w:rsidRPr="00B216DC">
        <w:rPr>
          <w:lang w:val="en-US"/>
        </w:rPr>
        <w:t>10</w:t>
      </w:r>
      <w:r w:rsidRPr="00B216DC">
        <w:rPr>
          <w:lang w:val="en-US"/>
        </w:rPr>
        <w:t xml:space="preserve"> µ</w:t>
      </w:r>
      <w:r w:rsidR="001806EC">
        <w:rPr>
          <w:lang w:val="en-US"/>
        </w:rPr>
        <w:t>L</w:t>
      </w:r>
      <w:r w:rsidR="00FD4A27" w:rsidRPr="00B216DC">
        <w:rPr>
          <w:lang w:val="en-US"/>
        </w:rPr>
        <w:t>,</w:t>
      </w:r>
      <w:r w:rsidRPr="00B216DC">
        <w:rPr>
          <w:lang w:val="en-US"/>
        </w:rPr>
        <w:t xml:space="preserve"> containing 2 µ</w:t>
      </w:r>
      <w:r w:rsidR="001806EC">
        <w:rPr>
          <w:lang w:val="en-US"/>
        </w:rPr>
        <w:t>L</w:t>
      </w:r>
      <w:r w:rsidRPr="00B216DC">
        <w:rPr>
          <w:lang w:val="en-US"/>
        </w:rPr>
        <w:t xml:space="preserve"> of </w:t>
      </w:r>
      <w:r w:rsidR="007E0077">
        <w:rPr>
          <w:lang w:val="en-US"/>
        </w:rPr>
        <w:t xml:space="preserve">2.5 X </w:t>
      </w:r>
      <w:r w:rsidRPr="00B216DC">
        <w:rPr>
          <w:lang w:val="en-US"/>
        </w:rPr>
        <w:t>Big Dye Terminator Reaction Mix, 1 µ</w:t>
      </w:r>
      <w:r w:rsidR="001806EC">
        <w:rPr>
          <w:lang w:val="en-US"/>
        </w:rPr>
        <w:t>L</w:t>
      </w:r>
      <w:r w:rsidRPr="00B216DC">
        <w:rPr>
          <w:lang w:val="en-US"/>
        </w:rPr>
        <w:t xml:space="preserve"> of </w:t>
      </w:r>
      <w:r w:rsidR="007E0077">
        <w:rPr>
          <w:lang w:val="en-US"/>
        </w:rPr>
        <w:t xml:space="preserve">5X </w:t>
      </w:r>
      <w:r w:rsidRPr="00B216DC">
        <w:rPr>
          <w:lang w:val="en-US"/>
        </w:rPr>
        <w:t xml:space="preserve">Big Dye Terminator Sequencing Buffer, </w:t>
      </w:r>
      <w:r w:rsidR="00B216DC" w:rsidRPr="00B216DC">
        <w:rPr>
          <w:lang w:val="en-US"/>
        </w:rPr>
        <w:t>2 µ</w:t>
      </w:r>
      <w:r w:rsidR="001806EC">
        <w:rPr>
          <w:lang w:val="en-US"/>
        </w:rPr>
        <w:t>L</w:t>
      </w:r>
      <w:r w:rsidR="00B216DC" w:rsidRPr="00B216DC">
        <w:rPr>
          <w:lang w:val="en-US"/>
        </w:rPr>
        <w:t xml:space="preserve"> of </w:t>
      </w:r>
      <w:r w:rsidR="007E0077" w:rsidRPr="00B216DC">
        <w:rPr>
          <w:lang w:val="en-US"/>
        </w:rPr>
        <w:t xml:space="preserve">1.6 µM </w:t>
      </w:r>
      <w:r w:rsidR="00B216DC" w:rsidRPr="00B216DC">
        <w:rPr>
          <w:lang w:val="en-US"/>
        </w:rPr>
        <w:t xml:space="preserve">primer and </w:t>
      </w:r>
      <w:r w:rsidR="00C132B0" w:rsidRPr="00B216DC">
        <w:rPr>
          <w:lang w:val="en-US"/>
        </w:rPr>
        <w:t>4</w:t>
      </w:r>
      <w:r w:rsidRPr="00B216DC">
        <w:rPr>
          <w:lang w:val="en-US"/>
        </w:rPr>
        <w:t xml:space="preserve"> µ</w:t>
      </w:r>
      <w:r w:rsidR="001806EC">
        <w:rPr>
          <w:lang w:val="en-US"/>
        </w:rPr>
        <w:t>L</w:t>
      </w:r>
      <w:r w:rsidRPr="00B216DC">
        <w:rPr>
          <w:lang w:val="en-US"/>
        </w:rPr>
        <w:t xml:space="preserve"> of </w:t>
      </w:r>
      <w:proofErr w:type="spellStart"/>
      <w:r w:rsidRPr="00B216DC">
        <w:rPr>
          <w:lang w:val="en-US"/>
        </w:rPr>
        <w:t>DNAse</w:t>
      </w:r>
      <w:proofErr w:type="spellEnd"/>
      <w:r w:rsidRPr="00B216DC">
        <w:rPr>
          <w:lang w:val="en-US"/>
        </w:rPr>
        <w:t>-</w:t>
      </w:r>
      <w:proofErr w:type="spellStart"/>
      <w:r w:rsidRPr="00B216DC">
        <w:rPr>
          <w:lang w:val="en-US"/>
        </w:rPr>
        <w:t>RN</w:t>
      </w:r>
      <w:r w:rsidR="008460E8">
        <w:rPr>
          <w:lang w:val="en-US"/>
        </w:rPr>
        <w:t>A</w:t>
      </w:r>
      <w:r w:rsidRPr="00B216DC">
        <w:rPr>
          <w:lang w:val="en-US"/>
        </w:rPr>
        <w:t>se</w:t>
      </w:r>
      <w:proofErr w:type="spellEnd"/>
      <w:r w:rsidRPr="00B216DC">
        <w:rPr>
          <w:lang w:val="en-US"/>
        </w:rPr>
        <w:t>-free water</w:t>
      </w:r>
      <w:r w:rsidR="00B735DF">
        <w:rPr>
          <w:lang w:val="en-US"/>
        </w:rPr>
        <w:t>.</w:t>
      </w:r>
      <w:r w:rsidRPr="00B216DC">
        <w:rPr>
          <w:lang w:val="en-US"/>
        </w:rPr>
        <w:t xml:space="preserve"> </w:t>
      </w:r>
      <w:r w:rsidR="008460E8">
        <w:rPr>
          <w:lang w:val="en-US"/>
        </w:rPr>
        <w:t>One</w:t>
      </w:r>
      <w:r w:rsidR="007E0077">
        <w:rPr>
          <w:lang w:val="en-US"/>
        </w:rPr>
        <w:t xml:space="preserve"> </w:t>
      </w:r>
      <w:r w:rsidRPr="00B216DC">
        <w:rPr>
          <w:lang w:val="en-US"/>
        </w:rPr>
        <w:t>µ</w:t>
      </w:r>
      <w:r w:rsidR="001806EC">
        <w:rPr>
          <w:lang w:val="en-US"/>
        </w:rPr>
        <w:t>L</w:t>
      </w:r>
      <w:r w:rsidRPr="00B216DC">
        <w:rPr>
          <w:lang w:val="en-US"/>
        </w:rPr>
        <w:t xml:space="preserve"> of </w:t>
      </w:r>
      <w:r w:rsidR="002B73DC">
        <w:rPr>
          <w:lang w:val="en-US"/>
        </w:rPr>
        <w:t>purified</w:t>
      </w:r>
      <w:r w:rsidRPr="00B216DC">
        <w:rPr>
          <w:lang w:val="en-US"/>
        </w:rPr>
        <w:t xml:space="preserve"> product was added</w:t>
      </w:r>
      <w:r w:rsidRPr="00EF3CB5">
        <w:rPr>
          <w:lang w:val="en-US"/>
        </w:rPr>
        <w:t xml:space="preserve"> </w:t>
      </w:r>
      <w:r w:rsidR="002B73DC">
        <w:rPr>
          <w:lang w:val="en-US"/>
        </w:rPr>
        <w:t>to</w:t>
      </w:r>
      <w:r w:rsidRPr="00EF3CB5">
        <w:rPr>
          <w:lang w:val="en-US"/>
        </w:rPr>
        <w:t xml:space="preserve"> each reaction. </w:t>
      </w:r>
      <w:r w:rsidR="002B73DC">
        <w:rPr>
          <w:lang w:val="en-US"/>
        </w:rPr>
        <w:t>The samples were then</w:t>
      </w:r>
      <w:r w:rsidRPr="00EF3CB5">
        <w:rPr>
          <w:lang w:val="en-US"/>
        </w:rPr>
        <w:t xml:space="preserve"> incubated at 96 °C for </w:t>
      </w:r>
      <w:r w:rsidR="00B216DC">
        <w:rPr>
          <w:lang w:val="en-US"/>
        </w:rPr>
        <w:t>90 seconds</w:t>
      </w:r>
      <w:r w:rsidRPr="00EF3CB5">
        <w:rPr>
          <w:lang w:val="en-US"/>
        </w:rPr>
        <w:t xml:space="preserve"> and then amplified for 25 cycles at 96 °C for 10 seconds, 50 °C for 5 seconds, and 60 °C for 4 minutes.</w:t>
      </w:r>
    </w:p>
    <w:p w14:paraId="6732F98B" w14:textId="5511D0C4" w:rsidR="00EF3CB5" w:rsidRDefault="00EF3CB5" w:rsidP="00EF3CB5">
      <w:pPr>
        <w:spacing w:after="0" w:line="240" w:lineRule="atLeast"/>
        <w:jc w:val="both"/>
        <w:rPr>
          <w:lang w:val="en-US"/>
        </w:rPr>
      </w:pPr>
      <w:r w:rsidRPr="00EF3CB5">
        <w:rPr>
          <w:lang w:val="en-US"/>
        </w:rPr>
        <w:t xml:space="preserve">Sequence reaction products were purified using the </w:t>
      </w:r>
      <w:proofErr w:type="spellStart"/>
      <w:r w:rsidRPr="00EF3CB5">
        <w:rPr>
          <w:lang w:val="en-US"/>
        </w:rPr>
        <w:t>BigDye</w:t>
      </w:r>
      <w:proofErr w:type="spellEnd"/>
      <w:r w:rsidRPr="00EF3CB5">
        <w:rPr>
          <w:lang w:val="en-US"/>
        </w:rPr>
        <w:t xml:space="preserve"> </w:t>
      </w:r>
      <w:proofErr w:type="spellStart"/>
      <w:r w:rsidRPr="00EF3CB5">
        <w:rPr>
          <w:lang w:val="en-US"/>
        </w:rPr>
        <w:t>XTerminator</w:t>
      </w:r>
      <w:proofErr w:type="spellEnd"/>
      <w:r w:rsidRPr="00EF3CB5">
        <w:rPr>
          <w:lang w:val="en-US"/>
        </w:rPr>
        <w:t xml:space="preserve">® Purification Kit (Thermo Fisher Scientific, </w:t>
      </w:r>
      <w:hyperlink r:id="rId15" w:history="1">
        <w:r w:rsidRPr="00EF3CB5">
          <w:rPr>
            <w:lang w:val="en-US"/>
          </w:rPr>
          <w:t>Waltham</w:t>
        </w:r>
      </w:hyperlink>
      <w:r w:rsidRPr="00EF3CB5">
        <w:rPr>
          <w:lang w:val="en-US"/>
        </w:rPr>
        <w:t>, MA - USA), according to the manufacturer’s instructions. Sampl</w:t>
      </w:r>
      <w:r w:rsidR="002B73DC">
        <w:rPr>
          <w:lang w:val="en-US"/>
        </w:rPr>
        <w:t>es were finally</w:t>
      </w:r>
      <w:r w:rsidR="009B130F">
        <w:rPr>
          <w:lang w:val="en-US"/>
        </w:rPr>
        <w:t xml:space="preserve"> typed</w:t>
      </w:r>
      <w:r w:rsidR="002B73DC">
        <w:rPr>
          <w:lang w:val="en-US"/>
        </w:rPr>
        <w:t xml:space="preserve"> </w:t>
      </w:r>
      <w:r w:rsidR="009B130F">
        <w:rPr>
          <w:lang w:val="en-US"/>
        </w:rPr>
        <w:t>o</w:t>
      </w:r>
      <w:r w:rsidR="002B73DC">
        <w:rPr>
          <w:lang w:val="en-US"/>
        </w:rPr>
        <w:t>n</w:t>
      </w:r>
      <w:r w:rsidRPr="00EF3CB5">
        <w:rPr>
          <w:lang w:val="en-US"/>
        </w:rPr>
        <w:t xml:space="preserve"> </w:t>
      </w:r>
      <w:proofErr w:type="spellStart"/>
      <w:r w:rsidRPr="00EF3CB5">
        <w:rPr>
          <w:lang w:val="en-US"/>
        </w:rPr>
        <w:t>SeqStudio</w:t>
      </w:r>
      <w:proofErr w:type="spellEnd"/>
      <w:r w:rsidRPr="00EF3CB5">
        <w:rPr>
          <w:lang w:val="en-US"/>
        </w:rPr>
        <w:t xml:space="preserve"> Genetic Analyzer (Applied Biosystem Inc., Foster City, CA - USA).</w:t>
      </w:r>
    </w:p>
    <w:p w14:paraId="10AD77F3" w14:textId="35ABD721" w:rsidR="00DC08CD" w:rsidRPr="00DC08CD" w:rsidRDefault="00DC08CD" w:rsidP="00DC08CD">
      <w:pPr>
        <w:spacing w:after="0" w:line="240" w:lineRule="atLeast"/>
        <w:jc w:val="both"/>
        <w:rPr>
          <w:lang w:val="en-US"/>
        </w:rPr>
      </w:pPr>
      <w:r w:rsidRPr="00DC08CD">
        <w:rPr>
          <w:lang w:val="en-US"/>
        </w:rPr>
        <w:t xml:space="preserve">The sequence alignments were generated with the MEGA6 software </w:t>
      </w:r>
      <w:r w:rsidR="002A44E4">
        <w:rPr>
          <w:lang w:val="en-US"/>
        </w:rPr>
        <w:fldChar w:fldCharType="begin"/>
      </w:r>
      <w:r w:rsidR="009237A4">
        <w:rPr>
          <w:lang w:val="en-US"/>
        </w:rPr>
        <w:instrText xml:space="preserve"> ADDIN ZOTERO_ITEM CSL_CITATION {"citationID":"uTI2YvVn","properties":{"formattedCitation":"(Tamura et al., 2013)","plainCitation":"(Tamura et al., 2013)","noteIndex":0},"citationItems":[{"id":"cjuMQrdw/kvoVyg8E","uris":["http://zotero.org/users/local/NPAwGhPc/items/74MAVF44"],"itemData":{"id":14,"type":"article-journal","abstract":"We announce the release of an advanced version of the Molecular Evolutionary Genetics Analysis (MEGA) software, which currently contains facilities for building sequence alignments, inferring phylogenetic histories, and conducting molecular evolutionary analysis. In version 6.0, MEGA now enables the inference of timetrees, as it implements the RelTime method for estimating divergence times for all branching points in a phylogeny. A new Timetree Wizard in MEGA6 facilitates this timetree inference by providing a graphical user interface (GUI) to specify the phylogeny and calibration constraints step-by-step. This version also contains enhanced algorithms to search for the optimal trees under evolutionary criteria and implements a more advanced memory management that can double the size of sequence data sets to which MEGA can be applied. Both GUI and command-line versions of MEGA6 can be downloaded from www.megasoftware.net free of charge.","container-title":"Molecular Biology and Evolution","DOI":"10.1093/molbev/mst197","ISSN":"0737-4038","issue":"12","journalAbbreviation":"Mol Biol Evol","note":"PMID: 24132122\nPMCID: PMC3840312","page":"2725-2729","source":"PubMed Central","title":"MEGA6: Molecular Evolutionary Genetics Analysis Version 6.0","title-short":"MEGA6","volume":"30","author":[{"family":"Tamura","given":"Koichiro"},{"family":"Stecher","given":"Glen"},{"family":"Peterson","given":"Daniel"},{"family":"Filipski","given":"Alan"},{"family":"Kumar","given":"Sudhir"}],"issued":{"date-parts":[["2013",12]]}}}],"schema":"https://github.com/citation-style-language/schema/raw/master/csl-citation.json"} </w:instrText>
      </w:r>
      <w:r w:rsidR="002A44E4">
        <w:rPr>
          <w:lang w:val="en-US"/>
        </w:rPr>
        <w:fldChar w:fldCharType="separate"/>
      </w:r>
      <w:r w:rsidR="002A44E4" w:rsidRPr="000D1A02">
        <w:rPr>
          <w:rFonts w:ascii="Calibri" w:hAnsi="Calibri"/>
          <w:lang w:val="en-US"/>
        </w:rPr>
        <w:t>(Tamura et al., 2013)</w:t>
      </w:r>
      <w:r w:rsidR="002A44E4">
        <w:rPr>
          <w:lang w:val="en-US"/>
        </w:rPr>
        <w:fldChar w:fldCharType="end"/>
      </w:r>
      <w:r w:rsidRPr="00DC08CD">
        <w:rPr>
          <w:lang w:val="en-US"/>
        </w:rPr>
        <w:t>. The phylogenetic tree was inferred using the Neighbor-Joining m</w:t>
      </w:r>
      <w:r w:rsidR="00170CD0">
        <w:rPr>
          <w:lang w:val="en-US"/>
        </w:rPr>
        <w:t>ethod</w:t>
      </w:r>
      <w:r w:rsidR="00655F7F">
        <w:rPr>
          <w:lang w:val="en-US"/>
        </w:rPr>
        <w:t xml:space="preserve"> </w:t>
      </w:r>
      <w:r w:rsidR="00655F7F">
        <w:rPr>
          <w:lang w:val="en-US"/>
        </w:rPr>
        <w:fldChar w:fldCharType="begin"/>
      </w:r>
      <w:r w:rsidR="009237A4">
        <w:rPr>
          <w:lang w:val="en-US"/>
        </w:rPr>
        <w:instrText xml:space="preserve"> ADDIN ZOTERO_ITEM CSL_CITATION {"citationID":"4huYoJlx","properties":{"formattedCitation":"(Saitou &amp; Nei, 1987)","plainCitation":"(Saitou &amp; Nei, 1987)","noteIndex":0},"citationItems":[{"id":"cjuMQrdw/LVKiRSZd","uris":["http://zotero.org/users/local/NPAwGhPc/items/9BPVCEVT"],"itemData":{"id":22,"type":"article-journal","abstract":"A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methods.","container-title":"Molecular Biology and Evolution","DOI":"10.1093/oxfordjournals.molbev.a040454","ISSN":"0737-4038","issue":"4","journalAbbreviation":"Mol Biol Evol","language":"eng","note":"PMID: 3447015","page":"406-425","source":"PubMed","title":"The neighbor-joining method: a new method for reconstructing phylogenetic trees","title-short":"The neighbor-joining method","volume":"4","author":[{"family":"Saitou","given":"N."},{"family":"Nei","given":"M."}],"issued":{"date-parts":[["1987",7]]}}}],"schema":"https://github.com/citation-style-language/schema/raw/master/csl-citation.json"} </w:instrText>
      </w:r>
      <w:r w:rsidR="00655F7F">
        <w:rPr>
          <w:lang w:val="en-US"/>
        </w:rPr>
        <w:fldChar w:fldCharType="separate"/>
      </w:r>
      <w:r w:rsidR="00655F7F" w:rsidRPr="000D1A02">
        <w:rPr>
          <w:rFonts w:ascii="Calibri" w:hAnsi="Calibri"/>
          <w:lang w:val="en-US"/>
        </w:rPr>
        <w:t>(Saitou &amp; Nei, 1987)</w:t>
      </w:r>
      <w:r w:rsidR="00655F7F">
        <w:rPr>
          <w:lang w:val="en-US"/>
        </w:rPr>
        <w:fldChar w:fldCharType="end"/>
      </w:r>
      <w:r w:rsidRPr="00DC08CD">
        <w:rPr>
          <w:lang w:val="en-US"/>
        </w:rPr>
        <w:t xml:space="preserve"> and evolutionary analyses were</w:t>
      </w:r>
      <w:r w:rsidR="00170CD0">
        <w:rPr>
          <w:lang w:val="en-US"/>
        </w:rPr>
        <w:t xml:space="preserve"> conducted in MEGA6 software</w:t>
      </w:r>
      <w:r w:rsidRPr="00DC08CD">
        <w:rPr>
          <w:lang w:val="en-US"/>
        </w:rPr>
        <w:t>.</w:t>
      </w:r>
    </w:p>
    <w:p w14:paraId="35F3D3B5" w14:textId="34257228" w:rsidR="00DC08CD" w:rsidRDefault="00170CD0" w:rsidP="00DC08CD">
      <w:pPr>
        <w:spacing w:after="0" w:line="240" w:lineRule="atLeast"/>
        <w:jc w:val="both"/>
        <w:rPr>
          <w:lang w:val="en-GB"/>
        </w:rPr>
      </w:pPr>
      <w:r>
        <w:rPr>
          <w:lang w:val="en-US"/>
        </w:rPr>
        <w:t>The</w:t>
      </w:r>
      <w:r w:rsidR="00DC08CD" w:rsidRPr="00DC08CD">
        <w:rPr>
          <w:lang w:val="en-US"/>
        </w:rPr>
        <w:t xml:space="preserve"> obtained sequences were </w:t>
      </w:r>
      <w:r w:rsidR="00DC08CD">
        <w:rPr>
          <w:lang w:val="en-US"/>
        </w:rPr>
        <w:t>compar</w:t>
      </w:r>
      <w:r w:rsidR="00DC08CD" w:rsidRPr="00DC08CD">
        <w:rPr>
          <w:lang w:val="en-US"/>
        </w:rPr>
        <w:t xml:space="preserve">ed </w:t>
      </w:r>
      <w:r w:rsidR="00DC08CD">
        <w:rPr>
          <w:lang w:val="en-US"/>
        </w:rPr>
        <w:t>with</w:t>
      </w:r>
      <w:r w:rsidR="00DC08CD" w:rsidRPr="00DC08CD">
        <w:rPr>
          <w:lang w:val="en-US"/>
        </w:rPr>
        <w:t xml:space="preserve"> </w:t>
      </w:r>
      <w:r w:rsidR="00DE00A8" w:rsidRPr="00DE00A8">
        <w:rPr>
          <w:lang w:val="en-US"/>
        </w:rPr>
        <w:t xml:space="preserve">reference sequences </w:t>
      </w:r>
      <w:r w:rsidR="00DE00A8">
        <w:rPr>
          <w:lang w:val="en-US"/>
        </w:rPr>
        <w:t xml:space="preserve">from the </w:t>
      </w:r>
      <w:proofErr w:type="spellStart"/>
      <w:r w:rsidR="00DC08CD" w:rsidRPr="000626BC">
        <w:rPr>
          <w:lang w:val="en-US"/>
        </w:rPr>
        <w:t>NoroNET</w:t>
      </w:r>
      <w:proofErr w:type="spellEnd"/>
      <w:r w:rsidR="00DC08CD" w:rsidRPr="000626BC">
        <w:rPr>
          <w:lang w:val="en-US"/>
        </w:rPr>
        <w:t xml:space="preserve"> database</w:t>
      </w:r>
      <w:r w:rsidR="00B949B9" w:rsidRPr="000626BC">
        <w:rPr>
          <w:lang w:val="en-US"/>
        </w:rPr>
        <w:t xml:space="preserve"> </w:t>
      </w:r>
      <w:r w:rsidR="000626BC" w:rsidRPr="000626BC">
        <w:rPr>
          <w:lang w:val="en-US"/>
        </w:rPr>
        <w:fldChar w:fldCharType="begin"/>
      </w:r>
      <w:r w:rsidR="009237A4">
        <w:rPr>
          <w:lang w:val="en-US"/>
        </w:rPr>
        <w:instrText xml:space="preserve"> ADDIN ZOTERO_ITEM CSL_CITATION {"citationID":"71Ak7fuk","properties":{"formattedCitation":"(Chhabra et al., 2019b)","plainCitation":"(Chhabra et al., 2019b)","noteIndex":0},"citationItems":[{"id":"cjuMQrdw/sQxGnlsm","uris":["http://zotero.org/users/7740823/items/R9P3WYXX"],"itemData":{"id":"WchG2pNi/e3eXCxrx","type":"article-journal","abstract":"Noroviruses are genetically diverse RNA viruses associated with acute gastroenteritis in mammalian hosts. Phylogenetically, they can be segregated into different genogroups as well as P (polymerase)-groups and further into genotypes and P-types based on amino acid diversity of the complete VP1 gene and nucleotide diversity of the RNA-dependent RNA polymerase (RdRp) region of ORF1, respectively. In recent years, several new noroviruses have been reported that warrant an update of the existing classification scheme. Using previously described 2× standard deviation (sd) criteria to group sequences into separate clusters, we expanded the number of genogroups to 10 (GI-GX) and the number of genotypes to 49 (9 GI, 27 GII, 3 GIII, 2 GIV, 2 GV, 2 GVI and 1 genotype each for GVII, GVIII, GIX [formerly GII.15] and GX). Viruses for which currently only one sequence is available in public databases were classified into tentative new genogroups (GNA1 and GNA2) and genotypes (GII.NA1, GII.NA2 and GIV.NA1) with their definitive assignment awaiting additional related sequences. Based on nucleotide diversity in the RdRp region, noroviruses can be divided into 60 P-types (14 GI, 37 GII, 2 GIII, 1 GIV, 2 GV, 2 GVI, 1 GVII and 1 GX), 2 tentative P-groups and 14 tentative P-types. Future classification and nomenclature updates will be based on complete genome sequences and will be coordinated and disseminated by the international norovirus classification-working group.","container-title":"The Journal of General Virology","DOI":"10.1099/jgv.0.001318","ISSN":"0022-1317","issue":"10","journalAbbreviation":"J Gen Virol","note":"PMID: 31483239\nPMCID: PMC7011714","page":"1393-1406","source":"PubMed Central","title":"Updated classification of norovirus genogroups and genotypes","volume":"100","author":[{"family":"Chhabra","given":"Preeti"},{"family":"Graaf","given":"Miranda","non-dropping-particle":"de"},{"family":"Parra","given":"Gabriel I."},{"family":"Chan","given":"Martin Chi-Wai"},{"family":"Green","given":"Kim"},{"family":"Martella","given":"Vito"},{"family":"Wang","given":"Qiuhong"},{"family":"White","given":"Peter A."},{"family":"Katayama","given":"Kazuhiko"},{"family":"Vennema","given":"Harry"},{"family":"Koopmans","given":"Marion P. G."},{"family":"Vinjé","given":"Jan"}],"issued":{"date-parts":[["2019",10]]}}}],"schema":"https://github.com/citation-style-language/schema/raw/master/csl-citation.json"} </w:instrText>
      </w:r>
      <w:r w:rsidR="000626BC" w:rsidRPr="000626BC">
        <w:rPr>
          <w:lang w:val="en-US"/>
        </w:rPr>
        <w:fldChar w:fldCharType="separate"/>
      </w:r>
      <w:r w:rsidR="009237A4" w:rsidRPr="00290DC3">
        <w:rPr>
          <w:rFonts w:ascii="Calibri" w:hAnsi="Calibri" w:cs="Calibri"/>
          <w:lang w:val="en-GB"/>
        </w:rPr>
        <w:t>(Chhabra et al., 2019b)</w:t>
      </w:r>
      <w:r w:rsidR="000626BC" w:rsidRPr="000626BC">
        <w:rPr>
          <w:lang w:val="en-US"/>
        </w:rPr>
        <w:fldChar w:fldCharType="end"/>
      </w:r>
      <w:r w:rsidR="00A904EE">
        <w:rPr>
          <w:lang w:val="en-US"/>
        </w:rPr>
        <w:t xml:space="preserve"> and </w:t>
      </w:r>
      <w:r w:rsidR="000612AE" w:rsidRPr="00290DC3">
        <w:rPr>
          <w:lang w:val="en-GB"/>
        </w:rPr>
        <w:t xml:space="preserve">submitted to NCBI GenBank </w:t>
      </w:r>
      <w:r w:rsidR="00B766C8" w:rsidRPr="00290DC3">
        <w:rPr>
          <w:lang w:val="en-GB"/>
        </w:rPr>
        <w:t xml:space="preserve">with </w:t>
      </w:r>
      <w:r w:rsidR="000612AE" w:rsidRPr="00290DC3">
        <w:rPr>
          <w:lang w:val="en-GB"/>
        </w:rPr>
        <w:t xml:space="preserve">the following accession numbers: OP587228 to OP587239 for </w:t>
      </w:r>
      <w:proofErr w:type="spellStart"/>
      <w:r w:rsidR="000612AE" w:rsidRPr="00290DC3">
        <w:rPr>
          <w:lang w:val="en-GB"/>
        </w:rPr>
        <w:t>NoV</w:t>
      </w:r>
      <w:proofErr w:type="spellEnd"/>
      <w:r w:rsidR="000612AE" w:rsidRPr="00290DC3">
        <w:rPr>
          <w:lang w:val="en-GB"/>
        </w:rPr>
        <w:t xml:space="preserve"> GI</w:t>
      </w:r>
      <w:r w:rsidR="00B766C8" w:rsidRPr="00290DC3">
        <w:rPr>
          <w:lang w:val="en-GB"/>
        </w:rPr>
        <w:t>,</w:t>
      </w:r>
      <w:r w:rsidR="000612AE" w:rsidRPr="00290DC3">
        <w:rPr>
          <w:lang w:val="en-GB"/>
        </w:rPr>
        <w:t xml:space="preserve"> and OP588720 to OP58744 for </w:t>
      </w:r>
      <w:proofErr w:type="spellStart"/>
      <w:r w:rsidR="000612AE" w:rsidRPr="00290DC3">
        <w:rPr>
          <w:lang w:val="en-GB"/>
        </w:rPr>
        <w:t>NoV</w:t>
      </w:r>
      <w:proofErr w:type="spellEnd"/>
      <w:r w:rsidR="000612AE" w:rsidRPr="00290DC3">
        <w:rPr>
          <w:lang w:val="en-GB"/>
        </w:rPr>
        <w:t xml:space="preserve"> GII.</w:t>
      </w:r>
    </w:p>
    <w:p w14:paraId="1B9940F3" w14:textId="615D6AA4" w:rsidR="00CD3EF6" w:rsidRDefault="00CD3EF6" w:rsidP="00DC08CD">
      <w:pPr>
        <w:spacing w:after="0" w:line="240" w:lineRule="atLeast"/>
        <w:jc w:val="both"/>
        <w:rPr>
          <w:lang w:val="en-US"/>
        </w:rPr>
      </w:pPr>
    </w:p>
    <w:p w14:paraId="57D0F08A" w14:textId="4599205B" w:rsidR="00CD3EF6" w:rsidRDefault="00CD3EF6" w:rsidP="00DC08CD">
      <w:pPr>
        <w:spacing w:after="0" w:line="240" w:lineRule="atLeast"/>
        <w:jc w:val="both"/>
        <w:rPr>
          <w:lang w:val="en-US"/>
        </w:rPr>
      </w:pPr>
    </w:p>
    <w:p w14:paraId="1E7B1E66" w14:textId="7449F2A3" w:rsidR="00837238" w:rsidRDefault="00837238" w:rsidP="00DC08CD">
      <w:pPr>
        <w:spacing w:after="0" w:line="240" w:lineRule="atLeast"/>
        <w:jc w:val="both"/>
        <w:rPr>
          <w:lang w:val="en-US"/>
        </w:rPr>
      </w:pPr>
    </w:p>
    <w:p w14:paraId="53EE5146" w14:textId="78B0C038" w:rsidR="00837238" w:rsidRDefault="00837238" w:rsidP="00DC08CD">
      <w:pPr>
        <w:spacing w:after="0" w:line="240" w:lineRule="atLeast"/>
        <w:jc w:val="both"/>
        <w:rPr>
          <w:lang w:val="en-US"/>
        </w:rPr>
      </w:pPr>
    </w:p>
    <w:p w14:paraId="2FCB23B9" w14:textId="1F2641F5" w:rsidR="00837238" w:rsidRDefault="00837238" w:rsidP="00DC08CD">
      <w:pPr>
        <w:spacing w:after="0" w:line="240" w:lineRule="atLeast"/>
        <w:jc w:val="both"/>
        <w:rPr>
          <w:lang w:val="en-US"/>
        </w:rPr>
      </w:pPr>
    </w:p>
    <w:p w14:paraId="19BD0E00" w14:textId="04CEE01C" w:rsidR="00837238" w:rsidRDefault="00837238" w:rsidP="00DC08CD">
      <w:pPr>
        <w:spacing w:after="0" w:line="240" w:lineRule="atLeast"/>
        <w:jc w:val="both"/>
        <w:rPr>
          <w:lang w:val="en-US"/>
        </w:rPr>
      </w:pPr>
    </w:p>
    <w:p w14:paraId="0F7837F0" w14:textId="77777777" w:rsidR="00837238" w:rsidRPr="000626BC" w:rsidRDefault="00837238" w:rsidP="00DC08CD">
      <w:pPr>
        <w:spacing w:after="0" w:line="240" w:lineRule="atLeast"/>
        <w:jc w:val="both"/>
        <w:rPr>
          <w:lang w:val="en-US"/>
        </w:rPr>
      </w:pPr>
    </w:p>
    <w:p w14:paraId="225D0334" w14:textId="1206BAA5" w:rsidR="004D254B" w:rsidRDefault="00C95ACE" w:rsidP="004D254B">
      <w:pPr>
        <w:autoSpaceDE w:val="0"/>
        <w:autoSpaceDN w:val="0"/>
        <w:adjustRightInd w:val="0"/>
        <w:spacing w:after="0" w:line="240" w:lineRule="atLeast"/>
        <w:rPr>
          <w:i/>
          <w:iCs/>
          <w:u w:val="single"/>
          <w:lang w:val="en-US"/>
        </w:rPr>
      </w:pPr>
      <w:r>
        <w:rPr>
          <w:i/>
          <w:iCs/>
          <w:u w:val="single"/>
          <w:lang w:val="en-US"/>
        </w:rPr>
        <w:t>2.5</w:t>
      </w:r>
      <w:r w:rsidR="00715380">
        <w:rPr>
          <w:i/>
          <w:iCs/>
          <w:u w:val="single"/>
          <w:lang w:val="en-US"/>
        </w:rPr>
        <w:t>.</w:t>
      </w:r>
      <w:r>
        <w:rPr>
          <w:i/>
          <w:iCs/>
          <w:u w:val="single"/>
          <w:lang w:val="en-US"/>
        </w:rPr>
        <w:t xml:space="preserve"> </w:t>
      </w:r>
      <w:r w:rsidR="00F84BC2" w:rsidRPr="00EE634E">
        <w:rPr>
          <w:i/>
          <w:iCs/>
          <w:u w:val="single"/>
          <w:lang w:val="en-US"/>
        </w:rPr>
        <w:t>Statistical analysis</w:t>
      </w:r>
      <w:bookmarkStart w:id="3" w:name="_Hlk137467231"/>
    </w:p>
    <w:p w14:paraId="5CDDC200" w14:textId="77777777" w:rsidR="0030232F" w:rsidRDefault="0030232F" w:rsidP="004D254B">
      <w:pPr>
        <w:autoSpaceDE w:val="0"/>
        <w:autoSpaceDN w:val="0"/>
        <w:adjustRightInd w:val="0"/>
        <w:spacing w:after="0" w:line="240" w:lineRule="atLeast"/>
        <w:rPr>
          <w:i/>
          <w:iCs/>
          <w:u w:val="single"/>
          <w:lang w:val="en-US"/>
        </w:rPr>
      </w:pPr>
    </w:p>
    <w:p w14:paraId="49FAC155" w14:textId="77777777" w:rsidR="00457AA2" w:rsidRDefault="00457AA2" w:rsidP="004D254B">
      <w:pPr>
        <w:autoSpaceDE w:val="0"/>
        <w:autoSpaceDN w:val="0"/>
        <w:adjustRightInd w:val="0"/>
        <w:spacing w:after="0" w:line="240" w:lineRule="atLeast"/>
        <w:rPr>
          <w:snapToGrid w:val="0"/>
          <w:lang w:val="en-US"/>
        </w:rPr>
      </w:pPr>
    </w:p>
    <w:p w14:paraId="5CBA62FB" w14:textId="67A542A6" w:rsidR="00AF1B26" w:rsidRDefault="004D254B" w:rsidP="004D254B">
      <w:pPr>
        <w:autoSpaceDE w:val="0"/>
        <w:autoSpaceDN w:val="0"/>
        <w:adjustRightInd w:val="0"/>
        <w:spacing w:after="0" w:line="240" w:lineRule="atLeast"/>
        <w:rPr>
          <w:snapToGrid w:val="0"/>
          <w:lang w:val="en-US"/>
        </w:rPr>
      </w:pPr>
      <w:r w:rsidRPr="004D254B">
        <w:rPr>
          <w:snapToGrid w:val="0"/>
          <w:lang w:val="en-US"/>
        </w:rPr>
        <w:t xml:space="preserve">Considering the non-probabilistic nature of sampling in this study, a data analysis based on standard errors (such as p-values and confidence intervals) was not considered </w:t>
      </w:r>
      <w:commentRangeStart w:id="4"/>
      <w:r w:rsidRPr="004D254B">
        <w:rPr>
          <w:snapToGrid w:val="0"/>
          <w:lang w:val="en-US"/>
        </w:rPr>
        <w:t>appropriate</w:t>
      </w:r>
      <w:commentRangeEnd w:id="4"/>
      <w:r w:rsidR="00AF1B26">
        <w:rPr>
          <w:rStyle w:val="Rimandocommento"/>
        </w:rPr>
        <w:commentReference w:id="4"/>
      </w:r>
      <w:r w:rsidRPr="004D254B">
        <w:rPr>
          <w:snapToGrid w:val="0"/>
          <w:lang w:val="en-US"/>
        </w:rPr>
        <w:t>. In addition, the significant/non-significant dichotomy based on a predetermined p-value cut-off for the interpretation of results is under reconsideration by the biomedical scientific community, as also expressed by the American Statistical Association (ASA), which has cautioned the use and interpretation of the p-</w:t>
      </w:r>
      <w:commentRangeStart w:id="5"/>
      <w:r w:rsidRPr="004D254B">
        <w:rPr>
          <w:snapToGrid w:val="0"/>
          <w:lang w:val="en-US"/>
        </w:rPr>
        <w:t>value</w:t>
      </w:r>
      <w:commentRangeEnd w:id="5"/>
      <w:r w:rsidR="00AF1B26">
        <w:rPr>
          <w:rStyle w:val="Rimandocommento"/>
        </w:rPr>
        <w:commentReference w:id="5"/>
      </w:r>
      <w:r w:rsidRPr="004D254B">
        <w:rPr>
          <w:snapToGrid w:val="0"/>
          <w:lang w:val="en-US"/>
        </w:rPr>
        <w:t>.</w:t>
      </w:r>
    </w:p>
    <w:p w14:paraId="00E902EA" w14:textId="77777777" w:rsidR="00AF1B26" w:rsidRDefault="00AF1B26" w:rsidP="004D254B">
      <w:pPr>
        <w:autoSpaceDE w:val="0"/>
        <w:autoSpaceDN w:val="0"/>
        <w:adjustRightInd w:val="0"/>
        <w:spacing w:after="0" w:line="240" w:lineRule="atLeast"/>
        <w:rPr>
          <w:snapToGrid w:val="0"/>
          <w:lang w:val="en-US"/>
        </w:rPr>
      </w:pPr>
    </w:p>
    <w:p w14:paraId="635BAD75" w14:textId="75741225" w:rsidR="00026BD6" w:rsidRDefault="004D254B" w:rsidP="004D254B">
      <w:pPr>
        <w:autoSpaceDE w:val="0"/>
        <w:autoSpaceDN w:val="0"/>
        <w:adjustRightInd w:val="0"/>
        <w:spacing w:after="0" w:line="240" w:lineRule="atLeast"/>
        <w:rPr>
          <w:rFonts w:cstheme="minorHAnsi"/>
          <w:snapToGrid w:val="0"/>
          <w:lang w:val="en-US"/>
        </w:rPr>
      </w:pPr>
      <w:r w:rsidRPr="004D254B">
        <w:rPr>
          <w:snapToGrid w:val="0"/>
          <w:lang w:val="en-US"/>
        </w:rPr>
        <w:t xml:space="preserve"> </w:t>
      </w:r>
      <w:bookmarkStart w:id="6" w:name="B51"/>
      <w:bookmarkStart w:id="7" w:name="B52"/>
      <w:bookmarkEnd w:id="6"/>
      <w:bookmarkEnd w:id="7"/>
      <w:r w:rsidRPr="004D254B">
        <w:rPr>
          <w:snapToGrid w:val="0"/>
          <w:lang w:val="en-US"/>
        </w:rPr>
        <w:t>In light of this, we focused on the extent of the estimation uncertainty</w:t>
      </w:r>
      <w:r w:rsidR="00376445">
        <w:rPr>
          <w:snapToGrid w:val="0"/>
          <w:lang w:val="en-US"/>
        </w:rPr>
        <w:t xml:space="preserve"> according to a Beta-Binomial Bayesian </w:t>
      </w:r>
      <w:commentRangeStart w:id="8"/>
      <w:r w:rsidR="00376445">
        <w:rPr>
          <w:snapToGrid w:val="0"/>
          <w:lang w:val="en-US"/>
        </w:rPr>
        <w:t>Model</w:t>
      </w:r>
      <w:commentRangeEnd w:id="8"/>
      <w:r w:rsidR="00376445">
        <w:rPr>
          <w:rStyle w:val="Rimandocommento"/>
        </w:rPr>
        <w:commentReference w:id="8"/>
      </w:r>
      <w:r w:rsidR="00262621">
        <w:rPr>
          <w:snapToGrid w:val="0"/>
          <w:lang w:val="en-US"/>
        </w:rPr>
        <w:t xml:space="preserve"> </w:t>
      </w:r>
      <w:r w:rsidR="00B2686A">
        <w:rPr>
          <w:snapToGrid w:val="0"/>
          <w:lang w:val="en-US"/>
        </w:rPr>
        <w:t>:</w:t>
      </w:r>
    </w:p>
    <w:p w14:paraId="3C3B0A46" w14:textId="77777777" w:rsidR="00600D72" w:rsidRDefault="00600D72" w:rsidP="004D254B">
      <w:pPr>
        <w:autoSpaceDE w:val="0"/>
        <w:autoSpaceDN w:val="0"/>
        <w:adjustRightInd w:val="0"/>
        <w:spacing w:after="0" w:line="240" w:lineRule="atLeast"/>
        <w:rPr>
          <w:rFonts w:cstheme="minorHAnsi"/>
          <w:snapToGrid w:val="0"/>
          <w:lang w:val="en-US"/>
        </w:rPr>
      </w:pPr>
    </w:p>
    <w:p w14:paraId="27A46312" w14:textId="687980FA" w:rsidR="00262621" w:rsidRDefault="00262621" w:rsidP="004D254B">
      <w:pPr>
        <w:autoSpaceDE w:val="0"/>
        <w:autoSpaceDN w:val="0"/>
        <w:adjustRightInd w:val="0"/>
        <w:spacing w:after="0" w:line="240" w:lineRule="atLeast"/>
        <w:rPr>
          <w:snapToGrid w:val="0"/>
          <w:lang w:val="en-US"/>
        </w:rPr>
      </w:pPr>
    </w:p>
    <w:p w14:paraId="1855F60D" w14:textId="234A9F38" w:rsidR="00262621" w:rsidRPr="00600D72" w:rsidRDefault="00262621" w:rsidP="004D254B">
      <w:pPr>
        <w:autoSpaceDE w:val="0"/>
        <w:autoSpaceDN w:val="0"/>
        <w:adjustRightInd w:val="0"/>
        <w:spacing w:after="0" w:line="240" w:lineRule="atLeast"/>
        <w:rPr>
          <w:rFonts w:eastAsiaTheme="minorEastAsia"/>
          <w:snapToGrid w:val="0"/>
          <w:lang w:val="en-US"/>
        </w:rPr>
      </w:pPr>
      <m:oMathPara>
        <m:oMath>
          <m:r>
            <w:rPr>
              <w:rFonts w:ascii="Cambria Math" w:hAnsi="Cambria Math"/>
              <w:snapToGrid w:val="0"/>
              <w:lang w:val="en-US"/>
            </w:rPr>
            <m:t xml:space="preserve">Y|π ~Bin(n, </m:t>
          </m:r>
          <m:r>
            <w:rPr>
              <w:rFonts w:ascii="Cambria Math" w:hAnsi="Cambria Math"/>
              <w:snapToGrid w:val="0"/>
              <w:lang w:val="en-US"/>
            </w:rPr>
            <m:t>π)</m:t>
          </m:r>
        </m:oMath>
      </m:oMathPara>
    </w:p>
    <w:p w14:paraId="00CADAAD" w14:textId="77777777" w:rsidR="00600D72" w:rsidRPr="00600D72" w:rsidRDefault="00600D72" w:rsidP="004D254B">
      <w:pPr>
        <w:autoSpaceDE w:val="0"/>
        <w:autoSpaceDN w:val="0"/>
        <w:adjustRightInd w:val="0"/>
        <w:spacing w:after="0" w:line="240" w:lineRule="atLeast"/>
        <w:rPr>
          <w:rFonts w:eastAsiaTheme="minorEastAsia"/>
          <w:snapToGrid w:val="0"/>
          <w:lang w:val="en-US"/>
        </w:rPr>
      </w:pPr>
    </w:p>
    <w:p w14:paraId="11CE462F" w14:textId="10588FA7" w:rsidR="00600D72" w:rsidRPr="00600D72" w:rsidRDefault="00600D72" w:rsidP="00600D72">
      <w:pPr>
        <w:autoSpaceDE w:val="0"/>
        <w:autoSpaceDN w:val="0"/>
        <w:adjustRightInd w:val="0"/>
        <w:spacing w:after="0" w:line="240" w:lineRule="atLeast"/>
        <w:jc w:val="center"/>
        <w:rPr>
          <w:rFonts w:eastAsiaTheme="minorEastAsia"/>
          <w:snapToGrid w:val="0"/>
          <w:lang w:val="en-US"/>
        </w:rPr>
      </w:pPr>
      <m:oMathPara>
        <m:oMath>
          <m:r>
            <w:rPr>
              <w:rFonts w:ascii="Cambria Math" w:eastAsiaTheme="minorEastAsia" w:hAnsi="Cambria Math"/>
              <w:snapToGrid w:val="0"/>
              <w:lang w:val="en-US"/>
            </w:rPr>
            <m:t>π~Beta(α, β)</m:t>
          </m:r>
        </m:oMath>
      </m:oMathPara>
    </w:p>
    <w:p w14:paraId="03AC9F73" w14:textId="5B9E564F" w:rsidR="00026BD6" w:rsidRDefault="00026BD6" w:rsidP="004D254B">
      <w:pPr>
        <w:autoSpaceDE w:val="0"/>
        <w:autoSpaceDN w:val="0"/>
        <w:adjustRightInd w:val="0"/>
        <w:spacing w:after="0" w:line="240" w:lineRule="atLeast"/>
        <w:rPr>
          <w:snapToGrid w:val="0"/>
          <w:lang w:val="en-US"/>
        </w:rPr>
      </w:pPr>
    </w:p>
    <w:p w14:paraId="64620264" w14:textId="1F02B389" w:rsidR="00026BD6" w:rsidRDefault="00026BD6" w:rsidP="004D254B">
      <w:pPr>
        <w:autoSpaceDE w:val="0"/>
        <w:autoSpaceDN w:val="0"/>
        <w:adjustRightInd w:val="0"/>
        <w:spacing w:after="0" w:line="240" w:lineRule="atLeast"/>
        <w:rPr>
          <w:snapToGrid w:val="0"/>
          <w:lang w:val="en-US"/>
        </w:rPr>
      </w:pPr>
    </w:p>
    <w:p w14:paraId="45AE5640" w14:textId="05BDFA65" w:rsidR="00026BD6" w:rsidRPr="00B2686A" w:rsidRDefault="00600D72" w:rsidP="004D254B">
      <w:pPr>
        <w:autoSpaceDE w:val="0"/>
        <w:autoSpaceDN w:val="0"/>
        <w:adjustRightInd w:val="0"/>
        <w:spacing w:after="0" w:line="240" w:lineRule="atLeast"/>
        <w:rPr>
          <w:snapToGrid w:val="0"/>
          <w:lang w:val="en-US"/>
        </w:rPr>
      </w:pPr>
      <w:r>
        <w:rPr>
          <w:snapToGrid w:val="0"/>
          <w:lang w:val="en-US"/>
        </w:rPr>
        <w:t xml:space="preserve">Where </w:t>
      </w:r>
      <w:proofErr w:type="gramStart"/>
      <w:r w:rsidRPr="00600D72">
        <w:rPr>
          <w:b/>
          <w:snapToGrid w:val="0"/>
          <w:lang w:val="en-US"/>
        </w:rPr>
        <w:t>Y</w:t>
      </w:r>
      <w:r>
        <w:rPr>
          <w:snapToGrid w:val="0"/>
          <w:lang w:val="en-US"/>
        </w:rPr>
        <w:t xml:space="preserve"> ,</w:t>
      </w:r>
      <w:proofErr w:type="gramEnd"/>
      <w:r>
        <w:rPr>
          <w:snapToGrid w:val="0"/>
          <w:lang w:val="en-US"/>
        </w:rPr>
        <w:t xml:space="preserve">  the number of positive sample in a fixed number </w:t>
      </w:r>
      <w:r w:rsidRPr="00600D72">
        <w:rPr>
          <w:b/>
          <w:i/>
          <w:snapToGrid w:val="0"/>
          <w:lang w:val="en-US"/>
        </w:rPr>
        <w:t>n</w:t>
      </w:r>
      <w:r>
        <w:rPr>
          <w:snapToGrid w:val="0"/>
          <w:lang w:val="en-US"/>
        </w:rPr>
        <w:t xml:space="preserve">  of independent sample follow a Binomial distribution </w:t>
      </w:r>
      <w:r w:rsidR="00B2686A">
        <w:rPr>
          <w:snapToGrid w:val="0"/>
          <w:lang w:val="en-US"/>
        </w:rPr>
        <w:t xml:space="preserve">with probability </w:t>
      </w:r>
      <w:r w:rsidR="00B2686A" w:rsidRPr="00262621">
        <w:rPr>
          <w:rFonts w:cstheme="minorHAnsi"/>
          <w:b/>
          <w:snapToGrid w:val="0"/>
          <w:lang w:val="en-US"/>
        </w:rPr>
        <w:t>π</w:t>
      </w:r>
      <w:r w:rsidR="00B2686A">
        <w:rPr>
          <w:rFonts w:cstheme="minorHAnsi"/>
          <w:b/>
          <w:snapToGrid w:val="0"/>
          <w:lang w:val="en-US"/>
        </w:rPr>
        <w:t xml:space="preserve"> </w:t>
      </w:r>
      <w:r w:rsidR="00B2686A">
        <w:rPr>
          <w:rFonts w:cstheme="minorHAnsi"/>
          <w:snapToGrid w:val="0"/>
          <w:lang w:val="en-US"/>
        </w:rPr>
        <w:t xml:space="preserve">of being positive to </w:t>
      </w:r>
      <w:proofErr w:type="spellStart"/>
      <w:r w:rsidR="00B2686A">
        <w:rPr>
          <w:rFonts w:cstheme="minorHAnsi"/>
          <w:snapToGrid w:val="0"/>
          <w:lang w:val="en-US"/>
        </w:rPr>
        <w:t>NoV</w:t>
      </w:r>
      <w:r w:rsidR="00FC4402">
        <w:rPr>
          <w:rFonts w:cstheme="minorHAnsi"/>
          <w:snapToGrid w:val="0"/>
          <w:lang w:val="en-US"/>
        </w:rPr>
        <w:t>.</w:t>
      </w:r>
      <w:proofErr w:type="spellEnd"/>
      <w:r w:rsidR="00FC4402">
        <w:rPr>
          <w:rFonts w:cstheme="minorHAnsi"/>
          <w:snapToGrid w:val="0"/>
          <w:lang w:val="en-US"/>
        </w:rPr>
        <w:t xml:space="preserve"> </w:t>
      </w:r>
      <w:r w:rsidR="00B2686A">
        <w:rPr>
          <w:rFonts w:cstheme="minorHAnsi"/>
          <w:snapToGrid w:val="0"/>
          <w:lang w:val="en-US"/>
        </w:rPr>
        <w:t xml:space="preserve"> </w:t>
      </w:r>
      <w:r w:rsidR="00B2686A" w:rsidRPr="00262621">
        <w:rPr>
          <w:rFonts w:cstheme="minorHAnsi"/>
          <w:b/>
          <w:snapToGrid w:val="0"/>
          <w:lang w:val="en-US"/>
        </w:rPr>
        <w:t>π</w:t>
      </w:r>
      <w:r w:rsidR="00B2686A">
        <w:rPr>
          <w:rFonts w:cstheme="minorHAnsi"/>
          <w:b/>
          <w:snapToGrid w:val="0"/>
          <w:lang w:val="en-US"/>
        </w:rPr>
        <w:t xml:space="preserve"> </w:t>
      </w:r>
      <w:r w:rsidR="00B2686A">
        <w:rPr>
          <w:rFonts w:cstheme="minorHAnsi"/>
          <w:snapToGrid w:val="0"/>
          <w:lang w:val="en-US"/>
        </w:rPr>
        <w:t xml:space="preserve">follow a Beta distribution with α and β shape hyperparameters. </w:t>
      </w:r>
    </w:p>
    <w:p w14:paraId="3C916E92" w14:textId="77777777" w:rsidR="00026BD6" w:rsidRDefault="00026BD6" w:rsidP="004D254B">
      <w:pPr>
        <w:autoSpaceDE w:val="0"/>
        <w:autoSpaceDN w:val="0"/>
        <w:adjustRightInd w:val="0"/>
        <w:spacing w:after="0" w:line="240" w:lineRule="atLeast"/>
        <w:rPr>
          <w:snapToGrid w:val="0"/>
          <w:lang w:val="en-US"/>
        </w:rPr>
      </w:pPr>
    </w:p>
    <w:p w14:paraId="324BBB38" w14:textId="2951E404" w:rsidR="00026BD6" w:rsidRPr="00AD63E2" w:rsidRDefault="00026BD6" w:rsidP="00026BD6">
      <w:pPr>
        <w:pStyle w:val="MDPI31text"/>
        <w:ind w:left="0" w:firstLine="0"/>
        <w:rPr>
          <w:rFonts w:asciiTheme="minorHAnsi" w:eastAsiaTheme="minorHAnsi" w:hAnsiTheme="minorHAnsi" w:cstheme="minorBidi"/>
          <w:snapToGrid/>
          <w:color w:val="auto"/>
          <w:kern w:val="0"/>
          <w:sz w:val="22"/>
          <w:lang w:eastAsia="en-US" w:bidi="ar-SA"/>
          <w14:ligatures w14:val="none"/>
        </w:rPr>
      </w:pPr>
      <w:r w:rsidRPr="004D254B">
        <w:rPr>
          <w:rFonts w:asciiTheme="minorHAnsi" w:eastAsiaTheme="minorHAnsi" w:hAnsiTheme="minorHAnsi" w:cstheme="minorBidi"/>
          <w:snapToGrid/>
          <w:color w:val="auto"/>
          <w:kern w:val="0"/>
          <w:sz w:val="22"/>
          <w:lang w:eastAsia="en-US" w:bidi="ar-SA"/>
          <w14:ligatures w14:val="none"/>
        </w:rPr>
        <w:t>Given the observed data</w:t>
      </w:r>
      <w:r w:rsidR="00496A5E">
        <w:rPr>
          <w:rFonts w:asciiTheme="minorHAnsi" w:eastAsiaTheme="minorHAnsi" w:hAnsiTheme="minorHAnsi" w:cstheme="minorBidi"/>
          <w:snapToGrid/>
          <w:color w:val="auto"/>
          <w:kern w:val="0"/>
          <w:sz w:val="22"/>
          <w:lang w:eastAsia="en-US" w:bidi="ar-SA"/>
          <w14:ligatures w14:val="none"/>
        </w:rPr>
        <w:t xml:space="preserve"> </w:t>
      </w:r>
      <w:proofErr w:type="gramStart"/>
      <w:r w:rsidR="00496A5E">
        <w:rPr>
          <w:rFonts w:asciiTheme="minorHAnsi" w:eastAsiaTheme="minorHAnsi" w:hAnsiTheme="minorHAnsi" w:cstheme="minorBidi"/>
          <w:snapToGrid/>
          <w:color w:val="auto"/>
          <w:kern w:val="0"/>
          <w:sz w:val="22"/>
          <w:lang w:eastAsia="en-US" w:bidi="ar-SA"/>
          <w14:ligatures w14:val="none"/>
        </w:rPr>
        <w:t>( y</w:t>
      </w:r>
      <w:proofErr w:type="gramEnd"/>
      <w:r w:rsidR="00496A5E">
        <w:rPr>
          <w:rFonts w:asciiTheme="minorHAnsi" w:eastAsiaTheme="minorHAnsi" w:hAnsiTheme="minorHAnsi" w:cstheme="minorBidi"/>
          <w:snapToGrid/>
          <w:color w:val="auto"/>
          <w:kern w:val="0"/>
          <w:sz w:val="22"/>
          <w:lang w:eastAsia="en-US" w:bidi="ar-SA"/>
          <w14:ligatures w14:val="none"/>
        </w:rPr>
        <w:t xml:space="preserve"> positive in n sample) </w:t>
      </w:r>
      <w:r w:rsidRPr="004D254B">
        <w:rPr>
          <w:rFonts w:asciiTheme="minorHAnsi" w:eastAsiaTheme="minorHAnsi" w:hAnsiTheme="minorHAnsi" w:cstheme="minorBidi"/>
          <w:snapToGrid/>
          <w:color w:val="auto"/>
          <w:kern w:val="0"/>
          <w:sz w:val="22"/>
          <w:lang w:eastAsia="en-US" w:bidi="ar-SA"/>
          <w14:ligatures w14:val="none"/>
        </w:rPr>
        <w:t xml:space="preserve">, according to Bayes’ theorem, the posterior distribution of </w:t>
      </w:r>
      <w:r w:rsidR="00821D00" w:rsidRPr="00496A5E">
        <w:rPr>
          <w:rFonts w:asciiTheme="minorHAnsi" w:eastAsiaTheme="minorHAnsi" w:hAnsiTheme="minorHAnsi" w:cstheme="minorHAnsi"/>
          <w:b/>
          <w:snapToGrid/>
          <w:color w:val="auto"/>
          <w:kern w:val="0"/>
          <w:sz w:val="22"/>
          <w:lang w:eastAsia="en-US" w:bidi="ar-SA"/>
          <w14:ligatures w14:val="none"/>
        </w:rPr>
        <w:t>π</w:t>
      </w:r>
      <w:r w:rsidR="00821D00">
        <w:rPr>
          <w:rFonts w:asciiTheme="minorHAnsi" w:eastAsiaTheme="minorHAnsi" w:hAnsiTheme="minorHAnsi" w:cstheme="minorBidi"/>
          <w:snapToGrid/>
          <w:color w:val="auto"/>
          <w:kern w:val="0"/>
          <w:sz w:val="22"/>
          <w:lang w:eastAsia="en-US" w:bidi="ar-SA"/>
          <w14:ligatures w14:val="none"/>
        </w:rPr>
        <w:t xml:space="preserve"> </w:t>
      </w:r>
      <w:r w:rsidRPr="004D254B">
        <w:rPr>
          <w:rFonts w:asciiTheme="minorHAnsi" w:eastAsiaTheme="minorHAnsi" w:hAnsiTheme="minorHAnsi" w:cstheme="minorBidi"/>
          <w:snapToGrid/>
          <w:color w:val="auto"/>
          <w:kern w:val="0"/>
          <w:sz w:val="22"/>
          <w:lang w:eastAsia="en-US" w:bidi="ar-SA"/>
          <w14:ligatures w14:val="none"/>
        </w:rPr>
        <w:t xml:space="preserve"> is</w:t>
      </w:r>
      <w:r w:rsidR="00496A5E">
        <w:rPr>
          <w:rFonts w:asciiTheme="minorHAnsi" w:eastAsiaTheme="minorHAnsi" w:hAnsiTheme="minorHAnsi" w:cstheme="minorBidi"/>
          <w:snapToGrid/>
          <w:color w:val="auto"/>
          <w:kern w:val="0"/>
          <w:sz w:val="22"/>
          <w:lang w:eastAsia="en-US" w:bidi="ar-SA"/>
          <w14:ligatures w14:val="none"/>
        </w:rPr>
        <w:t xml:space="preserve"> a </w:t>
      </w:r>
      <w:r w:rsidR="002F5DF3">
        <w:rPr>
          <w:rFonts w:asciiTheme="minorHAnsi" w:eastAsiaTheme="minorHAnsi" w:hAnsiTheme="minorHAnsi" w:cstheme="minorBidi"/>
          <w:snapToGrid/>
          <w:color w:val="auto"/>
          <w:kern w:val="0"/>
          <w:sz w:val="22"/>
          <w:lang w:eastAsia="en-US" w:bidi="ar-SA"/>
          <w14:ligatures w14:val="none"/>
        </w:rPr>
        <w:t>conjugate</w:t>
      </w:r>
      <w:r w:rsidR="00496A5E">
        <w:rPr>
          <w:rFonts w:asciiTheme="minorHAnsi" w:eastAsiaTheme="minorHAnsi" w:hAnsiTheme="minorHAnsi" w:cstheme="minorBidi"/>
          <w:snapToGrid/>
          <w:color w:val="auto"/>
          <w:kern w:val="0"/>
          <w:sz w:val="22"/>
          <w:lang w:eastAsia="en-US" w:bidi="ar-SA"/>
          <w14:ligatures w14:val="none"/>
        </w:rPr>
        <w:t xml:space="preserve"> prior </w:t>
      </w:r>
      <w:r w:rsidR="00AD63E2">
        <w:rPr>
          <w:rFonts w:asciiTheme="minorHAnsi" w:eastAsiaTheme="minorHAnsi" w:hAnsiTheme="minorHAnsi" w:cstheme="minorBidi"/>
          <w:snapToGrid/>
          <w:color w:val="auto"/>
          <w:kern w:val="0"/>
          <w:sz w:val="22"/>
          <w:lang w:eastAsia="en-US" w:bidi="ar-SA"/>
          <w14:ligatures w14:val="none"/>
        </w:rPr>
        <w:t xml:space="preserve">for corresponding Bin(n, </w:t>
      </w:r>
      <w:r w:rsidR="00AD63E2" w:rsidRPr="00AD63E2">
        <w:rPr>
          <w:rFonts w:asciiTheme="minorHAnsi" w:eastAsiaTheme="minorHAnsi" w:hAnsiTheme="minorHAnsi" w:cstheme="minorHAnsi"/>
          <w:snapToGrid/>
          <w:color w:val="auto"/>
          <w:kern w:val="0"/>
          <w:sz w:val="22"/>
          <w:lang w:eastAsia="en-US" w:bidi="ar-SA"/>
          <w14:ligatures w14:val="none"/>
        </w:rPr>
        <w:t>π</w:t>
      </w:r>
      <w:r w:rsidR="00AD63E2" w:rsidRPr="00AD63E2">
        <w:rPr>
          <w:rFonts w:asciiTheme="minorHAnsi" w:eastAsiaTheme="minorHAnsi" w:hAnsiTheme="minorHAnsi" w:cstheme="minorHAnsi"/>
          <w:snapToGrid/>
          <w:color w:val="auto"/>
          <w:kern w:val="0"/>
          <w:sz w:val="22"/>
          <w:lang w:eastAsia="en-US" w:bidi="ar-SA"/>
          <w14:ligatures w14:val="none"/>
        </w:rPr>
        <w:t>) data model</w:t>
      </w:r>
      <w:r w:rsidR="00AD63E2">
        <w:rPr>
          <w:rFonts w:asciiTheme="minorHAnsi" w:eastAsiaTheme="minorHAnsi" w:hAnsiTheme="minorHAnsi" w:cstheme="minorHAnsi"/>
          <w:snapToGrid/>
          <w:color w:val="auto"/>
          <w:kern w:val="0"/>
          <w:sz w:val="22"/>
          <w:lang w:eastAsia="en-US" w:bidi="ar-SA"/>
          <w14:ligatures w14:val="none"/>
        </w:rPr>
        <w:t xml:space="preserve">: </w:t>
      </w:r>
    </w:p>
    <w:p w14:paraId="278BCD12" w14:textId="4F1A3C8B" w:rsidR="00376445" w:rsidRDefault="00376445" w:rsidP="004D254B">
      <w:pPr>
        <w:autoSpaceDE w:val="0"/>
        <w:autoSpaceDN w:val="0"/>
        <w:adjustRightInd w:val="0"/>
        <w:spacing w:after="0" w:line="240" w:lineRule="atLeast"/>
        <w:rPr>
          <w:snapToGrid w:val="0"/>
          <w:lang w:val="en-US"/>
        </w:rPr>
      </w:pPr>
      <w:r>
        <w:rPr>
          <w:snapToGrid w:val="0"/>
          <w:lang w:val="en-US"/>
        </w:rPr>
        <w:t xml:space="preserve"> </w:t>
      </w:r>
    </w:p>
    <w:p w14:paraId="42ACA1B2" w14:textId="0CBAAC36" w:rsidR="004D254B" w:rsidRPr="00AD63E2" w:rsidRDefault="00496A5E" w:rsidP="00AD63E2">
      <w:pPr>
        <w:autoSpaceDE w:val="0"/>
        <w:autoSpaceDN w:val="0"/>
        <w:adjustRightInd w:val="0"/>
        <w:spacing w:after="0" w:line="240" w:lineRule="atLeast"/>
        <w:jc w:val="center"/>
        <w:rPr>
          <w:snapToGrid w:val="0"/>
          <w:lang w:val="en-US"/>
        </w:rPr>
      </w:pPr>
      <w:r>
        <w:rPr>
          <w:rFonts w:cstheme="minorHAnsi"/>
        </w:rPr>
        <w:t xml:space="preserve"> </w:t>
      </w:r>
      <m:oMath>
        <m:r>
          <w:rPr>
            <w:rFonts w:ascii="Cambria Math" w:hAnsi="Cambria Math" w:cstheme="minorHAnsi"/>
          </w:rPr>
          <m:t>π|(Y=y)~Beta(α+y, β+n-y)</m:t>
        </m:r>
      </m:oMath>
    </w:p>
    <w:tbl>
      <w:tblPr>
        <w:tblStyle w:val="Grigliatabella"/>
        <w:tblW w:w="7857"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27"/>
        <w:gridCol w:w="430"/>
      </w:tblGrid>
      <w:tr w:rsidR="004D254B" w:rsidRPr="004D254B" w14:paraId="02344B60" w14:textId="77777777" w:rsidTr="00713896">
        <w:trPr>
          <w:cantSplit/>
          <w:trHeight w:val="340"/>
        </w:trPr>
        <w:tc>
          <w:tcPr>
            <w:tcW w:w="7426" w:type="dxa"/>
            <w:shd w:val="clear" w:color="auto" w:fill="auto"/>
            <w:vAlign w:val="center"/>
          </w:tcPr>
          <w:p w14:paraId="73C3F4F7" w14:textId="62796DF3" w:rsidR="004D254B" w:rsidRPr="004D254B" w:rsidRDefault="004D254B" w:rsidP="004D254B">
            <w:pPr>
              <w:pStyle w:val="MDPI31text"/>
              <w:spacing w:before="120" w:after="120" w:line="260" w:lineRule="atLeast"/>
              <w:ind w:left="706" w:firstLine="0"/>
              <w:rPr>
                <w:rFonts w:asciiTheme="minorHAnsi" w:eastAsiaTheme="minorHAnsi" w:hAnsiTheme="minorHAnsi" w:cstheme="minorBidi"/>
                <w:snapToGrid/>
                <w:color w:val="auto"/>
                <w:kern w:val="0"/>
                <w:sz w:val="22"/>
                <w:szCs w:val="22"/>
                <w:lang w:eastAsia="en-US" w:bidi="ar-SA"/>
                <w14:ligatures w14:val="none"/>
              </w:rPr>
            </w:pPr>
          </w:p>
        </w:tc>
        <w:tc>
          <w:tcPr>
            <w:tcW w:w="430" w:type="dxa"/>
            <w:shd w:val="clear" w:color="auto" w:fill="auto"/>
            <w:vAlign w:val="center"/>
          </w:tcPr>
          <w:p w14:paraId="3F9996A0" w14:textId="77777777" w:rsidR="004D254B" w:rsidRPr="004D254B" w:rsidRDefault="004D254B" w:rsidP="004D254B">
            <w:pPr>
              <w:pStyle w:val="MDPI31text"/>
              <w:spacing w:before="120" w:after="120" w:line="260" w:lineRule="atLeast"/>
              <w:ind w:left="0" w:firstLine="0"/>
              <w:rPr>
                <w:rFonts w:asciiTheme="minorHAnsi" w:eastAsiaTheme="minorHAnsi" w:hAnsiTheme="minorHAnsi" w:cstheme="minorBidi"/>
                <w:snapToGrid/>
                <w:color w:val="auto"/>
                <w:kern w:val="0"/>
                <w:sz w:val="22"/>
                <w:szCs w:val="22"/>
                <w:lang w:eastAsia="en-US" w:bidi="ar-SA"/>
                <w14:ligatures w14:val="none"/>
              </w:rPr>
            </w:pPr>
          </w:p>
        </w:tc>
      </w:tr>
    </w:tbl>
    <w:p w14:paraId="3589FA09" w14:textId="5E51A8EB" w:rsidR="00AD63E2" w:rsidRDefault="004D254B" w:rsidP="004D254B">
      <w:pPr>
        <w:pStyle w:val="MDPI31text"/>
        <w:ind w:left="0" w:firstLine="0"/>
        <w:rPr>
          <w:rFonts w:asciiTheme="minorHAnsi" w:eastAsiaTheme="minorHAnsi" w:hAnsiTheme="minorHAnsi" w:cstheme="minorBidi"/>
          <w:snapToGrid/>
          <w:color w:val="auto"/>
          <w:kern w:val="0"/>
          <w:sz w:val="22"/>
          <w:lang w:eastAsia="en-US" w:bidi="ar-SA"/>
          <w14:ligatures w14:val="none"/>
        </w:rPr>
      </w:pPr>
      <w:r w:rsidRPr="004D254B">
        <w:rPr>
          <w:rFonts w:asciiTheme="minorHAnsi" w:eastAsiaTheme="minorHAnsi" w:hAnsiTheme="minorHAnsi" w:cstheme="minorBidi"/>
          <w:snapToGrid/>
          <w:color w:val="auto"/>
          <w:kern w:val="0"/>
          <w:sz w:val="22"/>
          <w:lang w:eastAsia="en-US" w:bidi="ar-SA"/>
          <w14:ligatures w14:val="none"/>
        </w:rPr>
        <w:t xml:space="preserve">where </w:t>
      </w:r>
      <w:r w:rsidR="00AD63E2" w:rsidRPr="00AD63E2">
        <w:rPr>
          <w:rFonts w:asciiTheme="minorHAnsi" w:eastAsiaTheme="minorHAnsi" w:hAnsiTheme="minorHAnsi" w:cstheme="minorHAnsi"/>
          <w:snapToGrid/>
          <w:color w:val="auto"/>
          <w:kern w:val="0"/>
          <w:sz w:val="22"/>
          <w:lang w:eastAsia="en-US" w:bidi="ar-SA"/>
          <w14:ligatures w14:val="none"/>
        </w:rPr>
        <w:t>π</w:t>
      </w:r>
      <w:r w:rsidRPr="004D254B">
        <w:rPr>
          <w:rFonts w:asciiTheme="minorHAnsi" w:eastAsiaTheme="minorHAnsi" w:hAnsiTheme="minorHAnsi" w:cstheme="minorBidi"/>
          <w:snapToGrid/>
          <w:color w:val="auto"/>
          <w:kern w:val="0"/>
          <w:sz w:val="22"/>
          <w:lang w:eastAsia="en-US" w:bidi="ar-SA"/>
          <w14:ligatures w14:val="none"/>
        </w:rPr>
        <w:t xml:space="preserve"> is the probability of being </w:t>
      </w:r>
      <w:proofErr w:type="spellStart"/>
      <w:r w:rsidR="00385294">
        <w:rPr>
          <w:rFonts w:asciiTheme="minorHAnsi" w:eastAsiaTheme="minorHAnsi" w:hAnsiTheme="minorHAnsi" w:cstheme="minorBidi"/>
          <w:snapToGrid/>
          <w:color w:val="auto"/>
          <w:kern w:val="0"/>
          <w:sz w:val="22"/>
          <w:lang w:eastAsia="en-US" w:bidi="ar-SA"/>
          <w14:ligatures w14:val="none"/>
        </w:rPr>
        <w:t>NoV</w:t>
      </w:r>
      <w:proofErr w:type="spellEnd"/>
      <w:r w:rsidRPr="004D254B">
        <w:rPr>
          <w:rFonts w:asciiTheme="minorHAnsi" w:eastAsiaTheme="minorHAnsi" w:hAnsiTheme="minorHAnsi" w:cstheme="minorBidi"/>
          <w:snapToGrid/>
          <w:color w:val="auto"/>
          <w:kern w:val="0"/>
          <w:sz w:val="22"/>
          <w:lang w:eastAsia="en-US" w:bidi="ar-SA"/>
          <w14:ligatures w14:val="none"/>
        </w:rPr>
        <w:t xml:space="preserve">-positive; x is the number of positive samples; n is the number of tested samples and α and β are the hyperparameters of the a priori beta distribution of </w:t>
      </w:r>
      <w:r w:rsidR="00AD63E2" w:rsidRPr="00AD63E2">
        <w:rPr>
          <w:rFonts w:asciiTheme="minorHAnsi" w:eastAsiaTheme="minorHAnsi" w:hAnsiTheme="minorHAnsi" w:cstheme="minorHAnsi"/>
          <w:snapToGrid/>
          <w:color w:val="auto"/>
          <w:kern w:val="0"/>
          <w:sz w:val="22"/>
          <w:lang w:eastAsia="en-US" w:bidi="ar-SA"/>
          <w14:ligatures w14:val="none"/>
        </w:rPr>
        <w:t>π</w:t>
      </w:r>
      <w:r w:rsidR="00AD63E2">
        <w:rPr>
          <w:rFonts w:asciiTheme="minorHAnsi" w:eastAsiaTheme="minorHAnsi" w:hAnsiTheme="minorHAnsi" w:cstheme="minorBidi"/>
          <w:snapToGrid/>
          <w:color w:val="auto"/>
          <w:kern w:val="0"/>
          <w:sz w:val="22"/>
          <w:lang w:eastAsia="en-US" w:bidi="ar-SA"/>
          <w14:ligatures w14:val="none"/>
        </w:rPr>
        <w:t xml:space="preserve">. </w:t>
      </w:r>
    </w:p>
    <w:p w14:paraId="7DCA306F" w14:textId="50B11633" w:rsidR="00240AE7" w:rsidRDefault="00240AE7" w:rsidP="004D254B">
      <w:pPr>
        <w:pStyle w:val="MDPI31text"/>
        <w:ind w:left="0" w:firstLine="0"/>
        <w:rPr>
          <w:rFonts w:asciiTheme="minorHAnsi" w:eastAsiaTheme="minorHAnsi" w:hAnsiTheme="minorHAnsi" w:cstheme="minorBidi"/>
          <w:snapToGrid/>
          <w:color w:val="auto"/>
          <w:kern w:val="0"/>
          <w:sz w:val="22"/>
          <w:lang w:eastAsia="en-US" w:bidi="ar-SA"/>
          <w14:ligatures w14:val="none"/>
        </w:rPr>
      </w:pPr>
    </w:p>
    <w:p w14:paraId="5958C32B" w14:textId="6B6FE887" w:rsidR="005B7C8B" w:rsidRDefault="003925CD" w:rsidP="004D254B">
      <w:pPr>
        <w:pStyle w:val="MDPI31text"/>
        <w:ind w:left="0" w:firstLine="0"/>
        <w:rPr>
          <w:rFonts w:asciiTheme="minorHAnsi" w:eastAsiaTheme="minorHAnsi" w:hAnsiTheme="minorHAnsi" w:cstheme="minorBidi"/>
          <w:snapToGrid/>
          <w:color w:val="auto"/>
          <w:kern w:val="0"/>
          <w:sz w:val="22"/>
          <w:lang w:eastAsia="en-US" w:bidi="ar-SA"/>
          <w14:ligatures w14:val="none"/>
        </w:rPr>
      </w:pPr>
      <w:r>
        <w:rPr>
          <w:rFonts w:asciiTheme="minorHAnsi" w:eastAsiaTheme="minorHAnsi" w:hAnsiTheme="minorHAnsi" w:cstheme="minorBidi"/>
          <w:snapToGrid/>
          <w:color w:val="auto"/>
          <w:kern w:val="0"/>
          <w:sz w:val="22"/>
          <w:lang w:eastAsia="en-US" w:bidi="ar-SA"/>
          <w14:ligatures w14:val="none"/>
        </w:rPr>
        <w:t>Considering that f</w:t>
      </w:r>
      <w:r w:rsidR="00145B7A">
        <w:rPr>
          <w:rFonts w:asciiTheme="minorHAnsi" w:eastAsiaTheme="minorHAnsi" w:hAnsiTheme="minorHAnsi" w:cstheme="minorBidi"/>
          <w:snapToGrid/>
          <w:color w:val="auto"/>
          <w:kern w:val="0"/>
          <w:sz w:val="22"/>
          <w:lang w:eastAsia="en-US" w:bidi="ar-SA"/>
          <w14:ligatures w14:val="none"/>
        </w:rPr>
        <w:t xml:space="preserve">rom previous </w:t>
      </w:r>
      <w:r w:rsidR="005B7C8B">
        <w:rPr>
          <w:rFonts w:asciiTheme="minorHAnsi" w:eastAsiaTheme="minorHAnsi" w:hAnsiTheme="minorHAnsi" w:cstheme="minorBidi"/>
          <w:snapToGrid/>
          <w:color w:val="auto"/>
          <w:kern w:val="0"/>
          <w:sz w:val="22"/>
          <w:lang w:eastAsia="en-US" w:bidi="ar-SA"/>
          <w14:ligatures w14:val="none"/>
        </w:rPr>
        <w:t xml:space="preserve">similar studies the probability of </w:t>
      </w:r>
      <w:proofErr w:type="spellStart"/>
      <w:r w:rsidR="005B7C8B">
        <w:rPr>
          <w:rFonts w:asciiTheme="minorHAnsi" w:eastAsiaTheme="minorHAnsi" w:hAnsiTheme="minorHAnsi" w:cstheme="minorBidi"/>
          <w:snapToGrid/>
          <w:color w:val="auto"/>
          <w:kern w:val="0"/>
          <w:sz w:val="22"/>
          <w:lang w:eastAsia="en-US" w:bidi="ar-SA"/>
          <w14:ligatures w14:val="none"/>
        </w:rPr>
        <w:t>NoV</w:t>
      </w:r>
      <w:proofErr w:type="spellEnd"/>
      <w:r w:rsidR="005B7C8B">
        <w:rPr>
          <w:rFonts w:asciiTheme="minorHAnsi" w:eastAsiaTheme="minorHAnsi" w:hAnsiTheme="minorHAnsi" w:cstheme="minorBidi"/>
          <w:snapToGrid/>
          <w:color w:val="auto"/>
          <w:kern w:val="0"/>
          <w:sz w:val="22"/>
          <w:lang w:eastAsia="en-US" w:bidi="ar-SA"/>
          <w14:ligatures w14:val="none"/>
        </w:rPr>
        <w:t xml:space="preserve"> positive in shell</w:t>
      </w:r>
      <w:r w:rsidR="000E60E6">
        <w:rPr>
          <w:rFonts w:asciiTheme="minorHAnsi" w:eastAsiaTheme="minorHAnsi" w:hAnsiTheme="minorHAnsi" w:cstheme="minorBidi"/>
          <w:snapToGrid/>
          <w:color w:val="auto"/>
          <w:kern w:val="0"/>
          <w:sz w:val="22"/>
          <w:lang w:eastAsia="en-US" w:bidi="ar-SA"/>
          <w14:ligatures w14:val="none"/>
        </w:rPr>
        <w:t xml:space="preserve">fish </w:t>
      </w:r>
      <w:r w:rsidR="005B7C8B">
        <w:rPr>
          <w:rFonts w:asciiTheme="minorHAnsi" w:eastAsiaTheme="minorHAnsi" w:hAnsiTheme="minorHAnsi" w:cstheme="minorBidi"/>
          <w:snapToGrid/>
          <w:color w:val="auto"/>
          <w:kern w:val="0"/>
          <w:sz w:val="22"/>
          <w:lang w:eastAsia="en-US" w:bidi="ar-SA"/>
          <w14:ligatures w14:val="none"/>
        </w:rPr>
        <w:t>samples range from 0.</w:t>
      </w:r>
      <w:r w:rsidR="00C433D7">
        <w:rPr>
          <w:rFonts w:asciiTheme="minorHAnsi" w:eastAsiaTheme="minorHAnsi" w:hAnsiTheme="minorHAnsi" w:cstheme="minorBidi"/>
          <w:snapToGrid/>
          <w:color w:val="auto"/>
          <w:kern w:val="0"/>
          <w:sz w:val="22"/>
          <w:lang w:eastAsia="en-US" w:bidi="ar-SA"/>
          <w14:ligatures w14:val="none"/>
        </w:rPr>
        <w:t>0</w:t>
      </w:r>
      <w:commentRangeStart w:id="9"/>
      <w:r w:rsidR="005B7C8B">
        <w:rPr>
          <w:rFonts w:asciiTheme="minorHAnsi" w:eastAsiaTheme="minorHAnsi" w:hAnsiTheme="minorHAnsi" w:cstheme="minorBidi"/>
          <w:snapToGrid/>
          <w:color w:val="auto"/>
          <w:kern w:val="0"/>
          <w:sz w:val="22"/>
          <w:lang w:eastAsia="en-US" w:bidi="ar-SA"/>
          <w14:ligatures w14:val="none"/>
        </w:rPr>
        <w:t>83</w:t>
      </w:r>
      <w:commentRangeEnd w:id="9"/>
      <w:r w:rsidR="005B7C8B">
        <w:rPr>
          <w:rStyle w:val="Rimandocommento"/>
          <w:rFonts w:asciiTheme="minorHAnsi" w:eastAsiaTheme="minorHAnsi" w:hAnsiTheme="minorHAnsi" w:cstheme="minorBidi"/>
          <w:snapToGrid/>
          <w:color w:val="auto"/>
          <w:kern w:val="0"/>
          <w:lang w:val="it-IT" w:eastAsia="en-US" w:bidi="ar-SA"/>
          <w14:ligatures w14:val="none"/>
        </w:rPr>
        <w:commentReference w:id="9"/>
      </w:r>
      <w:r w:rsidR="005B7C8B">
        <w:rPr>
          <w:rFonts w:asciiTheme="minorHAnsi" w:eastAsiaTheme="minorHAnsi" w:hAnsiTheme="minorHAnsi" w:cstheme="minorBidi"/>
          <w:snapToGrid/>
          <w:color w:val="auto"/>
          <w:kern w:val="0"/>
          <w:sz w:val="22"/>
          <w:lang w:eastAsia="en-US" w:bidi="ar-SA"/>
          <w14:ligatures w14:val="none"/>
        </w:rPr>
        <w:t xml:space="preserve">  to 91.</w:t>
      </w:r>
      <w:commentRangeStart w:id="10"/>
      <w:r w:rsidR="005B7C8B">
        <w:rPr>
          <w:rFonts w:asciiTheme="minorHAnsi" w:eastAsiaTheme="minorHAnsi" w:hAnsiTheme="minorHAnsi" w:cstheme="minorBidi"/>
          <w:snapToGrid/>
          <w:color w:val="auto"/>
          <w:kern w:val="0"/>
          <w:sz w:val="22"/>
          <w:lang w:eastAsia="en-US" w:bidi="ar-SA"/>
          <w14:ligatures w14:val="none"/>
        </w:rPr>
        <w:t>87</w:t>
      </w:r>
      <w:commentRangeEnd w:id="10"/>
      <w:r w:rsidR="005B7C8B">
        <w:rPr>
          <w:rStyle w:val="Rimandocommento"/>
          <w:rFonts w:asciiTheme="minorHAnsi" w:eastAsiaTheme="minorHAnsi" w:hAnsiTheme="minorHAnsi" w:cstheme="minorBidi"/>
          <w:snapToGrid/>
          <w:color w:val="auto"/>
          <w:kern w:val="0"/>
          <w:lang w:val="it-IT" w:eastAsia="en-US" w:bidi="ar-SA"/>
          <w14:ligatures w14:val="none"/>
        </w:rPr>
        <w:commentReference w:id="10"/>
      </w:r>
      <w:r w:rsidR="005B7C8B">
        <w:rPr>
          <w:rFonts w:asciiTheme="minorHAnsi" w:eastAsiaTheme="minorHAnsi" w:hAnsiTheme="minorHAnsi" w:cstheme="minorBidi"/>
          <w:snapToGrid/>
          <w:color w:val="auto"/>
          <w:kern w:val="0"/>
          <w:sz w:val="22"/>
          <w:lang w:eastAsia="en-US" w:bidi="ar-SA"/>
          <w14:ligatures w14:val="none"/>
        </w:rPr>
        <w:t xml:space="preserve">  </w:t>
      </w:r>
      <w:r w:rsidR="000E60E6">
        <w:rPr>
          <w:rFonts w:asciiTheme="minorHAnsi" w:eastAsiaTheme="minorHAnsi" w:hAnsiTheme="minorHAnsi" w:cstheme="minorBidi"/>
          <w:snapToGrid/>
          <w:color w:val="auto"/>
          <w:kern w:val="0"/>
          <w:sz w:val="22"/>
          <w:lang w:eastAsia="en-US" w:bidi="ar-SA"/>
          <w14:ligatures w14:val="none"/>
        </w:rPr>
        <w:t xml:space="preserve">in </w:t>
      </w:r>
      <w:proofErr w:type="gramStart"/>
      <w:r w:rsidR="000E60E6">
        <w:rPr>
          <w:rFonts w:asciiTheme="minorHAnsi" w:eastAsiaTheme="minorHAnsi" w:hAnsiTheme="minorHAnsi" w:cstheme="minorBidi"/>
          <w:snapToGrid/>
          <w:color w:val="auto"/>
          <w:kern w:val="0"/>
          <w:sz w:val="22"/>
          <w:lang w:eastAsia="en-US" w:bidi="ar-SA"/>
          <w14:ligatures w14:val="none"/>
        </w:rPr>
        <w:t>which  most</w:t>
      </w:r>
      <w:proofErr w:type="gramEnd"/>
      <w:r w:rsidR="000E60E6">
        <w:rPr>
          <w:rFonts w:asciiTheme="minorHAnsi" w:eastAsiaTheme="minorHAnsi" w:hAnsiTheme="minorHAnsi" w:cstheme="minorBidi"/>
          <w:snapToGrid/>
          <w:color w:val="auto"/>
          <w:kern w:val="0"/>
          <w:sz w:val="22"/>
          <w:lang w:eastAsia="en-US" w:bidi="ar-SA"/>
          <w14:ligatures w14:val="none"/>
        </w:rPr>
        <w:t xml:space="preserve"> of studies have small sample size and wide uncertainty</w:t>
      </w:r>
      <w:r w:rsidR="002F5DF3">
        <w:rPr>
          <w:rFonts w:asciiTheme="minorHAnsi" w:eastAsiaTheme="minorHAnsi" w:hAnsiTheme="minorHAnsi" w:cstheme="minorBidi"/>
          <w:snapToGrid/>
          <w:color w:val="auto"/>
          <w:kern w:val="0"/>
          <w:sz w:val="22"/>
          <w:lang w:eastAsia="en-US" w:bidi="ar-SA"/>
          <w14:ligatures w14:val="none"/>
        </w:rPr>
        <w:t xml:space="preserve"> (</w:t>
      </w:r>
      <w:proofErr w:type="spellStart"/>
      <w:r w:rsidR="002F5DF3">
        <w:rPr>
          <w:rFonts w:asciiTheme="minorHAnsi" w:eastAsiaTheme="minorHAnsi" w:hAnsiTheme="minorHAnsi" w:cstheme="minorBidi"/>
          <w:snapToGrid/>
          <w:color w:val="auto"/>
          <w:kern w:val="0"/>
          <w:sz w:val="22"/>
          <w:lang w:eastAsia="en-US" w:bidi="ar-SA"/>
          <w14:ligatures w14:val="none"/>
        </w:rPr>
        <w:t>fig.x</w:t>
      </w:r>
      <w:proofErr w:type="spellEnd"/>
      <w:r w:rsidR="002F5DF3">
        <w:rPr>
          <w:rFonts w:asciiTheme="minorHAnsi" w:eastAsiaTheme="minorHAnsi" w:hAnsiTheme="minorHAnsi" w:cstheme="minorBidi"/>
          <w:snapToGrid/>
          <w:color w:val="auto"/>
          <w:kern w:val="0"/>
          <w:sz w:val="22"/>
          <w:lang w:eastAsia="en-US" w:bidi="ar-SA"/>
          <w14:ligatures w14:val="none"/>
        </w:rPr>
        <w:t>)</w:t>
      </w:r>
      <w:r w:rsidR="000E60E6">
        <w:rPr>
          <w:rFonts w:asciiTheme="minorHAnsi" w:eastAsiaTheme="minorHAnsi" w:hAnsiTheme="minorHAnsi" w:cstheme="minorBidi"/>
          <w:snapToGrid/>
          <w:color w:val="auto"/>
          <w:kern w:val="0"/>
          <w:sz w:val="22"/>
          <w:lang w:eastAsia="en-US" w:bidi="ar-SA"/>
          <w14:ligatures w14:val="none"/>
        </w:rPr>
        <w:t xml:space="preserve"> ( except for Green et al. study that sampled 2500 oysters)</w:t>
      </w:r>
      <w:r>
        <w:rPr>
          <w:rFonts w:asciiTheme="minorHAnsi" w:eastAsiaTheme="minorHAnsi" w:hAnsiTheme="minorHAnsi" w:cstheme="minorBidi"/>
          <w:snapToGrid/>
          <w:color w:val="auto"/>
          <w:kern w:val="0"/>
          <w:sz w:val="22"/>
          <w:lang w:eastAsia="en-US" w:bidi="ar-SA"/>
          <w14:ligatures w14:val="none"/>
        </w:rPr>
        <w:t xml:space="preserve">, we choose the uninformative Jeffreys prior as </w:t>
      </w:r>
      <w:proofErr w:type="spellStart"/>
      <w:r>
        <w:rPr>
          <w:rFonts w:asciiTheme="minorHAnsi" w:eastAsiaTheme="minorHAnsi" w:hAnsiTheme="minorHAnsi" w:cstheme="minorBidi"/>
          <w:snapToGrid/>
          <w:color w:val="auto"/>
          <w:kern w:val="0"/>
          <w:sz w:val="22"/>
          <w:lang w:eastAsia="en-US" w:bidi="ar-SA"/>
          <w14:ligatures w14:val="none"/>
        </w:rPr>
        <w:t>Pior</w:t>
      </w:r>
      <w:proofErr w:type="spellEnd"/>
      <w:r>
        <w:rPr>
          <w:rFonts w:asciiTheme="minorHAnsi" w:eastAsiaTheme="minorHAnsi" w:hAnsiTheme="minorHAnsi" w:cstheme="minorBidi"/>
          <w:snapToGrid/>
          <w:color w:val="auto"/>
          <w:kern w:val="0"/>
          <w:sz w:val="22"/>
          <w:lang w:eastAsia="en-US" w:bidi="ar-SA"/>
          <w14:ligatures w14:val="none"/>
        </w:rPr>
        <w:t xml:space="preserve"> model distribution of </w:t>
      </w:r>
      <w:r w:rsidRPr="00AD63E2">
        <w:rPr>
          <w:rFonts w:asciiTheme="minorHAnsi" w:eastAsiaTheme="minorHAnsi" w:hAnsiTheme="minorHAnsi" w:cstheme="minorHAnsi"/>
          <w:snapToGrid/>
          <w:color w:val="auto"/>
          <w:kern w:val="0"/>
          <w:sz w:val="22"/>
          <w:lang w:eastAsia="en-US" w:bidi="ar-SA"/>
          <w14:ligatures w14:val="none"/>
        </w:rPr>
        <w:t>π</w:t>
      </w:r>
      <w:r>
        <w:rPr>
          <w:rFonts w:asciiTheme="minorHAnsi" w:eastAsiaTheme="minorHAnsi" w:hAnsiTheme="minorHAnsi" w:cstheme="minorBidi"/>
          <w:snapToGrid/>
          <w:color w:val="auto"/>
          <w:kern w:val="0"/>
          <w:sz w:val="22"/>
          <w:lang w:eastAsia="en-US" w:bidi="ar-SA"/>
          <w14:ligatures w14:val="none"/>
        </w:rPr>
        <w:t xml:space="preserve">, with </w:t>
      </w:r>
      <w:r w:rsidRPr="004D254B">
        <w:rPr>
          <w:rFonts w:asciiTheme="minorHAnsi" w:eastAsiaTheme="minorHAnsi" w:hAnsiTheme="minorHAnsi" w:cstheme="minorBidi"/>
          <w:snapToGrid/>
          <w:color w:val="auto"/>
          <w:kern w:val="0"/>
          <w:sz w:val="22"/>
          <w:lang w:eastAsia="en-US" w:bidi="ar-SA"/>
          <w14:ligatures w14:val="none"/>
        </w:rPr>
        <w:t>α and β</w:t>
      </w:r>
      <w:r>
        <w:rPr>
          <w:rFonts w:asciiTheme="minorHAnsi" w:eastAsiaTheme="minorHAnsi" w:hAnsiTheme="minorHAnsi" w:cstheme="minorBidi"/>
          <w:snapToGrid/>
          <w:color w:val="auto"/>
          <w:kern w:val="0"/>
          <w:sz w:val="22"/>
          <w:lang w:eastAsia="en-US" w:bidi="ar-SA"/>
          <w14:ligatures w14:val="none"/>
        </w:rPr>
        <w:t xml:space="preserve"> = 0.</w:t>
      </w:r>
      <w:commentRangeStart w:id="11"/>
      <w:r>
        <w:rPr>
          <w:rFonts w:asciiTheme="minorHAnsi" w:eastAsiaTheme="minorHAnsi" w:hAnsiTheme="minorHAnsi" w:cstheme="minorBidi"/>
          <w:snapToGrid/>
          <w:color w:val="auto"/>
          <w:kern w:val="0"/>
          <w:sz w:val="22"/>
          <w:lang w:eastAsia="en-US" w:bidi="ar-SA"/>
          <w14:ligatures w14:val="none"/>
        </w:rPr>
        <w:t>5</w:t>
      </w:r>
      <w:commentRangeEnd w:id="11"/>
      <w:r>
        <w:rPr>
          <w:rStyle w:val="Rimandocommento"/>
          <w:rFonts w:asciiTheme="minorHAnsi" w:eastAsiaTheme="minorHAnsi" w:hAnsiTheme="minorHAnsi" w:cstheme="minorBidi"/>
          <w:snapToGrid/>
          <w:color w:val="auto"/>
          <w:kern w:val="0"/>
          <w:lang w:val="it-IT" w:eastAsia="en-US" w:bidi="ar-SA"/>
          <w14:ligatures w14:val="none"/>
        </w:rPr>
        <w:commentReference w:id="11"/>
      </w:r>
      <w:r>
        <w:rPr>
          <w:rFonts w:asciiTheme="minorHAnsi" w:eastAsiaTheme="minorHAnsi" w:hAnsiTheme="minorHAnsi" w:cstheme="minorBidi"/>
          <w:snapToGrid/>
          <w:color w:val="auto"/>
          <w:kern w:val="0"/>
          <w:sz w:val="22"/>
          <w:lang w:eastAsia="en-US" w:bidi="ar-SA"/>
          <w14:ligatures w14:val="none"/>
        </w:rPr>
        <w:t xml:space="preserve"> </w:t>
      </w:r>
      <w:r w:rsidR="002F5DF3">
        <w:rPr>
          <w:rFonts w:asciiTheme="minorHAnsi" w:eastAsiaTheme="minorHAnsi" w:hAnsiTheme="minorHAnsi" w:cstheme="minorBidi"/>
          <w:snapToGrid/>
          <w:color w:val="auto"/>
          <w:kern w:val="0"/>
          <w:sz w:val="22"/>
          <w:lang w:eastAsia="en-US" w:bidi="ar-SA"/>
          <w14:ligatures w14:val="none"/>
        </w:rPr>
        <w:t xml:space="preserve">. </w:t>
      </w:r>
      <w:bookmarkStart w:id="12" w:name="_GoBack"/>
      <w:bookmarkEnd w:id="12"/>
    </w:p>
    <w:p w14:paraId="58C6C613" w14:textId="6090016B" w:rsidR="00AD63E2" w:rsidRDefault="00AD63E2" w:rsidP="004D254B">
      <w:pPr>
        <w:pStyle w:val="MDPI31text"/>
        <w:ind w:left="0" w:firstLine="0"/>
        <w:rPr>
          <w:rFonts w:asciiTheme="minorHAnsi" w:eastAsiaTheme="minorHAnsi" w:hAnsiTheme="minorHAnsi" w:cstheme="minorBidi"/>
          <w:snapToGrid/>
          <w:color w:val="auto"/>
          <w:kern w:val="0"/>
          <w:sz w:val="22"/>
          <w:lang w:eastAsia="en-US" w:bidi="ar-SA"/>
          <w14:ligatures w14:val="none"/>
        </w:rPr>
      </w:pPr>
    </w:p>
    <w:p w14:paraId="2B3C4DC9" w14:textId="33109A64" w:rsidR="004D254B" w:rsidRDefault="00BC6CAC" w:rsidP="004D254B">
      <w:pPr>
        <w:pStyle w:val="MDPI31text"/>
        <w:ind w:left="0" w:firstLine="0"/>
        <w:rPr>
          <w:rFonts w:asciiTheme="minorHAnsi" w:eastAsiaTheme="minorHAnsi" w:hAnsiTheme="minorHAnsi" w:cstheme="minorBidi"/>
          <w:snapToGrid/>
          <w:color w:val="auto"/>
          <w:kern w:val="0"/>
          <w:sz w:val="22"/>
          <w:lang w:eastAsia="en-US" w:bidi="ar-SA"/>
          <w14:ligatures w14:val="none"/>
        </w:rPr>
      </w:pPr>
      <w:r>
        <w:rPr>
          <w:rFonts w:asciiTheme="minorHAnsi" w:eastAsiaTheme="minorHAnsi" w:hAnsiTheme="minorHAnsi" w:cstheme="minorBidi"/>
          <w:snapToGrid/>
          <w:color w:val="auto"/>
          <w:kern w:val="0"/>
          <w:sz w:val="22"/>
          <w:lang w:eastAsia="en-US" w:bidi="ar-SA"/>
          <w14:ligatures w14:val="none"/>
        </w:rPr>
        <w:t>C</w:t>
      </w:r>
      <w:r w:rsidR="004D254B" w:rsidRPr="004D254B">
        <w:rPr>
          <w:rFonts w:asciiTheme="minorHAnsi" w:eastAsiaTheme="minorHAnsi" w:hAnsiTheme="minorHAnsi" w:cstheme="minorBidi"/>
          <w:snapToGrid/>
          <w:color w:val="auto"/>
          <w:kern w:val="0"/>
          <w:sz w:val="22"/>
          <w:lang w:eastAsia="en-US" w:bidi="ar-SA"/>
          <w14:ligatures w14:val="none"/>
        </w:rPr>
        <w:t>redib</w:t>
      </w:r>
      <w:r w:rsidR="003C08DA">
        <w:rPr>
          <w:rFonts w:asciiTheme="minorHAnsi" w:eastAsiaTheme="minorHAnsi" w:hAnsiTheme="minorHAnsi" w:cstheme="minorBidi"/>
          <w:snapToGrid/>
          <w:color w:val="auto"/>
          <w:kern w:val="0"/>
          <w:sz w:val="22"/>
          <w:lang w:eastAsia="en-US" w:bidi="ar-SA"/>
          <w14:ligatures w14:val="none"/>
        </w:rPr>
        <w:t xml:space="preserve">le </w:t>
      </w:r>
      <w:r w:rsidR="004D254B" w:rsidRPr="004D254B">
        <w:rPr>
          <w:rFonts w:asciiTheme="minorHAnsi" w:eastAsiaTheme="minorHAnsi" w:hAnsiTheme="minorHAnsi" w:cstheme="minorBidi"/>
          <w:snapToGrid/>
          <w:color w:val="auto"/>
          <w:kern w:val="0"/>
          <w:sz w:val="22"/>
          <w:lang w:eastAsia="en-US" w:bidi="ar-SA"/>
          <w14:ligatures w14:val="none"/>
        </w:rPr>
        <w:t>interval</w:t>
      </w:r>
      <w:r w:rsidR="003C08DA">
        <w:rPr>
          <w:rFonts w:asciiTheme="minorHAnsi" w:eastAsiaTheme="minorHAnsi" w:hAnsiTheme="minorHAnsi" w:cstheme="minorBidi"/>
          <w:snapToGrid/>
          <w:color w:val="auto"/>
          <w:kern w:val="0"/>
          <w:sz w:val="22"/>
          <w:lang w:eastAsia="en-US" w:bidi="ar-SA"/>
          <w14:ligatures w14:val="none"/>
        </w:rPr>
        <w:t>s</w:t>
      </w:r>
      <w:r w:rsidR="004D254B" w:rsidRPr="004D254B">
        <w:rPr>
          <w:rFonts w:asciiTheme="minorHAnsi" w:eastAsiaTheme="minorHAnsi" w:hAnsiTheme="minorHAnsi" w:cstheme="minorBidi"/>
          <w:snapToGrid/>
          <w:color w:val="auto"/>
          <w:kern w:val="0"/>
          <w:sz w:val="22"/>
          <w:lang w:eastAsia="en-US" w:bidi="ar-SA"/>
          <w14:ligatures w14:val="none"/>
        </w:rPr>
        <w:t xml:space="preserve"> </w:t>
      </w:r>
      <w:proofErr w:type="gramStart"/>
      <w:r w:rsidR="004D254B" w:rsidRPr="004D254B">
        <w:rPr>
          <w:rFonts w:asciiTheme="minorHAnsi" w:eastAsiaTheme="minorHAnsi" w:hAnsiTheme="minorHAnsi" w:cstheme="minorBidi"/>
          <w:snapToGrid/>
          <w:color w:val="auto"/>
          <w:kern w:val="0"/>
          <w:sz w:val="22"/>
          <w:lang w:eastAsia="en-US" w:bidi="ar-SA"/>
          <w14:ligatures w14:val="none"/>
        </w:rPr>
        <w:t>was</w:t>
      </w:r>
      <w:proofErr w:type="gramEnd"/>
      <w:r w:rsidR="004D254B" w:rsidRPr="004D254B">
        <w:rPr>
          <w:rFonts w:asciiTheme="minorHAnsi" w:eastAsiaTheme="minorHAnsi" w:hAnsiTheme="minorHAnsi" w:cstheme="minorBidi"/>
          <w:snapToGrid/>
          <w:color w:val="auto"/>
          <w:kern w:val="0"/>
          <w:sz w:val="22"/>
          <w:lang w:eastAsia="en-US" w:bidi="ar-SA"/>
          <w14:ligatures w14:val="none"/>
        </w:rPr>
        <w:t xml:space="preserve"> then constructed from the posterior distribution, which collected the highest probability of density corresponding to 95% of the estimated probability (</w:t>
      </w:r>
      <w:r w:rsidR="00AD63E2" w:rsidRPr="00AD63E2">
        <w:rPr>
          <w:rFonts w:asciiTheme="minorHAnsi" w:eastAsiaTheme="minorHAnsi" w:hAnsiTheme="minorHAnsi" w:cstheme="minorHAnsi"/>
          <w:snapToGrid/>
          <w:color w:val="auto"/>
          <w:kern w:val="0"/>
          <w:sz w:val="22"/>
          <w:lang w:eastAsia="en-US" w:bidi="ar-SA"/>
          <w14:ligatures w14:val="none"/>
        </w:rPr>
        <w:t>π</w:t>
      </w:r>
      <w:r w:rsidR="004D254B" w:rsidRPr="004D254B">
        <w:rPr>
          <w:rFonts w:asciiTheme="minorHAnsi" w:eastAsiaTheme="minorHAnsi" w:hAnsiTheme="minorHAnsi" w:cstheme="minorBidi"/>
          <w:snapToGrid/>
          <w:color w:val="auto"/>
          <w:kern w:val="0"/>
          <w:sz w:val="22"/>
          <w:lang w:eastAsia="en-US" w:bidi="ar-SA"/>
          <w14:ligatures w14:val="none"/>
        </w:rPr>
        <w:t xml:space="preserve">) values. The point and interval estimates of the </w:t>
      </w:r>
      <w:proofErr w:type="spellStart"/>
      <w:r w:rsidR="00385294">
        <w:rPr>
          <w:rFonts w:asciiTheme="minorHAnsi" w:eastAsiaTheme="minorHAnsi" w:hAnsiTheme="minorHAnsi" w:cstheme="minorBidi"/>
          <w:snapToGrid/>
          <w:color w:val="auto"/>
          <w:kern w:val="0"/>
          <w:sz w:val="22"/>
          <w:lang w:eastAsia="en-US" w:bidi="ar-SA"/>
          <w14:ligatures w14:val="none"/>
        </w:rPr>
        <w:t>NoV</w:t>
      </w:r>
      <w:proofErr w:type="spellEnd"/>
      <w:r w:rsidR="004D254B" w:rsidRPr="004D254B">
        <w:rPr>
          <w:rFonts w:asciiTheme="minorHAnsi" w:eastAsiaTheme="minorHAnsi" w:hAnsiTheme="minorHAnsi" w:cstheme="minorBidi"/>
          <w:snapToGrid/>
          <w:color w:val="auto"/>
          <w:kern w:val="0"/>
          <w:sz w:val="22"/>
          <w:lang w:eastAsia="en-US" w:bidi="ar-SA"/>
          <w14:ligatures w14:val="none"/>
        </w:rPr>
        <w:t xml:space="preserve"> prevalence were calculated using the function </w:t>
      </w:r>
      <w:r w:rsidR="00240AE7">
        <w:rPr>
          <w:rFonts w:asciiTheme="minorHAnsi" w:eastAsiaTheme="minorHAnsi" w:hAnsiTheme="minorHAnsi" w:cstheme="minorBidi"/>
          <w:snapToGrid/>
          <w:color w:val="auto"/>
          <w:kern w:val="0"/>
          <w:sz w:val="22"/>
          <w:lang w:eastAsia="en-US" w:bidi="ar-SA"/>
          <w14:ligatures w14:val="none"/>
        </w:rPr>
        <w:t>“</w:t>
      </w:r>
      <w:proofErr w:type="spellStart"/>
      <w:r w:rsidR="004D254B" w:rsidRPr="004D254B">
        <w:rPr>
          <w:rFonts w:asciiTheme="minorHAnsi" w:eastAsiaTheme="minorHAnsi" w:hAnsiTheme="minorHAnsi" w:cstheme="minorBidi"/>
          <w:snapToGrid/>
          <w:color w:val="auto"/>
          <w:kern w:val="0"/>
          <w:sz w:val="22"/>
          <w:lang w:eastAsia="en-US" w:bidi="ar-SA"/>
          <w14:ligatures w14:val="none"/>
        </w:rPr>
        <w:t>binom</w:t>
      </w:r>
      <w:r w:rsidR="00240AE7">
        <w:rPr>
          <w:rFonts w:asciiTheme="minorHAnsi" w:eastAsiaTheme="minorHAnsi" w:hAnsiTheme="minorHAnsi" w:cstheme="minorBidi"/>
          <w:snapToGrid/>
          <w:color w:val="auto"/>
          <w:kern w:val="0"/>
          <w:sz w:val="22"/>
          <w:lang w:eastAsia="en-US" w:bidi="ar-SA"/>
          <w14:ligatures w14:val="none"/>
        </w:rPr>
        <w:t>.b</w:t>
      </w:r>
      <w:r w:rsidR="004D254B" w:rsidRPr="004D254B">
        <w:rPr>
          <w:rFonts w:asciiTheme="minorHAnsi" w:eastAsiaTheme="minorHAnsi" w:hAnsiTheme="minorHAnsi" w:cstheme="minorBidi"/>
          <w:snapToGrid/>
          <w:color w:val="auto"/>
          <w:kern w:val="0"/>
          <w:sz w:val="22"/>
          <w:lang w:eastAsia="en-US" w:bidi="ar-SA"/>
          <w14:ligatures w14:val="none"/>
        </w:rPr>
        <w:t>ayes</w:t>
      </w:r>
      <w:proofErr w:type="spellEnd"/>
      <w:r w:rsidR="00240AE7">
        <w:rPr>
          <w:rFonts w:asciiTheme="minorHAnsi" w:eastAsiaTheme="minorHAnsi" w:hAnsiTheme="minorHAnsi" w:cstheme="minorBidi"/>
          <w:snapToGrid/>
          <w:color w:val="auto"/>
          <w:kern w:val="0"/>
          <w:sz w:val="22"/>
          <w:lang w:eastAsia="en-US" w:bidi="ar-SA"/>
          <w14:ligatures w14:val="none"/>
        </w:rPr>
        <w:t>()”</w:t>
      </w:r>
      <w:r w:rsidR="004D254B" w:rsidRPr="004D254B">
        <w:rPr>
          <w:rFonts w:asciiTheme="minorHAnsi" w:eastAsiaTheme="minorHAnsi" w:hAnsiTheme="minorHAnsi" w:cstheme="minorBidi"/>
          <w:snapToGrid/>
          <w:color w:val="auto"/>
          <w:kern w:val="0"/>
          <w:sz w:val="22"/>
          <w:lang w:eastAsia="en-US" w:bidi="ar-SA"/>
          <w14:ligatures w14:val="none"/>
        </w:rPr>
        <w:t xml:space="preserve"> of the </w:t>
      </w:r>
      <w:proofErr w:type="spellStart"/>
      <w:r w:rsidR="004D254B" w:rsidRPr="004D254B">
        <w:rPr>
          <w:rFonts w:asciiTheme="minorHAnsi" w:eastAsiaTheme="minorHAnsi" w:hAnsiTheme="minorHAnsi" w:cstheme="minorBidi"/>
          <w:snapToGrid/>
          <w:color w:val="auto"/>
          <w:kern w:val="0"/>
          <w:sz w:val="22"/>
          <w:lang w:eastAsia="en-US" w:bidi="ar-SA"/>
          <w14:ligatures w14:val="none"/>
        </w:rPr>
        <w:t>binom</w:t>
      </w:r>
      <w:proofErr w:type="spellEnd"/>
      <w:r w:rsidR="004D254B" w:rsidRPr="004D254B">
        <w:rPr>
          <w:rFonts w:asciiTheme="minorHAnsi" w:eastAsiaTheme="minorHAnsi" w:hAnsiTheme="minorHAnsi" w:cstheme="minorBidi"/>
          <w:snapToGrid/>
          <w:color w:val="auto"/>
          <w:kern w:val="0"/>
          <w:sz w:val="22"/>
          <w:lang w:eastAsia="en-US" w:bidi="ar-SA"/>
          <w14:ligatures w14:val="none"/>
        </w:rPr>
        <w:t xml:space="preserve"> </w:t>
      </w:r>
      <w:commentRangeStart w:id="13"/>
      <w:r w:rsidR="004D254B" w:rsidRPr="004D254B">
        <w:rPr>
          <w:rFonts w:asciiTheme="minorHAnsi" w:eastAsiaTheme="minorHAnsi" w:hAnsiTheme="minorHAnsi" w:cstheme="minorBidi"/>
          <w:snapToGrid/>
          <w:color w:val="auto"/>
          <w:kern w:val="0"/>
          <w:sz w:val="22"/>
          <w:lang w:eastAsia="en-US" w:bidi="ar-SA"/>
          <w14:ligatures w14:val="none"/>
        </w:rPr>
        <w:t xml:space="preserve">package </w:t>
      </w:r>
      <w:r w:rsidR="004D254B" w:rsidRPr="004D254B">
        <w:rPr>
          <w:rFonts w:asciiTheme="minorHAnsi" w:eastAsiaTheme="minorHAnsi" w:hAnsiTheme="minorHAnsi" w:cstheme="minorBidi"/>
          <w:snapToGrid/>
          <w:color w:val="auto"/>
          <w:kern w:val="0"/>
          <w:sz w:val="22"/>
          <w:lang w:eastAsia="en-US" w:bidi="ar-SA"/>
          <w14:ligatures w14:val="none"/>
        </w:rPr>
        <w:fldChar w:fldCharType="begin"/>
      </w:r>
      <w:r w:rsidR="004D254B" w:rsidRPr="004D254B">
        <w:rPr>
          <w:rFonts w:asciiTheme="minorHAnsi" w:eastAsiaTheme="minorHAnsi" w:hAnsiTheme="minorHAnsi" w:cstheme="minorBidi"/>
          <w:snapToGrid/>
          <w:color w:val="auto"/>
          <w:kern w:val="0"/>
          <w:sz w:val="22"/>
          <w:lang w:eastAsia="en-US" w:bidi="ar-SA"/>
          <w14:ligatures w14:val="none"/>
        </w:rPr>
        <w:instrText xml:space="preserve"> ADDIN ZOTERO_ITEM CSL_CITATION {"citationID":"1hirdHsK","properties":{"formattedCitation":"[43]","plainCitation":"[43]","noteIndex":0},"citationItems":[{"id":4679,"uris":["http://zotero.org/users/4878877/items/NV74QT7K"],"itemData":{"id":4679,"type":"webpage","abstract":"Constructs confidence intervals on the probability of success in a binomial experiment via several parameterizations.","license":"GPL-2 | GPL-3 [expanded from: GPL]","title":"binom: Binomial Confidence Intervals for Several Parameterizations","title-short":"binom","URL":"https://cran.r-project.org/web/packages/binom/index.html","author":[{"family":"Dorai-Raj","given":"Sundar"}],"accessed":{"date-parts":[["2023",6,9]]},"issued":{"date-parts":[["2022"]]}}}],"schema":"https://github.com/citation-style-language/schema/raw/master/csl-citation.json"} </w:instrText>
      </w:r>
      <w:r w:rsidR="004D254B" w:rsidRPr="004D254B">
        <w:rPr>
          <w:rFonts w:asciiTheme="minorHAnsi" w:eastAsiaTheme="minorHAnsi" w:hAnsiTheme="minorHAnsi" w:cstheme="minorBidi"/>
          <w:snapToGrid/>
          <w:color w:val="auto"/>
          <w:kern w:val="0"/>
          <w:sz w:val="22"/>
          <w:lang w:eastAsia="en-US" w:bidi="ar-SA"/>
          <w14:ligatures w14:val="none"/>
        </w:rPr>
        <w:fldChar w:fldCharType="separate"/>
      </w:r>
      <w:r w:rsidR="004D254B" w:rsidRPr="004D254B">
        <w:rPr>
          <w:rFonts w:asciiTheme="minorHAnsi" w:eastAsiaTheme="minorHAnsi" w:hAnsiTheme="minorHAnsi" w:cstheme="minorBidi"/>
          <w:snapToGrid/>
          <w:color w:val="auto"/>
          <w:kern w:val="0"/>
          <w:sz w:val="22"/>
          <w:lang w:eastAsia="en-US" w:bidi="ar-SA"/>
          <w14:ligatures w14:val="none"/>
        </w:rPr>
        <w:fldChar w:fldCharType="end"/>
      </w:r>
      <w:commentRangeEnd w:id="13"/>
      <w:r w:rsidR="00240AE7">
        <w:rPr>
          <w:rStyle w:val="Rimandocommento"/>
          <w:rFonts w:asciiTheme="minorHAnsi" w:eastAsiaTheme="minorHAnsi" w:hAnsiTheme="minorHAnsi" w:cstheme="minorBidi"/>
          <w:snapToGrid/>
          <w:color w:val="auto"/>
          <w:kern w:val="0"/>
          <w:lang w:val="it-IT" w:eastAsia="en-US" w:bidi="ar-SA"/>
          <w14:ligatures w14:val="none"/>
        </w:rPr>
        <w:commentReference w:id="13"/>
      </w:r>
      <w:r w:rsidR="004D254B" w:rsidRPr="004D254B">
        <w:rPr>
          <w:rFonts w:asciiTheme="minorHAnsi" w:eastAsiaTheme="minorHAnsi" w:hAnsiTheme="minorHAnsi" w:cstheme="minorBidi"/>
          <w:snapToGrid/>
          <w:color w:val="auto"/>
          <w:kern w:val="0"/>
          <w:sz w:val="22"/>
          <w:lang w:eastAsia="en-US" w:bidi="ar-SA"/>
          <w14:ligatures w14:val="none"/>
        </w:rPr>
        <w:t xml:space="preserve"> in R </w:t>
      </w:r>
      <w:commentRangeStart w:id="14"/>
      <w:r w:rsidR="004D254B" w:rsidRPr="004D254B">
        <w:rPr>
          <w:rFonts w:asciiTheme="minorHAnsi" w:eastAsiaTheme="minorHAnsi" w:hAnsiTheme="minorHAnsi" w:cstheme="minorBidi"/>
          <w:snapToGrid/>
          <w:color w:val="auto"/>
          <w:kern w:val="0"/>
          <w:sz w:val="22"/>
          <w:lang w:eastAsia="en-US" w:bidi="ar-SA"/>
          <w14:ligatures w14:val="none"/>
        </w:rPr>
        <w:t>language</w:t>
      </w:r>
      <w:commentRangeEnd w:id="14"/>
      <w:r w:rsidR="00240AE7">
        <w:rPr>
          <w:rStyle w:val="Rimandocommento"/>
          <w:rFonts w:asciiTheme="minorHAnsi" w:eastAsiaTheme="minorHAnsi" w:hAnsiTheme="minorHAnsi" w:cstheme="minorBidi"/>
          <w:snapToGrid/>
          <w:color w:val="auto"/>
          <w:kern w:val="0"/>
          <w:lang w:val="it-IT" w:eastAsia="en-US" w:bidi="ar-SA"/>
          <w14:ligatures w14:val="none"/>
        </w:rPr>
        <w:commentReference w:id="14"/>
      </w:r>
      <w:r w:rsidR="004D254B" w:rsidRPr="004D254B">
        <w:rPr>
          <w:rFonts w:asciiTheme="minorHAnsi" w:eastAsiaTheme="minorHAnsi" w:hAnsiTheme="minorHAnsi" w:cstheme="minorBidi"/>
          <w:snapToGrid/>
          <w:color w:val="auto"/>
          <w:kern w:val="0"/>
          <w:sz w:val="22"/>
          <w:lang w:eastAsia="en-US" w:bidi="ar-SA"/>
          <w14:ligatures w14:val="none"/>
        </w:rPr>
        <w:t xml:space="preserve">. The </w:t>
      </w:r>
      <w:proofErr w:type="spellStart"/>
      <w:r w:rsidR="004D254B" w:rsidRPr="004D254B">
        <w:rPr>
          <w:rFonts w:asciiTheme="minorHAnsi" w:eastAsiaTheme="minorHAnsi" w:hAnsiTheme="minorHAnsi" w:cstheme="minorBidi"/>
          <w:snapToGrid/>
          <w:color w:val="auto"/>
          <w:kern w:val="0"/>
          <w:sz w:val="22"/>
          <w:lang w:eastAsia="en-US" w:bidi="ar-SA"/>
          <w14:ligatures w14:val="none"/>
        </w:rPr>
        <w:t>forestplot</w:t>
      </w:r>
      <w:proofErr w:type="spellEnd"/>
      <w:r w:rsidR="004D254B" w:rsidRPr="004D254B">
        <w:rPr>
          <w:rFonts w:asciiTheme="minorHAnsi" w:eastAsiaTheme="minorHAnsi" w:hAnsiTheme="minorHAnsi" w:cstheme="minorBidi"/>
          <w:snapToGrid/>
          <w:color w:val="auto"/>
          <w:kern w:val="0"/>
          <w:sz w:val="22"/>
          <w:lang w:eastAsia="en-US" w:bidi="ar-SA"/>
          <w14:ligatures w14:val="none"/>
        </w:rPr>
        <w:t xml:space="preserve"> </w:t>
      </w:r>
      <w:commentRangeStart w:id="15"/>
      <w:r w:rsidR="004D254B" w:rsidRPr="004D254B">
        <w:rPr>
          <w:rFonts w:asciiTheme="minorHAnsi" w:eastAsiaTheme="minorHAnsi" w:hAnsiTheme="minorHAnsi" w:cstheme="minorBidi"/>
          <w:snapToGrid/>
          <w:color w:val="auto"/>
          <w:kern w:val="0"/>
          <w:sz w:val="22"/>
          <w:lang w:eastAsia="en-US" w:bidi="ar-SA"/>
          <w14:ligatures w14:val="none"/>
        </w:rPr>
        <w:t>packag</w:t>
      </w:r>
      <w:r w:rsidR="00240AE7">
        <w:rPr>
          <w:rFonts w:asciiTheme="minorHAnsi" w:eastAsiaTheme="minorHAnsi" w:hAnsiTheme="minorHAnsi" w:cstheme="minorBidi"/>
          <w:snapToGrid/>
          <w:color w:val="auto"/>
          <w:kern w:val="0"/>
          <w:sz w:val="22"/>
          <w:lang w:eastAsia="en-US" w:bidi="ar-SA"/>
          <w14:ligatures w14:val="none"/>
        </w:rPr>
        <w:t>e</w:t>
      </w:r>
      <w:commentRangeEnd w:id="15"/>
      <w:r w:rsidR="00240AE7">
        <w:rPr>
          <w:rStyle w:val="Rimandocommento"/>
          <w:rFonts w:asciiTheme="minorHAnsi" w:eastAsiaTheme="minorHAnsi" w:hAnsiTheme="minorHAnsi" w:cstheme="minorBidi"/>
          <w:snapToGrid/>
          <w:color w:val="auto"/>
          <w:kern w:val="0"/>
          <w:lang w:val="it-IT" w:eastAsia="en-US" w:bidi="ar-SA"/>
          <w14:ligatures w14:val="none"/>
        </w:rPr>
        <w:commentReference w:id="15"/>
      </w:r>
      <w:r w:rsidR="00240AE7">
        <w:rPr>
          <w:rFonts w:asciiTheme="minorHAnsi" w:eastAsiaTheme="minorHAnsi" w:hAnsiTheme="minorHAnsi" w:cstheme="minorBidi"/>
          <w:snapToGrid/>
          <w:color w:val="auto"/>
          <w:kern w:val="0"/>
          <w:sz w:val="22"/>
          <w:lang w:eastAsia="en-US" w:bidi="ar-SA"/>
          <w14:ligatures w14:val="none"/>
        </w:rPr>
        <w:t xml:space="preserve"> </w:t>
      </w:r>
      <w:r w:rsidR="004D254B" w:rsidRPr="004D254B">
        <w:rPr>
          <w:rFonts w:asciiTheme="minorHAnsi" w:eastAsiaTheme="minorHAnsi" w:hAnsiTheme="minorHAnsi" w:cstheme="minorBidi"/>
          <w:snapToGrid/>
          <w:color w:val="auto"/>
          <w:kern w:val="0"/>
          <w:sz w:val="22"/>
          <w:lang w:eastAsia="en-US" w:bidi="ar-SA"/>
          <w14:ligatures w14:val="none"/>
        </w:rPr>
        <w:t xml:space="preserve"> in R was used to obtain a forest plot, where </w:t>
      </w:r>
      <w:r w:rsidR="00AD63E2">
        <w:rPr>
          <w:rFonts w:asciiTheme="minorHAnsi" w:eastAsiaTheme="minorHAnsi" w:hAnsiTheme="minorHAnsi" w:cstheme="minorBidi"/>
          <w:snapToGrid/>
          <w:color w:val="auto"/>
          <w:kern w:val="0"/>
          <w:sz w:val="22"/>
          <w:lang w:eastAsia="en-US" w:bidi="ar-SA"/>
          <w14:ligatures w14:val="none"/>
        </w:rPr>
        <w:t xml:space="preserve">for each year period </w:t>
      </w:r>
      <w:proofErr w:type="gramStart"/>
      <w:r w:rsidR="00AD63E2">
        <w:rPr>
          <w:rFonts w:asciiTheme="minorHAnsi" w:eastAsiaTheme="minorHAnsi" w:hAnsiTheme="minorHAnsi" w:cstheme="minorBidi"/>
          <w:snapToGrid/>
          <w:color w:val="auto"/>
          <w:kern w:val="0"/>
          <w:sz w:val="22"/>
          <w:lang w:eastAsia="en-US" w:bidi="ar-SA"/>
          <w14:ligatures w14:val="none"/>
        </w:rPr>
        <w:t>( cold</w:t>
      </w:r>
      <w:proofErr w:type="gramEnd"/>
      <w:r w:rsidR="00AD63E2">
        <w:rPr>
          <w:rFonts w:asciiTheme="minorHAnsi" w:eastAsiaTheme="minorHAnsi" w:hAnsiTheme="minorHAnsi" w:cstheme="minorBidi"/>
          <w:snapToGrid/>
          <w:color w:val="auto"/>
          <w:kern w:val="0"/>
          <w:sz w:val="22"/>
          <w:lang w:eastAsia="en-US" w:bidi="ar-SA"/>
          <w14:ligatures w14:val="none"/>
        </w:rPr>
        <w:t xml:space="preserve"> and mild) , </w:t>
      </w:r>
      <w:r w:rsidR="004D254B" w:rsidRPr="004D254B">
        <w:rPr>
          <w:rFonts w:asciiTheme="minorHAnsi" w:eastAsiaTheme="minorHAnsi" w:hAnsiTheme="minorHAnsi" w:cstheme="minorBidi"/>
          <w:snapToGrid/>
          <w:color w:val="auto"/>
          <w:kern w:val="0"/>
          <w:sz w:val="22"/>
          <w:lang w:eastAsia="en-US" w:bidi="ar-SA"/>
          <w14:ligatures w14:val="none"/>
        </w:rPr>
        <w:t xml:space="preserve">the results for </w:t>
      </w:r>
      <w:r w:rsidR="00AD63E2">
        <w:rPr>
          <w:rFonts w:asciiTheme="minorHAnsi" w:eastAsiaTheme="minorHAnsi" w:hAnsiTheme="minorHAnsi" w:cstheme="minorBidi"/>
          <w:snapToGrid/>
          <w:color w:val="auto"/>
          <w:kern w:val="0"/>
          <w:sz w:val="22"/>
          <w:lang w:eastAsia="en-US" w:bidi="ar-SA"/>
          <w14:ligatures w14:val="none"/>
        </w:rPr>
        <w:t xml:space="preserve">season and category of samples </w:t>
      </w:r>
      <w:r w:rsidR="004D254B" w:rsidRPr="004D254B">
        <w:rPr>
          <w:rFonts w:asciiTheme="minorHAnsi" w:eastAsiaTheme="minorHAnsi" w:hAnsiTheme="minorHAnsi" w:cstheme="minorBidi"/>
          <w:snapToGrid/>
          <w:color w:val="auto"/>
          <w:kern w:val="0"/>
          <w:sz w:val="22"/>
          <w:lang w:eastAsia="en-US" w:bidi="ar-SA"/>
          <w14:ligatures w14:val="none"/>
        </w:rPr>
        <w:t>are presented.</w:t>
      </w:r>
    </w:p>
    <w:p w14:paraId="1EFFBF41" w14:textId="77777777" w:rsidR="003711FB" w:rsidRPr="004D254B" w:rsidRDefault="003711FB" w:rsidP="004D254B">
      <w:pPr>
        <w:pStyle w:val="MDPI31text"/>
        <w:ind w:left="0" w:firstLine="0"/>
        <w:rPr>
          <w:rFonts w:asciiTheme="minorHAnsi" w:eastAsiaTheme="minorHAnsi" w:hAnsiTheme="minorHAnsi" w:cstheme="minorBidi"/>
          <w:snapToGrid/>
          <w:color w:val="auto"/>
          <w:kern w:val="0"/>
          <w:sz w:val="22"/>
          <w:lang w:eastAsia="en-US" w:bidi="ar-SA"/>
          <w14:ligatures w14:val="none"/>
        </w:rPr>
      </w:pPr>
    </w:p>
    <w:p w14:paraId="4380DC6E" w14:textId="4BD560D2" w:rsidR="004D254B" w:rsidRPr="003711FB" w:rsidRDefault="004D254B" w:rsidP="004D254B">
      <w:pPr>
        <w:pStyle w:val="MDPI31text"/>
        <w:ind w:left="0" w:firstLine="0"/>
        <w:rPr>
          <w:rFonts w:asciiTheme="minorHAnsi" w:eastAsiaTheme="minorHAnsi" w:hAnsiTheme="minorHAnsi" w:cstheme="minorBidi"/>
          <w:snapToGrid/>
          <w:color w:val="auto"/>
          <w:kern w:val="0"/>
          <w:sz w:val="22"/>
          <w:lang w:eastAsia="en-US" w:bidi="ar-SA"/>
          <w14:ligatures w14:val="none"/>
        </w:rPr>
      </w:pPr>
      <w:r w:rsidRPr="003711FB">
        <w:rPr>
          <w:rFonts w:asciiTheme="minorHAnsi" w:eastAsiaTheme="minorHAnsi" w:hAnsiTheme="minorHAnsi" w:cstheme="minorBidi"/>
          <w:snapToGrid/>
          <w:color w:val="auto"/>
          <w:kern w:val="0"/>
          <w:sz w:val="22"/>
          <w:lang w:eastAsia="en-US" w:bidi="ar-SA"/>
          <w14:ligatures w14:val="none"/>
        </w:rPr>
        <w:t xml:space="preserve">Moreover, the number of </w:t>
      </w:r>
      <w:proofErr w:type="spellStart"/>
      <w:r w:rsidR="003711FB">
        <w:rPr>
          <w:rFonts w:asciiTheme="minorHAnsi" w:eastAsiaTheme="minorHAnsi" w:hAnsiTheme="minorHAnsi" w:cstheme="minorBidi"/>
          <w:snapToGrid/>
          <w:color w:val="auto"/>
          <w:kern w:val="0"/>
          <w:sz w:val="22"/>
          <w:lang w:eastAsia="en-US" w:bidi="ar-SA"/>
          <w14:ligatures w14:val="none"/>
        </w:rPr>
        <w:t>NoV</w:t>
      </w:r>
      <w:proofErr w:type="spellEnd"/>
      <w:r w:rsidR="003711FB">
        <w:rPr>
          <w:rFonts w:asciiTheme="minorHAnsi" w:eastAsiaTheme="minorHAnsi" w:hAnsiTheme="minorHAnsi" w:cstheme="minorBidi"/>
          <w:snapToGrid/>
          <w:color w:val="auto"/>
          <w:kern w:val="0"/>
          <w:sz w:val="22"/>
          <w:lang w:eastAsia="en-US" w:bidi="ar-SA"/>
          <w14:ligatures w14:val="none"/>
        </w:rPr>
        <w:t xml:space="preserve"> </w:t>
      </w:r>
      <w:r w:rsidRPr="003711FB">
        <w:rPr>
          <w:rFonts w:asciiTheme="minorHAnsi" w:eastAsiaTheme="minorHAnsi" w:hAnsiTheme="minorHAnsi" w:cstheme="minorBidi"/>
          <w:snapToGrid/>
          <w:color w:val="auto"/>
          <w:kern w:val="0"/>
          <w:sz w:val="22"/>
          <w:lang w:eastAsia="en-US" w:bidi="ar-SA"/>
          <w14:ligatures w14:val="none"/>
        </w:rPr>
        <w:t xml:space="preserve">positive </w:t>
      </w:r>
      <w:r w:rsidR="003711FB">
        <w:rPr>
          <w:rFonts w:asciiTheme="minorHAnsi" w:eastAsiaTheme="minorHAnsi" w:hAnsiTheme="minorHAnsi" w:cstheme="minorBidi"/>
          <w:snapToGrid/>
          <w:color w:val="auto"/>
          <w:kern w:val="0"/>
          <w:sz w:val="22"/>
          <w:lang w:eastAsia="en-US" w:bidi="ar-SA"/>
          <w14:ligatures w14:val="none"/>
        </w:rPr>
        <w:t>shelllife</w:t>
      </w:r>
      <w:r w:rsidRPr="003711FB">
        <w:rPr>
          <w:rFonts w:asciiTheme="minorHAnsi" w:eastAsiaTheme="minorHAnsi" w:hAnsiTheme="minorHAnsi" w:cstheme="minorBidi"/>
          <w:snapToGrid/>
          <w:color w:val="auto"/>
          <w:kern w:val="0"/>
          <w:sz w:val="22"/>
          <w:lang w:eastAsia="en-US" w:bidi="ar-SA"/>
          <w14:ligatures w14:val="none"/>
        </w:rPr>
        <w:t xml:space="preserve"> from similar studies were retrieved, and consequently, the respective point and interval estimates of </w:t>
      </w:r>
      <w:proofErr w:type="gramStart"/>
      <w:r w:rsidR="003711FB">
        <w:rPr>
          <w:rFonts w:asciiTheme="minorHAnsi" w:eastAsiaTheme="minorHAnsi" w:hAnsiTheme="minorHAnsi" w:cstheme="minorBidi"/>
          <w:snapToGrid/>
          <w:color w:val="auto"/>
          <w:kern w:val="0"/>
          <w:sz w:val="22"/>
          <w:lang w:eastAsia="en-US" w:bidi="ar-SA"/>
          <w14:ligatures w14:val="none"/>
        </w:rPr>
        <w:t xml:space="preserve">probability </w:t>
      </w:r>
      <w:r w:rsidRPr="003711FB">
        <w:rPr>
          <w:rFonts w:asciiTheme="minorHAnsi" w:eastAsiaTheme="minorHAnsi" w:hAnsiTheme="minorHAnsi" w:cstheme="minorBidi"/>
          <w:snapToGrid/>
          <w:color w:val="auto"/>
          <w:kern w:val="0"/>
          <w:sz w:val="22"/>
          <w:lang w:eastAsia="en-US" w:bidi="ar-SA"/>
          <w14:ligatures w14:val="none"/>
        </w:rPr>
        <w:t xml:space="preserve"> </w:t>
      </w:r>
      <w:r w:rsidR="003711FB">
        <w:rPr>
          <w:rFonts w:asciiTheme="minorHAnsi" w:eastAsiaTheme="minorHAnsi" w:hAnsiTheme="minorHAnsi" w:cstheme="minorBidi"/>
          <w:snapToGrid/>
          <w:color w:val="auto"/>
          <w:kern w:val="0"/>
          <w:sz w:val="22"/>
          <w:lang w:eastAsia="en-US" w:bidi="ar-SA"/>
          <w14:ligatures w14:val="none"/>
        </w:rPr>
        <w:t>with</w:t>
      </w:r>
      <w:proofErr w:type="gramEnd"/>
      <w:r w:rsidR="003711FB">
        <w:rPr>
          <w:rFonts w:asciiTheme="minorHAnsi" w:eastAsiaTheme="minorHAnsi" w:hAnsiTheme="minorHAnsi" w:cstheme="minorBidi"/>
          <w:snapToGrid/>
          <w:color w:val="auto"/>
          <w:kern w:val="0"/>
          <w:sz w:val="22"/>
          <w:lang w:eastAsia="en-US" w:bidi="ar-SA"/>
          <w14:ligatures w14:val="none"/>
        </w:rPr>
        <w:t xml:space="preserve"> </w:t>
      </w:r>
      <w:r w:rsidRPr="003711FB">
        <w:rPr>
          <w:rFonts w:asciiTheme="minorHAnsi" w:eastAsiaTheme="minorHAnsi" w:hAnsiTheme="minorHAnsi" w:cstheme="minorBidi"/>
          <w:snapToGrid/>
          <w:color w:val="auto"/>
          <w:kern w:val="0"/>
          <w:sz w:val="22"/>
          <w:lang w:eastAsia="en-US" w:bidi="ar-SA"/>
          <w14:ligatures w14:val="none"/>
        </w:rPr>
        <w:t xml:space="preserve"> 95% credibility interval were </w:t>
      </w:r>
      <w:r w:rsidR="003711FB">
        <w:rPr>
          <w:rFonts w:asciiTheme="minorHAnsi" w:eastAsiaTheme="minorHAnsi" w:hAnsiTheme="minorHAnsi" w:cstheme="minorBidi"/>
          <w:snapToGrid/>
          <w:color w:val="auto"/>
          <w:kern w:val="0"/>
          <w:sz w:val="22"/>
          <w:lang w:eastAsia="en-US" w:bidi="ar-SA"/>
          <w14:ligatures w14:val="none"/>
        </w:rPr>
        <w:t xml:space="preserve">with same Beta binomial model </w:t>
      </w:r>
      <w:r w:rsidRPr="003711FB">
        <w:rPr>
          <w:rFonts w:asciiTheme="minorHAnsi" w:eastAsiaTheme="minorHAnsi" w:hAnsiTheme="minorHAnsi" w:cstheme="minorBidi"/>
          <w:snapToGrid/>
          <w:color w:val="auto"/>
          <w:kern w:val="0"/>
          <w:sz w:val="22"/>
          <w:lang w:eastAsia="en-US" w:bidi="ar-SA"/>
          <w14:ligatures w14:val="none"/>
        </w:rPr>
        <w:t>to better describe and contextualise our results.</w:t>
      </w:r>
    </w:p>
    <w:bookmarkEnd w:id="3"/>
    <w:p w14:paraId="0322F4F6" w14:textId="4AF991F5" w:rsidR="004D254B" w:rsidRPr="003711FB" w:rsidRDefault="004D254B" w:rsidP="004D254B">
      <w:pPr>
        <w:autoSpaceDE w:val="0"/>
        <w:autoSpaceDN w:val="0"/>
        <w:adjustRightInd w:val="0"/>
        <w:spacing w:after="0" w:line="240" w:lineRule="atLeast"/>
        <w:jc w:val="both"/>
        <w:rPr>
          <w:lang w:val="en-US"/>
        </w:rPr>
      </w:pPr>
    </w:p>
    <w:p w14:paraId="636153DF" w14:textId="27DB731F" w:rsidR="00713896" w:rsidRPr="003711FB" w:rsidRDefault="00713896" w:rsidP="004D254B">
      <w:pPr>
        <w:autoSpaceDE w:val="0"/>
        <w:autoSpaceDN w:val="0"/>
        <w:adjustRightInd w:val="0"/>
        <w:spacing w:after="0" w:line="240" w:lineRule="atLeast"/>
        <w:jc w:val="both"/>
        <w:rPr>
          <w:lang w:val="en-US"/>
        </w:rPr>
      </w:pPr>
    </w:p>
    <w:p w14:paraId="28DC2F53" w14:textId="22104C6F" w:rsidR="00713896" w:rsidRPr="003711FB" w:rsidRDefault="00713896" w:rsidP="004D254B">
      <w:pPr>
        <w:autoSpaceDE w:val="0"/>
        <w:autoSpaceDN w:val="0"/>
        <w:adjustRightInd w:val="0"/>
        <w:spacing w:after="0" w:line="240" w:lineRule="atLeast"/>
        <w:jc w:val="both"/>
        <w:rPr>
          <w:lang w:val="en-US"/>
        </w:rPr>
      </w:pPr>
    </w:p>
    <w:p w14:paraId="66510A86" w14:textId="4E0DAC77" w:rsidR="00713896" w:rsidRPr="003711FB" w:rsidRDefault="00713896" w:rsidP="004D254B">
      <w:pPr>
        <w:autoSpaceDE w:val="0"/>
        <w:autoSpaceDN w:val="0"/>
        <w:adjustRightInd w:val="0"/>
        <w:spacing w:after="0" w:line="240" w:lineRule="atLeast"/>
        <w:jc w:val="both"/>
        <w:rPr>
          <w:lang w:val="en-US"/>
        </w:rPr>
      </w:pPr>
    </w:p>
    <w:p w14:paraId="4BD5A9FE" w14:textId="77777777" w:rsidR="00713896" w:rsidRDefault="00713896" w:rsidP="004D254B">
      <w:pPr>
        <w:autoSpaceDE w:val="0"/>
        <w:autoSpaceDN w:val="0"/>
        <w:adjustRightInd w:val="0"/>
        <w:spacing w:after="0" w:line="240" w:lineRule="atLeast"/>
        <w:jc w:val="both"/>
        <w:rPr>
          <w:lang w:val="en-US"/>
        </w:rPr>
      </w:pPr>
    </w:p>
    <w:p w14:paraId="6E2B76AA" w14:textId="77777777" w:rsidR="00713896" w:rsidRDefault="00713896" w:rsidP="004D254B">
      <w:pPr>
        <w:autoSpaceDE w:val="0"/>
        <w:autoSpaceDN w:val="0"/>
        <w:adjustRightInd w:val="0"/>
        <w:spacing w:after="0" w:line="240" w:lineRule="atLeast"/>
        <w:jc w:val="both"/>
        <w:rPr>
          <w:lang w:val="en-US"/>
        </w:rPr>
      </w:pPr>
    </w:p>
    <w:p w14:paraId="4E3CCBAA" w14:textId="77777777" w:rsidR="00713896" w:rsidRDefault="00713896" w:rsidP="004D254B">
      <w:pPr>
        <w:autoSpaceDE w:val="0"/>
        <w:autoSpaceDN w:val="0"/>
        <w:adjustRightInd w:val="0"/>
        <w:spacing w:after="0" w:line="240" w:lineRule="atLeast"/>
        <w:jc w:val="both"/>
        <w:rPr>
          <w:lang w:val="en-US"/>
        </w:rPr>
      </w:pPr>
    </w:p>
    <w:p w14:paraId="6F9FCADC" w14:textId="77777777" w:rsidR="00713896" w:rsidRDefault="00713896" w:rsidP="004D254B">
      <w:pPr>
        <w:autoSpaceDE w:val="0"/>
        <w:autoSpaceDN w:val="0"/>
        <w:adjustRightInd w:val="0"/>
        <w:spacing w:after="0" w:line="240" w:lineRule="atLeast"/>
        <w:jc w:val="both"/>
        <w:rPr>
          <w:lang w:val="en-US"/>
        </w:rPr>
      </w:pPr>
    </w:p>
    <w:p w14:paraId="4E7C454E" w14:textId="107BB28E" w:rsidR="00713896" w:rsidRDefault="00713896" w:rsidP="002C4AE9">
      <w:pPr>
        <w:autoSpaceDE w:val="0"/>
        <w:autoSpaceDN w:val="0"/>
        <w:adjustRightInd w:val="0"/>
        <w:spacing w:after="0" w:line="240" w:lineRule="atLeast"/>
        <w:rPr>
          <w:iCs/>
          <w:lang w:val="en-US"/>
        </w:rPr>
      </w:pPr>
    </w:p>
    <w:p w14:paraId="747DB6AB" w14:textId="15D5AA18" w:rsidR="00713896" w:rsidRDefault="00713896" w:rsidP="002C4AE9">
      <w:pPr>
        <w:autoSpaceDE w:val="0"/>
        <w:autoSpaceDN w:val="0"/>
        <w:adjustRightInd w:val="0"/>
        <w:spacing w:after="0" w:line="240" w:lineRule="atLeast"/>
        <w:rPr>
          <w:iCs/>
          <w:lang w:val="en-US"/>
        </w:rPr>
      </w:pPr>
    </w:p>
    <w:p w14:paraId="40EB2AD1" w14:textId="18D67470" w:rsidR="00713896" w:rsidRDefault="00713896" w:rsidP="002C4AE9">
      <w:pPr>
        <w:autoSpaceDE w:val="0"/>
        <w:autoSpaceDN w:val="0"/>
        <w:adjustRightInd w:val="0"/>
        <w:spacing w:after="0" w:line="240" w:lineRule="atLeast"/>
        <w:rPr>
          <w:iCs/>
          <w:lang w:val="en-US"/>
        </w:rPr>
      </w:pPr>
    </w:p>
    <w:p w14:paraId="763D9E5D" w14:textId="34F14009" w:rsidR="00713896" w:rsidRDefault="00713896" w:rsidP="002C4AE9">
      <w:pPr>
        <w:autoSpaceDE w:val="0"/>
        <w:autoSpaceDN w:val="0"/>
        <w:adjustRightInd w:val="0"/>
        <w:spacing w:after="0" w:line="240" w:lineRule="atLeast"/>
        <w:rPr>
          <w:iCs/>
          <w:lang w:val="en-US"/>
        </w:rPr>
      </w:pPr>
    </w:p>
    <w:p w14:paraId="263262A0" w14:textId="75FE674B" w:rsidR="00713896" w:rsidRDefault="00713896" w:rsidP="002C4AE9">
      <w:pPr>
        <w:autoSpaceDE w:val="0"/>
        <w:autoSpaceDN w:val="0"/>
        <w:adjustRightInd w:val="0"/>
        <w:spacing w:after="0" w:line="240" w:lineRule="atLeast"/>
        <w:rPr>
          <w:iCs/>
          <w:lang w:val="en-US"/>
        </w:rPr>
      </w:pPr>
    </w:p>
    <w:p w14:paraId="3BCD99EA" w14:textId="59966E9D" w:rsidR="00713896" w:rsidRDefault="00713896" w:rsidP="002C4AE9">
      <w:pPr>
        <w:autoSpaceDE w:val="0"/>
        <w:autoSpaceDN w:val="0"/>
        <w:adjustRightInd w:val="0"/>
        <w:spacing w:after="0" w:line="240" w:lineRule="atLeast"/>
        <w:rPr>
          <w:iCs/>
          <w:lang w:val="en-US"/>
        </w:rPr>
      </w:pPr>
    </w:p>
    <w:p w14:paraId="7B1E573F" w14:textId="56060066" w:rsidR="00713896" w:rsidRDefault="00713896" w:rsidP="002C4AE9">
      <w:pPr>
        <w:autoSpaceDE w:val="0"/>
        <w:autoSpaceDN w:val="0"/>
        <w:adjustRightInd w:val="0"/>
        <w:spacing w:after="0" w:line="240" w:lineRule="atLeast"/>
        <w:rPr>
          <w:iCs/>
          <w:lang w:val="en-US"/>
        </w:rPr>
      </w:pPr>
    </w:p>
    <w:p w14:paraId="3F4A3447" w14:textId="1CC45EDD" w:rsidR="00713896" w:rsidRDefault="00713896" w:rsidP="002C4AE9">
      <w:pPr>
        <w:autoSpaceDE w:val="0"/>
        <w:autoSpaceDN w:val="0"/>
        <w:adjustRightInd w:val="0"/>
        <w:spacing w:after="0" w:line="240" w:lineRule="atLeast"/>
        <w:rPr>
          <w:iCs/>
          <w:lang w:val="en-US"/>
        </w:rPr>
      </w:pPr>
    </w:p>
    <w:p w14:paraId="3477FA4F" w14:textId="79CA811D" w:rsidR="00713896" w:rsidRDefault="00713896" w:rsidP="002C4AE9">
      <w:pPr>
        <w:autoSpaceDE w:val="0"/>
        <w:autoSpaceDN w:val="0"/>
        <w:adjustRightInd w:val="0"/>
        <w:spacing w:after="0" w:line="240" w:lineRule="atLeast"/>
        <w:rPr>
          <w:iCs/>
          <w:lang w:val="en-US"/>
        </w:rPr>
      </w:pPr>
    </w:p>
    <w:p w14:paraId="68C81C42" w14:textId="5FF11160" w:rsidR="00713896" w:rsidRDefault="00713896" w:rsidP="002C4AE9">
      <w:pPr>
        <w:autoSpaceDE w:val="0"/>
        <w:autoSpaceDN w:val="0"/>
        <w:adjustRightInd w:val="0"/>
        <w:spacing w:after="0" w:line="240" w:lineRule="atLeast"/>
        <w:rPr>
          <w:iCs/>
          <w:lang w:val="en-US"/>
        </w:rPr>
      </w:pPr>
    </w:p>
    <w:p w14:paraId="3E348450" w14:textId="7FC4D53D" w:rsidR="00713896" w:rsidRDefault="00713896" w:rsidP="002C4AE9">
      <w:pPr>
        <w:autoSpaceDE w:val="0"/>
        <w:autoSpaceDN w:val="0"/>
        <w:adjustRightInd w:val="0"/>
        <w:spacing w:after="0" w:line="240" w:lineRule="atLeast"/>
        <w:rPr>
          <w:iCs/>
          <w:lang w:val="en-US"/>
        </w:rPr>
      </w:pPr>
    </w:p>
    <w:p w14:paraId="3D357FBE" w14:textId="77777777" w:rsidR="00713896" w:rsidRPr="004D254B" w:rsidRDefault="00713896" w:rsidP="002C4AE9">
      <w:pPr>
        <w:autoSpaceDE w:val="0"/>
        <w:autoSpaceDN w:val="0"/>
        <w:adjustRightInd w:val="0"/>
        <w:spacing w:after="0" w:line="240" w:lineRule="atLeast"/>
        <w:rPr>
          <w:iCs/>
          <w:lang w:val="en-US"/>
        </w:rPr>
      </w:pPr>
    </w:p>
    <w:p w14:paraId="5E8F9C16" w14:textId="77777777" w:rsidR="00CD3EF6" w:rsidRPr="004D254B" w:rsidRDefault="00EE634E" w:rsidP="00381D74">
      <w:pPr>
        <w:autoSpaceDE w:val="0"/>
        <w:autoSpaceDN w:val="0"/>
        <w:adjustRightInd w:val="0"/>
        <w:spacing w:after="0" w:line="240" w:lineRule="atLeast"/>
        <w:jc w:val="both"/>
        <w:rPr>
          <w:iCs/>
          <w:strike/>
          <w:color w:val="FF0000"/>
          <w:lang w:val="en-US"/>
        </w:rPr>
      </w:pPr>
      <w:r w:rsidRPr="004D254B">
        <w:rPr>
          <w:iCs/>
          <w:strike/>
          <w:color w:val="FF0000"/>
          <w:lang w:val="en-US"/>
        </w:rPr>
        <w:t>Statistic</w:t>
      </w:r>
      <w:r w:rsidR="009F19BF" w:rsidRPr="004D254B">
        <w:rPr>
          <w:iCs/>
          <w:strike/>
          <w:color w:val="FF0000"/>
          <w:lang w:val="en-US"/>
        </w:rPr>
        <w:t xml:space="preserve">al analysis </w:t>
      </w:r>
      <w:r w:rsidR="00B766C8" w:rsidRPr="004D254B">
        <w:rPr>
          <w:iCs/>
          <w:strike/>
          <w:color w:val="FF0000"/>
          <w:lang w:val="en-US"/>
        </w:rPr>
        <w:t>was</w:t>
      </w:r>
      <w:r w:rsidR="009F19BF" w:rsidRPr="004D254B">
        <w:rPr>
          <w:iCs/>
          <w:strike/>
          <w:color w:val="FF0000"/>
          <w:lang w:val="en-US"/>
        </w:rPr>
        <w:t xml:space="preserve"> </w:t>
      </w:r>
      <w:r w:rsidR="00EF2807" w:rsidRPr="004D254B">
        <w:rPr>
          <w:iCs/>
          <w:strike/>
          <w:color w:val="FF0000"/>
          <w:lang w:val="en-US"/>
        </w:rPr>
        <w:t>carried out</w:t>
      </w:r>
      <w:r w:rsidR="009F19BF" w:rsidRPr="004D254B">
        <w:rPr>
          <w:iCs/>
          <w:strike/>
          <w:color w:val="FF0000"/>
          <w:lang w:val="en-US"/>
        </w:rPr>
        <w:t xml:space="preserve"> using R </w:t>
      </w:r>
      <w:r w:rsidRPr="004D254B">
        <w:rPr>
          <w:iCs/>
          <w:strike/>
          <w:color w:val="FF0000"/>
          <w:lang w:val="en-US"/>
        </w:rPr>
        <w:t>s</w:t>
      </w:r>
      <w:r w:rsidR="00EF2807" w:rsidRPr="004D254B">
        <w:rPr>
          <w:iCs/>
          <w:strike/>
          <w:color w:val="FF0000"/>
          <w:lang w:val="en-US"/>
        </w:rPr>
        <w:t xml:space="preserve">oftware (3.5.2. version). </w:t>
      </w:r>
    </w:p>
    <w:p w14:paraId="7F5E7F92" w14:textId="77777777" w:rsidR="00CD3EF6" w:rsidRPr="004D254B" w:rsidRDefault="00CD3EF6" w:rsidP="00381D74">
      <w:pPr>
        <w:autoSpaceDE w:val="0"/>
        <w:autoSpaceDN w:val="0"/>
        <w:adjustRightInd w:val="0"/>
        <w:spacing w:after="0" w:line="240" w:lineRule="atLeast"/>
        <w:jc w:val="both"/>
        <w:rPr>
          <w:iCs/>
          <w:strike/>
          <w:color w:val="FF0000"/>
          <w:lang w:val="en-US"/>
        </w:rPr>
      </w:pPr>
    </w:p>
    <w:p w14:paraId="4F065A29" w14:textId="4663D7E6" w:rsidR="00EA0B1D" w:rsidRPr="004D254B" w:rsidRDefault="00F81210" w:rsidP="00381D74">
      <w:pPr>
        <w:autoSpaceDE w:val="0"/>
        <w:autoSpaceDN w:val="0"/>
        <w:adjustRightInd w:val="0"/>
        <w:spacing w:after="0" w:line="240" w:lineRule="atLeast"/>
        <w:jc w:val="both"/>
        <w:rPr>
          <w:iCs/>
          <w:strike/>
          <w:color w:val="FF0000"/>
          <w:lang w:val="en-US"/>
        </w:rPr>
      </w:pPr>
      <w:r w:rsidRPr="004D254B">
        <w:rPr>
          <w:iCs/>
          <w:strike/>
          <w:color w:val="FF0000"/>
          <w:lang w:val="en-US"/>
        </w:rPr>
        <w:t xml:space="preserve">The prevalence </w:t>
      </w:r>
      <w:r w:rsidR="00265DD8" w:rsidRPr="004D254B">
        <w:rPr>
          <w:iCs/>
          <w:strike/>
          <w:color w:val="FF0000"/>
          <w:lang w:val="en-US"/>
        </w:rPr>
        <w:t>was calculated as proportion between positive samples on total sample</w:t>
      </w:r>
      <w:r w:rsidR="00FD3D2E" w:rsidRPr="004D254B">
        <w:rPr>
          <w:iCs/>
          <w:strike/>
          <w:color w:val="FF0000"/>
          <w:lang w:val="en-US"/>
        </w:rPr>
        <w:t>s</w:t>
      </w:r>
      <w:r w:rsidR="00265DD8" w:rsidRPr="004D254B">
        <w:rPr>
          <w:iCs/>
          <w:strike/>
          <w:color w:val="FF0000"/>
          <w:lang w:val="en-US"/>
        </w:rPr>
        <w:t xml:space="preserve"> and was expressed in p</w:t>
      </w:r>
      <w:r w:rsidR="00EA0B1D" w:rsidRPr="004D254B">
        <w:rPr>
          <w:iCs/>
          <w:strike/>
          <w:color w:val="FF0000"/>
          <w:lang w:val="en-US"/>
        </w:rPr>
        <w:t>ercentage values.</w:t>
      </w:r>
    </w:p>
    <w:p w14:paraId="2BC31D56" w14:textId="77777777" w:rsidR="00CD3EF6" w:rsidRPr="004D254B" w:rsidRDefault="00CD3EF6" w:rsidP="00381D74">
      <w:pPr>
        <w:autoSpaceDE w:val="0"/>
        <w:autoSpaceDN w:val="0"/>
        <w:adjustRightInd w:val="0"/>
        <w:spacing w:after="0" w:line="240" w:lineRule="atLeast"/>
        <w:jc w:val="both"/>
        <w:rPr>
          <w:iCs/>
          <w:strike/>
          <w:color w:val="FF0000"/>
          <w:lang w:val="en-US"/>
        </w:rPr>
      </w:pPr>
    </w:p>
    <w:p w14:paraId="4E8BA266" w14:textId="77777777" w:rsidR="00CD3EF6" w:rsidRPr="004D254B" w:rsidRDefault="001C365F" w:rsidP="00381D74">
      <w:pPr>
        <w:autoSpaceDE w:val="0"/>
        <w:autoSpaceDN w:val="0"/>
        <w:adjustRightInd w:val="0"/>
        <w:spacing w:after="0" w:line="240" w:lineRule="atLeast"/>
        <w:jc w:val="both"/>
        <w:rPr>
          <w:iCs/>
          <w:strike/>
          <w:color w:val="FF0000"/>
          <w:lang w:val="en-US"/>
        </w:rPr>
      </w:pPr>
      <w:r w:rsidRPr="004D254B">
        <w:rPr>
          <w:iCs/>
          <w:strike/>
          <w:color w:val="FF0000"/>
          <w:lang w:val="en-US"/>
        </w:rPr>
        <w:t>The prevalence</w:t>
      </w:r>
      <w:r w:rsidR="00265DD8" w:rsidRPr="004D254B">
        <w:rPr>
          <w:iCs/>
          <w:strike/>
          <w:color w:val="FF0000"/>
          <w:lang w:val="en-US"/>
        </w:rPr>
        <w:t xml:space="preserve"> and the 95% confidence interval (95%CI) were calculated with the </w:t>
      </w:r>
      <w:r w:rsidR="00FD3D2E" w:rsidRPr="004D254B">
        <w:rPr>
          <w:iCs/>
          <w:strike/>
          <w:color w:val="FF0000"/>
          <w:lang w:val="en-US"/>
        </w:rPr>
        <w:t>One Sample P</w:t>
      </w:r>
      <w:r w:rsidRPr="004D254B">
        <w:rPr>
          <w:iCs/>
          <w:strike/>
          <w:color w:val="FF0000"/>
          <w:lang w:val="en-US"/>
        </w:rPr>
        <w:t>roportions test with continuity correction</w:t>
      </w:r>
      <w:r w:rsidR="00FD3D2E" w:rsidRPr="004D254B">
        <w:rPr>
          <w:iCs/>
          <w:strike/>
          <w:color w:val="FF0000"/>
          <w:lang w:val="en-US"/>
        </w:rPr>
        <w:t>.</w:t>
      </w:r>
      <w:r w:rsidRPr="004D254B">
        <w:rPr>
          <w:iCs/>
          <w:strike/>
          <w:color w:val="FF0000"/>
          <w:lang w:val="en-US"/>
        </w:rPr>
        <w:t xml:space="preserve"> </w:t>
      </w:r>
    </w:p>
    <w:p w14:paraId="429B6442" w14:textId="77777777" w:rsidR="00CD3EF6" w:rsidRPr="004D254B" w:rsidRDefault="00CD3EF6" w:rsidP="00381D74">
      <w:pPr>
        <w:autoSpaceDE w:val="0"/>
        <w:autoSpaceDN w:val="0"/>
        <w:adjustRightInd w:val="0"/>
        <w:spacing w:after="0" w:line="240" w:lineRule="atLeast"/>
        <w:jc w:val="both"/>
        <w:rPr>
          <w:iCs/>
          <w:strike/>
          <w:color w:val="FF0000"/>
          <w:lang w:val="en-US"/>
        </w:rPr>
      </w:pPr>
    </w:p>
    <w:p w14:paraId="3797BB3F" w14:textId="5DE20309" w:rsidR="00CD3EF6" w:rsidRPr="004D254B" w:rsidRDefault="00EE634E" w:rsidP="00381D74">
      <w:pPr>
        <w:autoSpaceDE w:val="0"/>
        <w:autoSpaceDN w:val="0"/>
        <w:adjustRightInd w:val="0"/>
        <w:spacing w:after="0" w:line="240" w:lineRule="atLeast"/>
        <w:jc w:val="both"/>
        <w:rPr>
          <w:iCs/>
          <w:strike/>
          <w:color w:val="FF0000"/>
          <w:lang w:val="en-US"/>
        </w:rPr>
      </w:pPr>
      <w:r w:rsidRPr="004D254B">
        <w:rPr>
          <w:iCs/>
          <w:strike/>
          <w:color w:val="FF0000"/>
          <w:lang w:val="en-US"/>
        </w:rPr>
        <w:t>Pearson’s Chi-squared test with Yates’ continuity correction</w:t>
      </w:r>
      <w:r w:rsidR="00FD3D2E" w:rsidRPr="004D254B">
        <w:rPr>
          <w:iCs/>
          <w:strike/>
          <w:color w:val="FF0000"/>
          <w:lang w:val="en-US"/>
        </w:rPr>
        <w:t xml:space="preserve"> was used to test </w:t>
      </w:r>
      <w:r w:rsidR="00EA0B1D" w:rsidRPr="004D254B">
        <w:rPr>
          <w:iCs/>
          <w:strike/>
          <w:color w:val="FF0000"/>
          <w:lang w:val="en-US"/>
        </w:rPr>
        <w:t>differences between</w:t>
      </w:r>
      <w:r w:rsidR="003F4DAD" w:rsidRPr="004D254B">
        <w:rPr>
          <w:iCs/>
          <w:strike/>
          <w:color w:val="FF0000"/>
          <w:lang w:val="en-US"/>
        </w:rPr>
        <w:t xml:space="preserve"> </w:t>
      </w:r>
      <w:r w:rsidR="00EA0B1D" w:rsidRPr="004D254B">
        <w:rPr>
          <w:iCs/>
          <w:strike/>
          <w:color w:val="FF0000"/>
          <w:lang w:val="en-US"/>
        </w:rPr>
        <w:t xml:space="preserve">positive samples </w:t>
      </w:r>
      <w:r w:rsidR="007F0591" w:rsidRPr="004D254B">
        <w:rPr>
          <w:iCs/>
          <w:strike/>
          <w:color w:val="FF0000"/>
          <w:lang w:val="en-US"/>
        </w:rPr>
        <w:t xml:space="preserve">found in different </w:t>
      </w:r>
      <w:r w:rsidR="003F4DAD" w:rsidRPr="004D254B">
        <w:rPr>
          <w:iCs/>
          <w:strike/>
          <w:color w:val="FF0000"/>
          <w:lang w:val="en-US"/>
        </w:rPr>
        <w:t xml:space="preserve">seasons and </w:t>
      </w:r>
      <w:r w:rsidR="00EA0B1D" w:rsidRPr="004D254B">
        <w:rPr>
          <w:iCs/>
          <w:strike/>
          <w:color w:val="FF0000"/>
          <w:lang w:val="en-US"/>
        </w:rPr>
        <w:t xml:space="preserve">between positive samples </w:t>
      </w:r>
      <w:r w:rsidR="007F0591" w:rsidRPr="004D254B">
        <w:rPr>
          <w:iCs/>
          <w:strike/>
          <w:color w:val="FF0000"/>
          <w:lang w:val="en-US"/>
        </w:rPr>
        <w:t>based on the category</w:t>
      </w:r>
      <w:r w:rsidRPr="004D254B">
        <w:rPr>
          <w:iCs/>
          <w:strike/>
          <w:color w:val="FF0000"/>
          <w:lang w:val="en-US"/>
        </w:rPr>
        <w:t>.</w:t>
      </w:r>
      <w:r w:rsidR="00E74D0E" w:rsidRPr="004D254B">
        <w:rPr>
          <w:iCs/>
          <w:strike/>
          <w:color w:val="FF0000"/>
          <w:lang w:val="en-US"/>
        </w:rPr>
        <w:t xml:space="preserve"> </w:t>
      </w:r>
    </w:p>
    <w:p w14:paraId="70887096" w14:textId="77777777" w:rsidR="00CD3EF6" w:rsidRPr="004D254B" w:rsidRDefault="00CD3EF6" w:rsidP="00381D74">
      <w:pPr>
        <w:autoSpaceDE w:val="0"/>
        <w:autoSpaceDN w:val="0"/>
        <w:adjustRightInd w:val="0"/>
        <w:spacing w:after="0" w:line="240" w:lineRule="atLeast"/>
        <w:jc w:val="both"/>
        <w:rPr>
          <w:iCs/>
          <w:strike/>
          <w:color w:val="FF0000"/>
          <w:lang w:val="en-US"/>
        </w:rPr>
      </w:pPr>
    </w:p>
    <w:p w14:paraId="65E81841" w14:textId="52F733BB" w:rsidR="007A1591" w:rsidRPr="004D254B" w:rsidRDefault="00DF3C25" w:rsidP="00381D74">
      <w:pPr>
        <w:autoSpaceDE w:val="0"/>
        <w:autoSpaceDN w:val="0"/>
        <w:adjustRightInd w:val="0"/>
        <w:spacing w:after="0" w:line="240" w:lineRule="atLeast"/>
        <w:jc w:val="both"/>
        <w:rPr>
          <w:iCs/>
          <w:strike/>
          <w:color w:val="FF0000"/>
          <w:lang w:val="en-US"/>
        </w:rPr>
      </w:pPr>
      <w:r w:rsidRPr="004D254B">
        <w:rPr>
          <w:iCs/>
          <w:strike/>
          <w:color w:val="FF0000"/>
          <w:lang w:val="en-US"/>
        </w:rPr>
        <w:t>Moreo</w:t>
      </w:r>
      <w:r w:rsidR="003F4DAD" w:rsidRPr="004D254B">
        <w:rPr>
          <w:iCs/>
          <w:strike/>
          <w:color w:val="FF0000"/>
          <w:lang w:val="en-US"/>
        </w:rPr>
        <w:t>ver</w:t>
      </w:r>
      <w:r w:rsidR="00416E3A" w:rsidRPr="004D254B">
        <w:rPr>
          <w:iCs/>
          <w:strike/>
          <w:color w:val="FF0000"/>
          <w:lang w:val="en-US"/>
        </w:rPr>
        <w:t>,</w:t>
      </w:r>
      <w:r w:rsidR="008C628B" w:rsidRPr="004D254B">
        <w:rPr>
          <w:iCs/>
          <w:strike/>
          <w:color w:val="FF0000"/>
          <w:lang w:val="en-US"/>
        </w:rPr>
        <w:t xml:space="preserve"> Fisher</w:t>
      </w:r>
      <w:r w:rsidR="00B76D5E" w:rsidRPr="004D254B">
        <w:rPr>
          <w:iCs/>
          <w:strike/>
          <w:color w:val="FF0000"/>
          <w:lang w:val="en-US"/>
        </w:rPr>
        <w:t>’</w:t>
      </w:r>
      <w:r w:rsidR="008C628B" w:rsidRPr="004D254B">
        <w:rPr>
          <w:iCs/>
          <w:strike/>
          <w:color w:val="FF0000"/>
          <w:lang w:val="en-US"/>
        </w:rPr>
        <w:t>s Exact test was used to asses</w:t>
      </w:r>
      <w:r w:rsidR="004D7975" w:rsidRPr="004D254B">
        <w:rPr>
          <w:iCs/>
          <w:strike/>
          <w:color w:val="FF0000"/>
          <w:lang w:val="en-US"/>
        </w:rPr>
        <w:t>s</w:t>
      </w:r>
      <w:r w:rsidR="008C628B" w:rsidRPr="004D254B">
        <w:rPr>
          <w:iCs/>
          <w:strike/>
          <w:color w:val="FF0000"/>
          <w:lang w:val="en-US"/>
        </w:rPr>
        <w:t xml:space="preserve"> </w:t>
      </w:r>
      <w:r w:rsidR="004D7975" w:rsidRPr="004D254B">
        <w:rPr>
          <w:iCs/>
          <w:strike/>
          <w:color w:val="FF0000"/>
          <w:lang w:val="en-US"/>
        </w:rPr>
        <w:t xml:space="preserve">the </w:t>
      </w:r>
      <w:r w:rsidR="002F248E" w:rsidRPr="004D254B">
        <w:rPr>
          <w:iCs/>
          <w:strike/>
          <w:color w:val="FF0000"/>
          <w:lang w:val="en-US"/>
        </w:rPr>
        <w:t xml:space="preserve">prevalence </w:t>
      </w:r>
      <w:r w:rsidR="00912F70" w:rsidRPr="004D254B">
        <w:rPr>
          <w:iCs/>
          <w:strike/>
          <w:color w:val="FF0000"/>
          <w:lang w:val="en-US"/>
        </w:rPr>
        <w:t>of</w:t>
      </w:r>
      <w:r w:rsidR="008C628B" w:rsidRPr="004D254B">
        <w:rPr>
          <w:iCs/>
          <w:strike/>
          <w:color w:val="FF0000"/>
          <w:lang w:val="en-US"/>
        </w:rPr>
        <w:t xml:space="preserve"> </w:t>
      </w:r>
      <w:r w:rsidR="00EA0B1D" w:rsidRPr="004D254B">
        <w:rPr>
          <w:iCs/>
          <w:strike/>
          <w:color w:val="FF0000"/>
          <w:lang w:val="en-US"/>
        </w:rPr>
        <w:t xml:space="preserve">positive samples </w:t>
      </w:r>
      <w:r w:rsidR="00A42E32" w:rsidRPr="004D254B">
        <w:rPr>
          <w:strike/>
          <w:color w:val="FF0000"/>
          <w:lang w:val="en-US"/>
        </w:rPr>
        <w:t>collected</w:t>
      </w:r>
      <w:r w:rsidR="00A42E32" w:rsidRPr="004D254B">
        <w:rPr>
          <w:iCs/>
          <w:strike/>
          <w:color w:val="FF0000"/>
          <w:lang w:val="en-US"/>
        </w:rPr>
        <w:t xml:space="preserve"> in different </w:t>
      </w:r>
      <w:r w:rsidR="008C628B" w:rsidRPr="004D254B">
        <w:rPr>
          <w:iCs/>
          <w:strike/>
          <w:color w:val="FF0000"/>
          <w:lang w:val="en-US"/>
        </w:rPr>
        <w:t>sampling areas.</w:t>
      </w:r>
    </w:p>
    <w:p w14:paraId="6EB6BB38" w14:textId="0A9CA237" w:rsidR="00EE634E" w:rsidRPr="004D254B" w:rsidRDefault="00EE634E" w:rsidP="00381D74">
      <w:pPr>
        <w:autoSpaceDE w:val="0"/>
        <w:autoSpaceDN w:val="0"/>
        <w:adjustRightInd w:val="0"/>
        <w:spacing w:after="0" w:line="240" w:lineRule="atLeast"/>
        <w:jc w:val="both"/>
        <w:rPr>
          <w:iCs/>
          <w:strike/>
          <w:color w:val="FF0000"/>
          <w:lang w:val="en-US"/>
        </w:rPr>
      </w:pPr>
    </w:p>
    <w:p w14:paraId="7E90A58B" w14:textId="595B97E0" w:rsidR="0094125B" w:rsidRDefault="009B2709" w:rsidP="002C4AE9">
      <w:pPr>
        <w:spacing w:after="0" w:line="240" w:lineRule="atLeast"/>
        <w:jc w:val="both"/>
        <w:rPr>
          <w:b/>
          <w:bCs/>
          <w:lang w:val="en-US"/>
        </w:rPr>
      </w:pPr>
      <w:r>
        <w:rPr>
          <w:b/>
          <w:bCs/>
          <w:lang w:val="en-US"/>
        </w:rPr>
        <w:t>3</w:t>
      </w:r>
      <w:r w:rsidR="00715380">
        <w:rPr>
          <w:b/>
          <w:bCs/>
          <w:lang w:val="en-US"/>
        </w:rPr>
        <w:t>.</w:t>
      </w:r>
      <w:r>
        <w:rPr>
          <w:b/>
          <w:bCs/>
          <w:lang w:val="en-US"/>
        </w:rPr>
        <w:t xml:space="preserve"> </w:t>
      </w:r>
      <w:r w:rsidR="0094125B" w:rsidRPr="00CA3A11">
        <w:rPr>
          <w:b/>
          <w:bCs/>
          <w:lang w:val="en-US"/>
        </w:rPr>
        <w:t>Results</w:t>
      </w:r>
      <w:r w:rsidR="00F65809">
        <w:rPr>
          <w:b/>
          <w:bCs/>
          <w:lang w:val="en-US"/>
        </w:rPr>
        <w:t xml:space="preserve"> and </w:t>
      </w:r>
      <w:r w:rsidR="00F65809" w:rsidRPr="00290DC3">
        <w:rPr>
          <w:b/>
          <w:bCs/>
          <w:lang w:val="en-GB"/>
        </w:rPr>
        <w:t>discussion</w:t>
      </w:r>
    </w:p>
    <w:p w14:paraId="4800575D" w14:textId="65513642" w:rsidR="002336C7" w:rsidRDefault="00C65087" w:rsidP="005250DC">
      <w:pPr>
        <w:spacing w:after="0" w:line="240" w:lineRule="atLeast"/>
        <w:jc w:val="both"/>
        <w:rPr>
          <w:ins w:id="16" w:author="TRANQUILLO VITO" w:date="2023-07-12T17:29:00Z"/>
          <w:lang w:val="en-US"/>
        </w:rPr>
      </w:pPr>
      <w:r w:rsidRPr="00C65087">
        <w:rPr>
          <w:lang w:val="en-US"/>
        </w:rPr>
        <w:lastRenderedPageBreak/>
        <w:t xml:space="preserve">A total of </w:t>
      </w:r>
      <w:r w:rsidRPr="005250DC">
        <w:rPr>
          <w:lang w:val="en-US"/>
        </w:rPr>
        <w:t>1</w:t>
      </w:r>
      <w:r w:rsidR="00026424">
        <w:rPr>
          <w:lang w:val="en-US"/>
        </w:rPr>
        <w:t>2</w:t>
      </w:r>
      <w:r w:rsidRPr="005250DC">
        <w:rPr>
          <w:lang w:val="en-US"/>
        </w:rPr>
        <w:t>4</w:t>
      </w:r>
      <w:r w:rsidR="00026424">
        <w:rPr>
          <w:lang w:val="en-US"/>
        </w:rPr>
        <w:t xml:space="preserve"> </w:t>
      </w:r>
      <w:r w:rsidR="00A904EE">
        <w:rPr>
          <w:lang w:val="en-US"/>
        </w:rPr>
        <w:t xml:space="preserve">out </w:t>
      </w:r>
      <w:r w:rsidR="000E598F">
        <w:rPr>
          <w:lang w:val="en-US"/>
        </w:rPr>
        <w:t xml:space="preserve">of </w:t>
      </w:r>
      <w:del w:id="17" w:author="TRANQUILLO VITO" w:date="2023-07-12T17:29:00Z">
        <w:r w:rsidR="000E598F" w:rsidDel="002336C7">
          <w:rPr>
            <w:lang w:val="en-US"/>
          </w:rPr>
          <w:delText>6</w:delText>
        </w:r>
        <w:r w:rsidR="00656A10" w:rsidDel="002336C7">
          <w:rPr>
            <w:lang w:val="en-US"/>
          </w:rPr>
          <w:delText>83</w:delText>
        </w:r>
      </w:del>
      <w:ins w:id="18" w:author="TRANQUILLO VITO" w:date="2023-07-12T17:29:00Z">
        <w:r w:rsidR="002336C7">
          <w:rPr>
            <w:lang w:val="en-US"/>
          </w:rPr>
          <w:t>684</w:t>
        </w:r>
      </w:ins>
      <w:r w:rsidR="000E598F">
        <w:rPr>
          <w:lang w:val="en-US"/>
        </w:rPr>
        <w:t xml:space="preserve"> </w:t>
      </w:r>
      <w:r w:rsidR="00481CAD" w:rsidRPr="00C65087">
        <w:rPr>
          <w:lang w:val="en-US"/>
        </w:rPr>
        <w:t xml:space="preserve">samples </w:t>
      </w:r>
      <w:r w:rsidR="00481CAD">
        <w:rPr>
          <w:lang w:val="en-US"/>
        </w:rPr>
        <w:t xml:space="preserve">(18%, CI95%: 15.4 </w:t>
      </w:r>
      <w:proofErr w:type="gramStart"/>
      <w:r w:rsidR="00481CAD">
        <w:rPr>
          <w:lang w:val="en-US"/>
        </w:rPr>
        <w:t xml:space="preserve">-  </w:t>
      </w:r>
      <w:r w:rsidRPr="00C65087">
        <w:rPr>
          <w:lang w:val="en-US"/>
        </w:rPr>
        <w:t>were</w:t>
      </w:r>
      <w:proofErr w:type="gramEnd"/>
      <w:r w:rsidRPr="00C65087">
        <w:rPr>
          <w:lang w:val="en-US"/>
        </w:rPr>
        <w:t xml:space="preserve"> positive </w:t>
      </w:r>
      <w:r w:rsidR="0037764D">
        <w:rPr>
          <w:lang w:val="en-US"/>
        </w:rPr>
        <w:t xml:space="preserve">for </w:t>
      </w:r>
      <w:proofErr w:type="spellStart"/>
      <w:r w:rsidR="0037764D">
        <w:rPr>
          <w:lang w:val="en-US"/>
        </w:rPr>
        <w:t>NoV</w:t>
      </w:r>
      <w:r w:rsidR="008F6E1B">
        <w:rPr>
          <w:lang w:val="en-US"/>
        </w:rPr>
        <w:t>.</w:t>
      </w:r>
      <w:proofErr w:type="spellEnd"/>
      <w:r w:rsidR="008F6E1B">
        <w:rPr>
          <w:lang w:val="en-US"/>
        </w:rPr>
        <w:t xml:space="preserve"> </w:t>
      </w:r>
      <w:del w:id="19" w:author="TRANQUILLO VITO" w:date="2023-07-12T17:29:00Z">
        <w:r w:rsidR="008F6E1B" w:rsidDel="002336C7">
          <w:rPr>
            <w:lang w:val="en-US"/>
          </w:rPr>
          <w:delText>I</w:delText>
        </w:r>
        <w:r w:rsidR="00562D4A" w:rsidDel="002336C7">
          <w:rPr>
            <w:lang w:val="en-US"/>
          </w:rPr>
          <w:delText>n particular</w:delText>
        </w:r>
        <w:r w:rsidR="008F6E1B" w:rsidDel="002336C7">
          <w:rPr>
            <w:lang w:val="en-US"/>
          </w:rPr>
          <w:delText xml:space="preserve">, among the positive samples, 43% </w:delText>
        </w:r>
        <w:r w:rsidR="0012324F" w:rsidDel="002336C7">
          <w:rPr>
            <w:lang w:val="en-US"/>
          </w:rPr>
          <w:delText>were</w:delText>
        </w:r>
        <w:r w:rsidR="0012324F" w:rsidRPr="007F771F" w:rsidDel="002336C7">
          <w:rPr>
            <w:lang w:val="en-US"/>
          </w:rPr>
          <w:delText xml:space="preserve"> </w:delText>
        </w:r>
        <w:r w:rsidR="0012324F" w:rsidRPr="00B856C4" w:rsidDel="002336C7">
          <w:rPr>
            <w:lang w:val="en-US"/>
          </w:rPr>
          <w:delText xml:space="preserve">clams </w:delText>
        </w:r>
        <w:r w:rsidR="008F6E1B" w:rsidDel="002336C7">
          <w:rPr>
            <w:lang w:val="en-US"/>
          </w:rPr>
          <w:delText>(</w:delText>
        </w:r>
        <w:r w:rsidR="0012324F" w:rsidRPr="00562D4A" w:rsidDel="002336C7">
          <w:rPr>
            <w:lang w:val="en-US"/>
          </w:rPr>
          <w:delText>n=53</w:delText>
        </w:r>
        <w:r w:rsidR="008F6E1B" w:rsidDel="002336C7">
          <w:rPr>
            <w:lang w:val="en-US"/>
          </w:rPr>
          <w:delText>)</w:delText>
        </w:r>
        <w:r w:rsidR="00A30CC5" w:rsidRPr="00B856C4" w:rsidDel="002336C7">
          <w:rPr>
            <w:lang w:val="en-US"/>
          </w:rPr>
          <w:delText>,</w:delText>
        </w:r>
        <w:r w:rsidR="00A30CC5" w:rsidDel="002336C7">
          <w:rPr>
            <w:lang w:val="en-US"/>
          </w:rPr>
          <w:delText xml:space="preserve"> </w:delText>
        </w:r>
        <w:r w:rsidR="000E598F" w:rsidRPr="00562D4A" w:rsidDel="002336C7">
          <w:rPr>
            <w:lang w:val="en-US"/>
          </w:rPr>
          <w:delText>27</w:delText>
        </w:r>
        <w:r w:rsidR="000E598F" w:rsidDel="002336C7">
          <w:rPr>
            <w:lang w:val="en-US"/>
          </w:rPr>
          <w:delText xml:space="preserve">% were </w:delText>
        </w:r>
        <w:r w:rsidR="0012324F" w:rsidRPr="00562D4A" w:rsidDel="002336C7">
          <w:rPr>
            <w:lang w:val="en-US"/>
          </w:rPr>
          <w:delText>oysters (n=33</w:delText>
        </w:r>
        <w:r w:rsidR="008F6E1B" w:rsidDel="002336C7">
          <w:rPr>
            <w:lang w:val="en-US"/>
          </w:rPr>
          <w:delText>)</w:delText>
        </w:r>
        <w:r w:rsidR="00F12D7E" w:rsidDel="002336C7">
          <w:rPr>
            <w:lang w:val="en-US"/>
          </w:rPr>
          <w:delText xml:space="preserve">, </w:delText>
        </w:r>
        <w:r w:rsidR="000E598F" w:rsidDel="002336C7">
          <w:rPr>
            <w:lang w:val="en-US"/>
          </w:rPr>
          <w:delText xml:space="preserve">27% </w:delText>
        </w:r>
        <w:r w:rsidR="0012324F" w:rsidRPr="007F771F" w:rsidDel="002336C7">
          <w:rPr>
            <w:lang w:val="en-US"/>
          </w:rPr>
          <w:delText>mussels</w:delText>
        </w:r>
        <w:r w:rsidR="0012324F" w:rsidDel="002336C7">
          <w:rPr>
            <w:lang w:val="en-US"/>
          </w:rPr>
          <w:delText xml:space="preserve"> </w:delText>
        </w:r>
        <w:r w:rsidR="0012324F" w:rsidRPr="007F771F" w:rsidDel="002336C7">
          <w:rPr>
            <w:lang w:val="en-US"/>
          </w:rPr>
          <w:delText>(</w:delText>
        </w:r>
        <w:r w:rsidR="0012324F" w:rsidRPr="005250DC" w:rsidDel="002336C7">
          <w:rPr>
            <w:lang w:val="en-US"/>
          </w:rPr>
          <w:delText>n</w:delText>
        </w:r>
        <w:r w:rsidR="0012324F" w:rsidRPr="007F771F" w:rsidDel="002336C7">
          <w:rPr>
            <w:lang w:val="en-US"/>
          </w:rPr>
          <w:delText>=</w:delText>
        </w:r>
        <w:r w:rsidR="0012324F" w:rsidDel="002336C7">
          <w:rPr>
            <w:lang w:val="en-US"/>
          </w:rPr>
          <w:delText>33</w:delText>
        </w:r>
        <w:r w:rsidR="00F95D88" w:rsidDel="002336C7">
          <w:rPr>
            <w:lang w:val="en-US"/>
          </w:rPr>
          <w:delText xml:space="preserve">) </w:delText>
        </w:r>
        <w:r w:rsidR="00890964" w:rsidRPr="00562D4A" w:rsidDel="002336C7">
          <w:rPr>
            <w:lang w:val="en-US"/>
          </w:rPr>
          <w:delText xml:space="preserve">and </w:delText>
        </w:r>
        <w:r w:rsidR="000E598F" w:rsidDel="002336C7">
          <w:rPr>
            <w:lang w:val="en-US"/>
          </w:rPr>
          <w:delText xml:space="preserve">4% </w:delText>
        </w:r>
        <w:r w:rsidR="0012324F" w:rsidRPr="00562D4A" w:rsidDel="002336C7">
          <w:rPr>
            <w:lang w:val="en-US"/>
          </w:rPr>
          <w:delText>other</w:delText>
        </w:r>
        <w:r w:rsidR="000E598F" w:rsidDel="002336C7">
          <w:rPr>
            <w:lang w:val="en-US"/>
          </w:rPr>
          <w:delText xml:space="preserve"> species</w:delText>
        </w:r>
        <w:r w:rsidR="0012324F" w:rsidDel="002336C7">
          <w:rPr>
            <w:lang w:val="en-US"/>
          </w:rPr>
          <w:delText xml:space="preserve"> </w:delText>
        </w:r>
        <w:r w:rsidR="0012324F" w:rsidRPr="00562D4A" w:rsidDel="002336C7">
          <w:rPr>
            <w:lang w:val="en-US"/>
          </w:rPr>
          <w:delText>(n=5</w:delText>
        </w:r>
        <w:r w:rsidR="00F95D88" w:rsidDel="002336C7">
          <w:rPr>
            <w:lang w:val="en-US"/>
          </w:rPr>
          <w:delText>)</w:delText>
        </w:r>
        <w:r w:rsidR="00F241DC" w:rsidDel="002336C7">
          <w:rPr>
            <w:lang w:val="en-US"/>
          </w:rPr>
          <w:delText>.</w:delText>
        </w:r>
      </w:del>
      <w:ins w:id="20" w:author="TRANQUILLO VITO" w:date="2023-07-12T17:29:00Z">
        <w:r w:rsidR="002336C7">
          <w:rPr>
            <w:lang w:val="en-US"/>
          </w:rPr>
          <w:t xml:space="preserve"> </w:t>
        </w:r>
      </w:ins>
    </w:p>
    <w:p w14:paraId="203D93E7" w14:textId="77777777" w:rsidR="002336C7" w:rsidRDefault="00F241DC" w:rsidP="005250DC">
      <w:pPr>
        <w:spacing w:after="0" w:line="240" w:lineRule="atLeast"/>
        <w:jc w:val="both"/>
        <w:rPr>
          <w:ins w:id="21" w:author="TRANQUILLO VITO" w:date="2023-07-12T17:29:00Z"/>
          <w:lang w:val="en-US"/>
        </w:rPr>
      </w:pPr>
      <w:r>
        <w:rPr>
          <w:lang w:val="en-US"/>
        </w:rPr>
        <w:t xml:space="preserve"> </w:t>
      </w:r>
    </w:p>
    <w:p w14:paraId="723E20CD" w14:textId="77777777" w:rsidR="009B687C" w:rsidRDefault="00F241DC" w:rsidP="005250DC">
      <w:pPr>
        <w:spacing w:after="0" w:line="240" w:lineRule="atLeast"/>
        <w:jc w:val="both"/>
        <w:rPr>
          <w:lang w:val="en-US"/>
        </w:rPr>
      </w:pPr>
      <w:r>
        <w:rPr>
          <w:lang w:val="en-US"/>
        </w:rPr>
        <w:t>Within the specific tested categor</w:t>
      </w:r>
      <w:r w:rsidR="008C16F1">
        <w:rPr>
          <w:lang w:val="en-US"/>
        </w:rPr>
        <w:t>ies</w:t>
      </w:r>
      <w:r>
        <w:rPr>
          <w:lang w:val="en-US"/>
        </w:rPr>
        <w:t>,</w:t>
      </w:r>
      <w:r w:rsidR="00EB5F7E">
        <w:rPr>
          <w:lang w:val="en-US"/>
        </w:rPr>
        <w:t xml:space="preserve"> clams, oysters, and mussels had </w:t>
      </w:r>
      <w:r w:rsidR="00F95D88" w:rsidRPr="00E51B7B">
        <w:rPr>
          <w:lang w:val="en-US"/>
        </w:rPr>
        <w:t>19% (</w:t>
      </w:r>
      <w:r w:rsidR="00E93938">
        <w:rPr>
          <w:lang w:val="en-US"/>
        </w:rPr>
        <w:t xml:space="preserve">53/280, </w:t>
      </w:r>
      <w:r w:rsidR="00F95D88" w:rsidRPr="00E51B7B">
        <w:rPr>
          <w:lang w:val="en-US"/>
        </w:rPr>
        <w:t xml:space="preserve">CI95%: </w:t>
      </w:r>
      <w:r w:rsidRPr="00E51B7B">
        <w:rPr>
          <w:lang w:val="en-US"/>
        </w:rPr>
        <w:t>14.6</w:t>
      </w:r>
      <w:r w:rsidR="00E60E0C" w:rsidRPr="00E51B7B">
        <w:rPr>
          <w:lang w:val="en-US"/>
        </w:rPr>
        <w:t xml:space="preserve"> </w:t>
      </w:r>
      <w:r w:rsidRPr="00E51B7B">
        <w:rPr>
          <w:lang w:val="en-US"/>
        </w:rPr>
        <w:t>-</w:t>
      </w:r>
      <w:r w:rsidR="00E60E0C" w:rsidRPr="00E51B7B">
        <w:rPr>
          <w:lang w:val="en-US"/>
        </w:rPr>
        <w:t xml:space="preserve"> </w:t>
      </w:r>
      <w:r w:rsidRPr="00E51B7B">
        <w:rPr>
          <w:lang w:val="en-US"/>
        </w:rPr>
        <w:t>24.1</w:t>
      </w:r>
      <w:r w:rsidR="00F95D88" w:rsidRPr="00E51B7B">
        <w:rPr>
          <w:lang w:val="en-US"/>
        </w:rPr>
        <w:t>),</w:t>
      </w:r>
    </w:p>
    <w:p w14:paraId="664A0768" w14:textId="77777777" w:rsidR="009B687C" w:rsidRDefault="00AF0F35" w:rsidP="005250DC">
      <w:pPr>
        <w:spacing w:after="0" w:line="240" w:lineRule="atLeast"/>
        <w:jc w:val="both"/>
        <w:rPr>
          <w:lang w:val="en-US"/>
        </w:rPr>
      </w:pPr>
      <w:r w:rsidRPr="00E51B7B">
        <w:rPr>
          <w:lang w:val="en-US"/>
        </w:rPr>
        <w:t xml:space="preserve"> </w:t>
      </w:r>
      <w:r w:rsidR="00A8294E" w:rsidRPr="00E51B7B">
        <w:rPr>
          <w:lang w:val="en-US"/>
        </w:rPr>
        <w:t>17</w:t>
      </w:r>
      <w:r w:rsidR="00EB5F7E" w:rsidRPr="00E51B7B">
        <w:rPr>
          <w:lang w:val="en-US"/>
        </w:rPr>
        <w:t>%</w:t>
      </w:r>
      <w:r w:rsidR="00F95D88" w:rsidRPr="00E51B7B">
        <w:rPr>
          <w:lang w:val="en-US"/>
        </w:rPr>
        <w:t xml:space="preserve"> (</w:t>
      </w:r>
      <w:r w:rsidR="00E93938">
        <w:rPr>
          <w:lang w:val="en-US"/>
        </w:rPr>
        <w:t xml:space="preserve">33/194, </w:t>
      </w:r>
      <w:r w:rsidR="00F95D88" w:rsidRPr="00E51B7B">
        <w:rPr>
          <w:lang w:val="en-US"/>
        </w:rPr>
        <w:t xml:space="preserve">CI95%: </w:t>
      </w:r>
      <w:r w:rsidR="00F241DC" w:rsidRPr="00E51B7B">
        <w:rPr>
          <w:lang w:val="en-US"/>
        </w:rPr>
        <w:t>12.1</w:t>
      </w:r>
      <w:r w:rsidR="00E60E0C" w:rsidRPr="00E51B7B">
        <w:rPr>
          <w:lang w:val="en-US"/>
        </w:rPr>
        <w:t xml:space="preserve"> </w:t>
      </w:r>
      <w:r w:rsidR="00F241DC" w:rsidRPr="00E51B7B">
        <w:rPr>
          <w:lang w:val="en-US"/>
        </w:rPr>
        <w:t>-</w:t>
      </w:r>
      <w:r w:rsidR="00E60E0C" w:rsidRPr="00E51B7B">
        <w:rPr>
          <w:lang w:val="en-US"/>
        </w:rPr>
        <w:t xml:space="preserve"> </w:t>
      </w:r>
      <w:r w:rsidR="00F241DC" w:rsidRPr="00E51B7B">
        <w:rPr>
          <w:lang w:val="en-US"/>
        </w:rPr>
        <w:t>23.2</w:t>
      </w:r>
      <w:r w:rsidR="00F95D88" w:rsidRPr="00E51B7B">
        <w:rPr>
          <w:lang w:val="en-US"/>
        </w:rPr>
        <w:t>)</w:t>
      </w:r>
      <w:r w:rsidR="00EB5F7E" w:rsidRPr="00E51B7B">
        <w:rPr>
          <w:lang w:val="en-US"/>
        </w:rPr>
        <w:t xml:space="preserve"> and</w:t>
      </w:r>
      <w:r w:rsidRPr="00E51B7B">
        <w:rPr>
          <w:lang w:val="en-US"/>
        </w:rPr>
        <w:t xml:space="preserve"> </w:t>
      </w:r>
    </w:p>
    <w:p w14:paraId="5E03CE82" w14:textId="77777777" w:rsidR="009B687C" w:rsidRDefault="00A8294E" w:rsidP="005250DC">
      <w:pPr>
        <w:spacing w:after="0" w:line="240" w:lineRule="atLeast"/>
        <w:jc w:val="both"/>
        <w:rPr>
          <w:lang w:val="en-US"/>
        </w:rPr>
      </w:pPr>
      <w:r w:rsidRPr="00E51B7B">
        <w:rPr>
          <w:lang w:val="en-US"/>
        </w:rPr>
        <w:t>22</w:t>
      </w:r>
      <w:r w:rsidR="00AF0F35" w:rsidRPr="00E51B7B">
        <w:rPr>
          <w:lang w:val="en-US"/>
        </w:rPr>
        <w:t>%</w:t>
      </w:r>
      <w:r w:rsidR="00F95D88" w:rsidRPr="00E51B7B">
        <w:rPr>
          <w:lang w:val="en-US"/>
        </w:rPr>
        <w:t xml:space="preserve"> (</w:t>
      </w:r>
      <w:r w:rsidR="00E93938">
        <w:rPr>
          <w:lang w:val="en-US"/>
        </w:rPr>
        <w:t xml:space="preserve">33/149, </w:t>
      </w:r>
      <w:r w:rsidR="00F95D88" w:rsidRPr="00E51B7B">
        <w:rPr>
          <w:lang w:val="en-US"/>
        </w:rPr>
        <w:t xml:space="preserve">CI95%: </w:t>
      </w:r>
      <w:r w:rsidR="00F241DC" w:rsidRPr="00E51B7B">
        <w:rPr>
          <w:lang w:val="en-US"/>
        </w:rPr>
        <w:t>15.9</w:t>
      </w:r>
      <w:r w:rsidR="00E60E0C" w:rsidRPr="00E51B7B">
        <w:rPr>
          <w:lang w:val="en-US"/>
        </w:rPr>
        <w:t xml:space="preserve"> </w:t>
      </w:r>
      <w:r w:rsidR="00F241DC" w:rsidRPr="00E51B7B">
        <w:rPr>
          <w:lang w:val="en-US"/>
        </w:rPr>
        <w:t>-</w:t>
      </w:r>
      <w:r w:rsidR="00E60E0C" w:rsidRPr="00E51B7B">
        <w:rPr>
          <w:lang w:val="en-US"/>
        </w:rPr>
        <w:t xml:space="preserve"> </w:t>
      </w:r>
      <w:r w:rsidR="00F241DC" w:rsidRPr="00E51B7B">
        <w:rPr>
          <w:lang w:val="en-US"/>
        </w:rPr>
        <w:t>29.8</w:t>
      </w:r>
      <w:r w:rsidR="00F95D88" w:rsidRPr="00E51B7B">
        <w:rPr>
          <w:lang w:val="en-US"/>
        </w:rPr>
        <w:t>)</w:t>
      </w:r>
      <w:r w:rsidR="00EB5F7E" w:rsidRPr="00E51B7B">
        <w:rPr>
          <w:lang w:val="en-US"/>
        </w:rPr>
        <w:t xml:space="preserve"> </w:t>
      </w:r>
      <w:r w:rsidR="000E598F" w:rsidRPr="00E51B7B">
        <w:rPr>
          <w:lang w:val="en-US"/>
        </w:rPr>
        <w:t xml:space="preserve">positivity </w:t>
      </w:r>
      <w:r w:rsidR="00EB5F7E" w:rsidRPr="00E51B7B">
        <w:rPr>
          <w:lang w:val="en-US"/>
        </w:rPr>
        <w:t>respectively</w:t>
      </w:r>
      <w:r w:rsidR="00E60E0C" w:rsidRPr="00E51B7B">
        <w:rPr>
          <w:lang w:val="en-US"/>
        </w:rPr>
        <w:t xml:space="preserve">, </w:t>
      </w:r>
    </w:p>
    <w:p w14:paraId="74CD0560" w14:textId="410AFFCA" w:rsidR="002336C7" w:rsidRDefault="00E60E0C" w:rsidP="005250DC">
      <w:pPr>
        <w:spacing w:after="0" w:line="240" w:lineRule="atLeast"/>
        <w:jc w:val="both"/>
        <w:rPr>
          <w:ins w:id="22" w:author="TRANQUILLO VITO" w:date="2023-07-12T17:29:00Z"/>
          <w:lang w:val="en-US"/>
        </w:rPr>
      </w:pPr>
      <w:r w:rsidRPr="00E51B7B">
        <w:rPr>
          <w:lang w:val="en-US"/>
        </w:rPr>
        <w:t>w</w:t>
      </w:r>
      <w:r w:rsidR="00EB5F7E" w:rsidRPr="00E51B7B">
        <w:rPr>
          <w:lang w:val="en-US"/>
        </w:rPr>
        <w:t>hile</w:t>
      </w:r>
      <w:r w:rsidR="007F2DD3" w:rsidRPr="00E51B7B">
        <w:rPr>
          <w:lang w:val="en-US"/>
        </w:rPr>
        <w:t xml:space="preserve"> </w:t>
      </w:r>
      <w:r w:rsidR="000E598F">
        <w:rPr>
          <w:lang w:val="en-US"/>
        </w:rPr>
        <w:t xml:space="preserve">the </w:t>
      </w:r>
      <w:r w:rsidR="00EB5F7E" w:rsidRPr="00E51B7B">
        <w:rPr>
          <w:lang w:val="en-US"/>
        </w:rPr>
        <w:t xml:space="preserve">other </w:t>
      </w:r>
      <w:r w:rsidR="00590C01">
        <w:rPr>
          <w:lang w:val="en-US"/>
        </w:rPr>
        <w:t xml:space="preserve">grouped </w:t>
      </w:r>
      <w:proofErr w:type="spellStart"/>
      <w:r w:rsidR="00EB5F7E" w:rsidRPr="00E51B7B">
        <w:rPr>
          <w:lang w:val="en-US"/>
        </w:rPr>
        <w:t>molluscs</w:t>
      </w:r>
      <w:proofErr w:type="spellEnd"/>
      <w:r w:rsidR="00E93938">
        <w:rPr>
          <w:lang w:val="en-US"/>
        </w:rPr>
        <w:t xml:space="preserve"> species</w:t>
      </w:r>
      <w:r w:rsidR="00EB5F7E" w:rsidRPr="00E51B7B">
        <w:rPr>
          <w:lang w:val="en-US"/>
        </w:rPr>
        <w:t xml:space="preserve"> </w:t>
      </w:r>
      <w:r w:rsidR="004578E1">
        <w:rPr>
          <w:lang w:val="en-US"/>
        </w:rPr>
        <w:t>revealed</w:t>
      </w:r>
      <w:r w:rsidR="00816157">
        <w:rPr>
          <w:lang w:val="en-US"/>
        </w:rPr>
        <w:t xml:space="preserve"> a</w:t>
      </w:r>
      <w:r w:rsidR="000F2AB3">
        <w:rPr>
          <w:lang w:val="en-US"/>
        </w:rPr>
        <w:t xml:space="preserve"> </w:t>
      </w:r>
      <w:r w:rsidR="000F2AB3" w:rsidRPr="00290DC3">
        <w:rPr>
          <w:lang w:val="en-GB"/>
        </w:rPr>
        <w:t>lower</w:t>
      </w:r>
      <w:r w:rsidR="00816157">
        <w:rPr>
          <w:lang w:val="en-US"/>
        </w:rPr>
        <w:t xml:space="preserve"> </w:t>
      </w:r>
      <w:r w:rsidR="00816157" w:rsidRPr="00290DC3">
        <w:rPr>
          <w:lang w:val="en-GB"/>
        </w:rPr>
        <w:t xml:space="preserve">observed contamination </w:t>
      </w:r>
      <w:r w:rsidR="00F241DC" w:rsidRPr="00E51B7B">
        <w:rPr>
          <w:lang w:val="en-US"/>
        </w:rPr>
        <w:t xml:space="preserve">with </w:t>
      </w:r>
      <w:r w:rsidR="00A8294E" w:rsidRPr="00E51B7B">
        <w:rPr>
          <w:lang w:val="en-US"/>
        </w:rPr>
        <w:t>8</w:t>
      </w:r>
      <w:r w:rsidR="00AF0F35" w:rsidRPr="00E51B7B">
        <w:rPr>
          <w:lang w:val="en-US"/>
        </w:rPr>
        <w:t>%</w:t>
      </w:r>
      <w:r w:rsidR="00EB5F7E" w:rsidRPr="00E51B7B">
        <w:rPr>
          <w:lang w:val="en-US"/>
        </w:rPr>
        <w:t xml:space="preserve"> </w:t>
      </w:r>
      <w:r w:rsidR="00F241DC" w:rsidRPr="00E51B7B">
        <w:rPr>
          <w:lang w:val="en-US"/>
        </w:rPr>
        <w:t>(</w:t>
      </w:r>
      <w:r w:rsidR="00F6346E">
        <w:rPr>
          <w:lang w:val="en-US"/>
        </w:rPr>
        <w:t xml:space="preserve">5/60, </w:t>
      </w:r>
      <w:r w:rsidR="00F241DC" w:rsidRPr="00E51B7B">
        <w:rPr>
          <w:lang w:val="en-US"/>
        </w:rPr>
        <w:t>CI95%: 3.1</w:t>
      </w:r>
      <w:r w:rsidRPr="00E51B7B">
        <w:rPr>
          <w:lang w:val="en-US"/>
        </w:rPr>
        <w:t xml:space="preserve"> </w:t>
      </w:r>
      <w:r w:rsidR="00F241DC" w:rsidRPr="00E51B7B">
        <w:rPr>
          <w:lang w:val="en-US"/>
        </w:rPr>
        <w:t>-</w:t>
      </w:r>
      <w:r w:rsidRPr="00E51B7B">
        <w:rPr>
          <w:lang w:val="en-US"/>
        </w:rPr>
        <w:t xml:space="preserve"> </w:t>
      </w:r>
      <w:r w:rsidR="00F241DC" w:rsidRPr="00E51B7B">
        <w:rPr>
          <w:lang w:val="en-US"/>
        </w:rPr>
        <w:t>19.1)</w:t>
      </w:r>
      <w:r w:rsidR="00590C01">
        <w:rPr>
          <w:lang w:val="en-US"/>
        </w:rPr>
        <w:t xml:space="preserve"> prevalence</w:t>
      </w:r>
      <w:r w:rsidR="008C16F1">
        <w:rPr>
          <w:lang w:val="en-US"/>
        </w:rPr>
        <w:t>.</w:t>
      </w:r>
      <w:r w:rsidR="009E0B61">
        <w:rPr>
          <w:lang w:val="en-US"/>
        </w:rPr>
        <w:t xml:space="preserve"> </w:t>
      </w:r>
    </w:p>
    <w:p w14:paraId="5272A899" w14:textId="77777777" w:rsidR="002336C7" w:rsidRDefault="002336C7" w:rsidP="005250DC">
      <w:pPr>
        <w:spacing w:after="0" w:line="240" w:lineRule="atLeast"/>
        <w:jc w:val="both"/>
        <w:rPr>
          <w:ins w:id="23" w:author="TRANQUILLO VITO" w:date="2023-07-12T17:29:00Z"/>
          <w:lang w:val="en-US"/>
        </w:rPr>
      </w:pPr>
    </w:p>
    <w:p w14:paraId="7FE53D37" w14:textId="77777777" w:rsidR="002336C7" w:rsidRPr="008037BE" w:rsidRDefault="00816157" w:rsidP="005250DC">
      <w:pPr>
        <w:spacing w:after="0" w:line="240" w:lineRule="atLeast"/>
        <w:jc w:val="both"/>
        <w:rPr>
          <w:ins w:id="24" w:author="TRANQUILLO VITO" w:date="2023-07-12T17:29:00Z"/>
          <w:strike/>
          <w:color w:val="FF0000"/>
          <w:u w:val="single"/>
          <w:lang w:val="en-US"/>
          <w:rPrChange w:id="25" w:author="TRANQUILLO VITO" w:date="2023-07-12T17:30:00Z">
            <w:rPr>
              <w:ins w:id="26" w:author="TRANQUILLO VITO" w:date="2023-07-12T17:29:00Z"/>
              <w:lang w:val="en-US"/>
            </w:rPr>
          </w:rPrChange>
        </w:rPr>
      </w:pPr>
      <w:r w:rsidRPr="008037BE">
        <w:rPr>
          <w:strike/>
          <w:color w:val="FF0000"/>
          <w:u w:val="single"/>
          <w:lang w:val="en-US"/>
          <w:rPrChange w:id="27" w:author="TRANQUILLO VITO" w:date="2023-07-12T17:30:00Z">
            <w:rPr>
              <w:lang w:val="en-US"/>
            </w:rPr>
          </w:rPrChange>
        </w:rPr>
        <w:t>However, s</w:t>
      </w:r>
      <w:r w:rsidR="00FC2EE6" w:rsidRPr="008037BE">
        <w:rPr>
          <w:strike/>
          <w:color w:val="FF0000"/>
          <w:u w:val="single"/>
          <w:lang w:val="en-US"/>
          <w:rPrChange w:id="28" w:author="TRANQUILLO VITO" w:date="2023-07-12T17:30:00Z">
            <w:rPr>
              <w:lang w:val="en-US"/>
            </w:rPr>
          </w:rPrChange>
        </w:rPr>
        <w:t>tatistical analyses</w:t>
      </w:r>
      <w:r w:rsidR="009E0B61" w:rsidRPr="008037BE">
        <w:rPr>
          <w:strike/>
          <w:color w:val="FF0000"/>
          <w:u w:val="single"/>
          <w:lang w:val="en-US"/>
          <w:rPrChange w:id="29" w:author="TRANQUILLO VITO" w:date="2023-07-12T17:30:00Z">
            <w:rPr>
              <w:lang w:val="en-US"/>
            </w:rPr>
          </w:rPrChange>
        </w:rPr>
        <w:t xml:space="preserve"> did not show significant differences </w:t>
      </w:r>
      <w:r w:rsidR="000E598F" w:rsidRPr="008037BE">
        <w:rPr>
          <w:strike/>
          <w:color w:val="FF0000"/>
          <w:u w:val="single"/>
          <w:lang w:val="en-US"/>
          <w:rPrChange w:id="30" w:author="TRANQUILLO VITO" w:date="2023-07-12T17:30:00Z">
            <w:rPr>
              <w:lang w:val="en-US"/>
            </w:rPr>
          </w:rPrChange>
        </w:rPr>
        <w:t>between</w:t>
      </w:r>
      <w:r w:rsidR="00B37BDE" w:rsidRPr="008037BE">
        <w:rPr>
          <w:strike/>
          <w:color w:val="FF0000"/>
          <w:u w:val="single"/>
          <w:lang w:val="en-US"/>
          <w:rPrChange w:id="31" w:author="TRANQUILLO VITO" w:date="2023-07-12T17:30:00Z">
            <w:rPr>
              <w:lang w:val="en-US"/>
            </w:rPr>
          </w:rPrChange>
        </w:rPr>
        <w:t xml:space="preserve"> </w:t>
      </w:r>
      <w:r w:rsidR="000E598F" w:rsidRPr="008037BE">
        <w:rPr>
          <w:strike/>
          <w:color w:val="FF0000"/>
          <w:u w:val="single"/>
          <w:lang w:val="en-US"/>
          <w:rPrChange w:id="32" w:author="TRANQUILLO VITO" w:date="2023-07-12T17:30:00Z">
            <w:rPr>
              <w:lang w:val="en-US"/>
            </w:rPr>
          </w:rPrChange>
        </w:rPr>
        <w:t>categories</w:t>
      </w:r>
      <w:r w:rsidR="007F12A0" w:rsidRPr="008037BE">
        <w:rPr>
          <w:strike/>
          <w:color w:val="FF0000"/>
          <w:u w:val="single"/>
          <w:lang w:val="en-US"/>
          <w:rPrChange w:id="33" w:author="TRANQUILLO VITO" w:date="2023-07-12T17:30:00Z">
            <w:rPr>
              <w:lang w:val="en-US"/>
            </w:rPr>
          </w:rPrChange>
        </w:rPr>
        <w:t xml:space="preserve"> positivity</w:t>
      </w:r>
      <w:r w:rsidR="009E0B61" w:rsidRPr="008037BE">
        <w:rPr>
          <w:strike/>
          <w:color w:val="FF0000"/>
          <w:u w:val="single"/>
          <w:lang w:val="en-US"/>
          <w:rPrChange w:id="34" w:author="TRANQUILLO VITO" w:date="2023-07-12T17:30:00Z">
            <w:rPr>
              <w:lang w:val="en-US"/>
            </w:rPr>
          </w:rPrChange>
        </w:rPr>
        <w:t>.</w:t>
      </w:r>
      <w:r w:rsidR="00B37BDE" w:rsidRPr="008037BE">
        <w:rPr>
          <w:strike/>
          <w:color w:val="FF0000"/>
          <w:u w:val="single"/>
          <w:lang w:val="en-US"/>
          <w:rPrChange w:id="35" w:author="TRANQUILLO VITO" w:date="2023-07-12T17:30:00Z">
            <w:rPr>
              <w:lang w:val="en-US"/>
            </w:rPr>
          </w:rPrChange>
        </w:rPr>
        <w:t xml:space="preserve"> </w:t>
      </w:r>
    </w:p>
    <w:p w14:paraId="436D1A2F" w14:textId="77777777" w:rsidR="002336C7" w:rsidRPr="008037BE" w:rsidRDefault="002336C7" w:rsidP="005250DC">
      <w:pPr>
        <w:spacing w:after="0" w:line="240" w:lineRule="atLeast"/>
        <w:jc w:val="both"/>
        <w:rPr>
          <w:ins w:id="36" w:author="TRANQUILLO VITO" w:date="2023-07-12T17:29:00Z"/>
          <w:strike/>
          <w:lang w:val="en-US"/>
        </w:rPr>
      </w:pPr>
    </w:p>
    <w:p w14:paraId="4A8CE49E" w14:textId="77777777" w:rsidR="002336C7" w:rsidRDefault="002336C7" w:rsidP="005250DC">
      <w:pPr>
        <w:spacing w:after="0" w:line="240" w:lineRule="atLeast"/>
        <w:jc w:val="both"/>
        <w:rPr>
          <w:ins w:id="37" w:author="TRANQUILLO VITO" w:date="2023-07-12T17:29:00Z"/>
          <w:lang w:val="en-US"/>
        </w:rPr>
      </w:pPr>
    </w:p>
    <w:p w14:paraId="608A0B7E" w14:textId="1A2B4EE0" w:rsidR="00A9523B" w:rsidRDefault="00A9523B" w:rsidP="005250DC">
      <w:pPr>
        <w:spacing w:after="0" w:line="240" w:lineRule="atLeast"/>
        <w:jc w:val="both"/>
        <w:rPr>
          <w:lang w:val="en-US"/>
        </w:rPr>
      </w:pPr>
      <w:r>
        <w:rPr>
          <w:lang w:val="en-US"/>
        </w:rPr>
        <w:t>The consumption of oyste</w:t>
      </w:r>
      <w:r w:rsidRPr="00F96B95">
        <w:rPr>
          <w:lang w:val="en-US"/>
        </w:rPr>
        <w:t>r</w:t>
      </w:r>
      <w:r>
        <w:rPr>
          <w:lang w:val="en-US"/>
        </w:rPr>
        <w:t>s</w:t>
      </w:r>
      <w:r w:rsidRPr="00F96B95">
        <w:rPr>
          <w:lang w:val="en-US"/>
        </w:rPr>
        <w:t xml:space="preserve"> </w:t>
      </w:r>
      <w:r>
        <w:rPr>
          <w:lang w:val="en-US"/>
        </w:rPr>
        <w:t xml:space="preserve">could </w:t>
      </w:r>
      <w:r w:rsidR="000F2AB3">
        <w:rPr>
          <w:lang w:val="en-US"/>
        </w:rPr>
        <w:t xml:space="preserve">however </w:t>
      </w:r>
      <w:r w:rsidRPr="00F96B95">
        <w:rPr>
          <w:lang w:val="en-US"/>
        </w:rPr>
        <w:t xml:space="preserve">lead to an increased risk of </w:t>
      </w:r>
      <w:proofErr w:type="spellStart"/>
      <w:r>
        <w:rPr>
          <w:lang w:val="en-US"/>
        </w:rPr>
        <w:t>NoV</w:t>
      </w:r>
      <w:proofErr w:type="spellEnd"/>
      <w:r>
        <w:rPr>
          <w:lang w:val="en-US"/>
        </w:rPr>
        <w:t xml:space="preserve"> </w:t>
      </w:r>
      <w:r w:rsidRPr="00F96B95">
        <w:rPr>
          <w:lang w:val="en-US"/>
        </w:rPr>
        <w:t>infection</w:t>
      </w:r>
      <w:r>
        <w:rPr>
          <w:lang w:val="en-US"/>
        </w:rPr>
        <w:t xml:space="preserve">, respect to the other </w:t>
      </w:r>
      <w:proofErr w:type="spellStart"/>
      <w:r>
        <w:rPr>
          <w:lang w:val="en-US"/>
        </w:rPr>
        <w:t>molluscs</w:t>
      </w:r>
      <w:proofErr w:type="spellEnd"/>
      <w:r>
        <w:rPr>
          <w:lang w:val="en-US"/>
        </w:rPr>
        <w:t xml:space="preserve">; indeed, even if </w:t>
      </w:r>
      <w:r w:rsidRPr="00F96B95">
        <w:rPr>
          <w:lang w:val="en-US"/>
        </w:rPr>
        <w:t xml:space="preserve">the virus would not resist proper cooking, </w:t>
      </w:r>
      <w:r>
        <w:rPr>
          <w:lang w:val="en-US"/>
        </w:rPr>
        <w:t>oysters are</w:t>
      </w:r>
      <w:r w:rsidRPr="00F96B95">
        <w:rPr>
          <w:lang w:val="en-US"/>
        </w:rPr>
        <w:t xml:space="preserve"> often eaten raw or undercooked, and this</w:t>
      </w:r>
      <w:r>
        <w:rPr>
          <w:lang w:val="en-US"/>
        </w:rPr>
        <w:t>,</w:t>
      </w:r>
      <w:r w:rsidRPr="00F96B95">
        <w:rPr>
          <w:lang w:val="en-US"/>
        </w:rPr>
        <w:t xml:space="preserve"> especially in certain </w:t>
      </w:r>
      <w:r>
        <w:rPr>
          <w:lang w:val="en-US"/>
        </w:rPr>
        <w:t xml:space="preserve">European </w:t>
      </w:r>
      <w:r w:rsidRPr="00F96B95">
        <w:rPr>
          <w:lang w:val="en-US"/>
        </w:rPr>
        <w:t>regions (</w:t>
      </w:r>
      <w:r>
        <w:rPr>
          <w:lang w:val="en-US"/>
        </w:rPr>
        <w:t>i.e. France</w:t>
      </w:r>
      <w:r w:rsidRPr="00F96B95">
        <w:rPr>
          <w:lang w:val="en-US"/>
        </w:rPr>
        <w:t>)</w:t>
      </w:r>
      <w:r>
        <w:rPr>
          <w:lang w:val="en-US"/>
        </w:rPr>
        <w:t xml:space="preserve"> </w:t>
      </w:r>
      <w:r>
        <w:rPr>
          <w:lang w:val="en-US"/>
        </w:rPr>
        <w:fldChar w:fldCharType="begin"/>
      </w:r>
      <w:r>
        <w:rPr>
          <w:lang w:val="en-US"/>
        </w:rPr>
        <w:instrText xml:space="preserve"> ADDIN ZOTERO_ITEM CSL_CITATION {"citationID":"wpCxXvSd","properties":{"formattedCitation":"(Le Guyader et al., 2012)","plainCitation":"(Le Guyader et al., 2012)","noteIndex":0},"citationItems":[{"id":33,"uris":["http://zotero.org/users/local/SUzzrSaq/items/C7U93QBA"],"itemData":{"id":33,"type":"article-journal","abstract":"</w:instrText>
      </w:r>
      <w:r>
        <w:rPr>
          <w:rFonts w:ascii="Arial" w:hAnsi="Arial" w:cs="Arial"/>
          <w:lang w:val="en-US"/>
        </w:rPr>
        <w:instrText>►</w:instrText>
      </w:r>
      <w:r>
        <w:rPr>
          <w:lang w:val="en-US"/>
        </w:rPr>
        <w:instrText xml:space="preserve"> Shellfish are known to transmit NoV to humans. </w:instrText>
      </w:r>
      <w:r>
        <w:rPr>
          <w:rFonts w:ascii="Arial" w:hAnsi="Arial" w:cs="Arial"/>
          <w:lang w:val="en-US"/>
        </w:rPr>
        <w:instrText>►</w:instrText>
      </w:r>
      <w:r>
        <w:rPr>
          <w:lang w:val="en-US"/>
        </w:rPr>
        <w:instrText xml:space="preserve"> High proportion of NoV GI is implicated in oyster-related outbreaks. </w:instrText>
      </w:r>
      <w:r>
        <w:rPr>
          <w:rFonts w:ascii="Arial" w:hAnsi="Arial" w:cs="Arial"/>
          <w:lang w:val="en-US"/>
        </w:rPr>
        <w:instrText>►</w:instrText>
      </w:r>
      <w:r>
        <w:rPr>
          <w:lang w:val="en-US"/>
        </w:rPr>
        <w:instrText xml:space="preserve"> Oysters accumulate selectively NoVs based on glycan ligands. </w:instrText>
      </w:r>
      <w:r>
        <w:rPr>
          <w:rFonts w:ascii="Arial" w:hAnsi="Arial" w:cs="Arial"/>
          <w:lang w:val="en-US"/>
        </w:rPr>
        <w:instrText>►</w:instrText>
      </w:r>
      <w:r>
        <w:rPr>
          <w:lang w:val="en-US"/>
        </w:rPr>
        <w:instrText xml:space="preserve"> First demonstration that a food may play a role in viral selection., Shellfish are known as vectors for human pathogens and despite regulation based on enteric bacteria they are still implicated in viral outbreaks. Among shellfish, oysters are the most common vector of contamination, and the pathogens most frequently involved in these outbreaks are noroviruses, responsible for acute gastroenteritis in humans. Analysis of shellfish-related outbreak data worldwide show an unexpected high proportion of NoV GI strains. Recent studies performed in vitro, in vivo and in the environment indicate that oysters are not just passive filters, but can selectively accumulate norovirus strains based on viral carbohydrate ligands shared with humans. These observations contribute to explain the GI bias observed in shellfish-related outbreaks compared to other outbreaks.","container-title":"Current Opinion in Virology","DOI":"10.1016/j.coviro.2011.10.029","ISSN":"1879-6257","issue":"1","journalAbbreviation":"Curr Opin Virol","note":"PMID: 22440973\nPMCID: PMC3839110","page":"103-110","source":"PubMed Central","title":"Transmission of viruses through shellfish: when specific ligands come into play","title-short":"Transmission of viruses through shellfish","volume":"2","author":[{"family":"Le Guyader","given":"Françoise S"},{"family":"Atmar","given":"Robert L"},{"family":"Le Pendu","given":"Jacques"}],"issued":{"date-parts":[["2012",2]]}}}],"schema":"https://github.com/citation-style-language/schema/raw/master/csl-citation.json"} </w:instrText>
      </w:r>
      <w:r>
        <w:rPr>
          <w:lang w:val="en-US"/>
        </w:rPr>
        <w:fldChar w:fldCharType="separate"/>
      </w:r>
      <w:r w:rsidRPr="00290DC3">
        <w:rPr>
          <w:rFonts w:ascii="Calibri" w:hAnsi="Calibri" w:cs="Calibri"/>
          <w:lang w:val="en-GB"/>
        </w:rPr>
        <w:t>(Le Guyader et al., 2012)</w:t>
      </w:r>
      <w:r>
        <w:rPr>
          <w:lang w:val="en-US"/>
        </w:rPr>
        <w:fldChar w:fldCharType="end"/>
      </w:r>
      <w:r>
        <w:rPr>
          <w:lang w:val="en-US"/>
        </w:rPr>
        <w:t>.</w:t>
      </w:r>
    </w:p>
    <w:p w14:paraId="2764FA56" w14:textId="77777777" w:rsidR="002336C7" w:rsidRDefault="002336C7" w:rsidP="00154ECD">
      <w:pPr>
        <w:spacing w:after="0" w:line="240" w:lineRule="atLeast"/>
        <w:jc w:val="both"/>
        <w:rPr>
          <w:ins w:id="38" w:author="TRANQUILLO VITO" w:date="2023-07-12T17:31:00Z"/>
          <w:lang w:val="en-US"/>
        </w:rPr>
      </w:pPr>
    </w:p>
    <w:p w14:paraId="450D18EA" w14:textId="77777777" w:rsidR="002336C7" w:rsidRDefault="002336C7" w:rsidP="00154ECD">
      <w:pPr>
        <w:spacing w:after="0" w:line="240" w:lineRule="atLeast"/>
        <w:jc w:val="both"/>
        <w:rPr>
          <w:ins w:id="39" w:author="TRANQUILLO VITO" w:date="2023-07-12T17:31:00Z"/>
          <w:lang w:val="en-US"/>
        </w:rPr>
      </w:pPr>
    </w:p>
    <w:p w14:paraId="630C0819" w14:textId="77777777" w:rsidR="002336C7" w:rsidRDefault="002336C7" w:rsidP="00154ECD">
      <w:pPr>
        <w:spacing w:after="0" w:line="240" w:lineRule="atLeast"/>
        <w:jc w:val="both"/>
        <w:rPr>
          <w:ins w:id="40" w:author="TRANQUILLO VITO" w:date="2023-07-12T17:31:00Z"/>
          <w:lang w:val="en-US"/>
        </w:rPr>
      </w:pPr>
    </w:p>
    <w:p w14:paraId="052A4F06" w14:textId="77777777" w:rsidR="002336C7" w:rsidRPr="009B42EA" w:rsidRDefault="00B37BDE" w:rsidP="00154ECD">
      <w:pPr>
        <w:spacing w:after="0" w:line="240" w:lineRule="atLeast"/>
        <w:jc w:val="both"/>
        <w:rPr>
          <w:ins w:id="41" w:author="TRANQUILLO VITO" w:date="2023-07-12T17:31:00Z"/>
          <w:strike/>
          <w:color w:val="FF0000"/>
          <w:lang w:val="en-US"/>
        </w:rPr>
      </w:pPr>
      <w:r w:rsidRPr="009B42EA">
        <w:rPr>
          <w:strike/>
          <w:color w:val="FF0000"/>
          <w:lang w:val="en-US"/>
        </w:rPr>
        <w:t>Focusing on</w:t>
      </w:r>
      <w:r w:rsidR="004F2A9A" w:rsidRPr="009B42EA">
        <w:rPr>
          <w:strike/>
          <w:color w:val="FF0000"/>
          <w:lang w:val="en-US"/>
        </w:rPr>
        <w:t xml:space="preserve"> positive samples</w:t>
      </w:r>
      <w:r w:rsidR="00CC656C" w:rsidRPr="009B42EA">
        <w:rPr>
          <w:strike/>
          <w:color w:val="FF0000"/>
          <w:lang w:val="en-US"/>
        </w:rPr>
        <w:t xml:space="preserve"> (124 samples)</w:t>
      </w:r>
      <w:r w:rsidR="00D026C3" w:rsidRPr="009B42EA">
        <w:rPr>
          <w:strike/>
          <w:color w:val="FF0000"/>
          <w:lang w:val="en-US"/>
        </w:rPr>
        <w:t xml:space="preserve">, </w:t>
      </w:r>
      <w:r w:rsidR="004F2A9A" w:rsidRPr="009B42EA">
        <w:rPr>
          <w:strike/>
          <w:color w:val="FF0000"/>
          <w:lang w:val="en-US"/>
        </w:rPr>
        <w:t xml:space="preserve">88% (CI95%: </w:t>
      </w:r>
      <w:r w:rsidR="00E51B7B" w:rsidRPr="009B42EA">
        <w:rPr>
          <w:strike/>
          <w:color w:val="FF0000"/>
          <w:lang w:val="en-US"/>
        </w:rPr>
        <w:t xml:space="preserve">80.5 </w:t>
      </w:r>
      <w:r w:rsidR="004F2A9A" w:rsidRPr="009B42EA">
        <w:rPr>
          <w:strike/>
          <w:color w:val="FF0000"/>
          <w:lang w:val="en-US"/>
        </w:rPr>
        <w:t>-</w:t>
      </w:r>
      <w:r w:rsidR="00E51B7B" w:rsidRPr="009B42EA">
        <w:rPr>
          <w:strike/>
          <w:color w:val="FF0000"/>
          <w:lang w:val="en-US"/>
        </w:rPr>
        <w:t>92.8</w:t>
      </w:r>
      <w:r w:rsidR="004F2A9A" w:rsidRPr="009B42EA">
        <w:rPr>
          <w:strike/>
          <w:color w:val="FF0000"/>
          <w:lang w:val="en-US"/>
        </w:rPr>
        <w:t>)</w:t>
      </w:r>
      <w:r w:rsidR="00D026C3" w:rsidRPr="009B42EA">
        <w:rPr>
          <w:strike/>
          <w:color w:val="FF0000"/>
          <w:lang w:val="en-US"/>
        </w:rPr>
        <w:t xml:space="preserve"> </w:t>
      </w:r>
      <w:r w:rsidR="004F2A9A" w:rsidRPr="009B42EA">
        <w:rPr>
          <w:strike/>
          <w:color w:val="FF0000"/>
          <w:lang w:val="en-US"/>
        </w:rPr>
        <w:t xml:space="preserve">was </w:t>
      </w:r>
      <w:proofErr w:type="spellStart"/>
      <w:r w:rsidR="00C61143" w:rsidRPr="009B42EA">
        <w:rPr>
          <w:strike/>
          <w:color w:val="FF0000"/>
          <w:lang w:val="en-US"/>
        </w:rPr>
        <w:t>NoV</w:t>
      </w:r>
      <w:proofErr w:type="spellEnd"/>
      <w:r w:rsidR="00C61143" w:rsidRPr="009B42EA">
        <w:rPr>
          <w:strike/>
          <w:color w:val="FF0000"/>
          <w:lang w:val="en-US"/>
        </w:rPr>
        <w:t xml:space="preserve"> GII </w:t>
      </w:r>
      <w:r w:rsidR="004F2A9A" w:rsidRPr="009B42EA">
        <w:rPr>
          <w:strike/>
          <w:color w:val="FF0000"/>
          <w:lang w:val="en-US"/>
        </w:rPr>
        <w:t>(</w:t>
      </w:r>
      <w:r w:rsidR="00C61143" w:rsidRPr="009B42EA">
        <w:rPr>
          <w:strike/>
          <w:color w:val="FF0000"/>
          <w:lang w:val="en-US"/>
        </w:rPr>
        <w:t>n</w:t>
      </w:r>
      <w:r w:rsidR="004F2A9A" w:rsidRPr="009B42EA">
        <w:rPr>
          <w:strike/>
          <w:color w:val="FF0000"/>
          <w:lang w:val="en-US"/>
        </w:rPr>
        <w:t>=</w:t>
      </w:r>
      <w:r w:rsidR="00C61143" w:rsidRPr="009B42EA">
        <w:rPr>
          <w:strike/>
          <w:color w:val="FF0000"/>
          <w:lang w:val="en-US"/>
        </w:rPr>
        <w:t>109</w:t>
      </w:r>
      <w:r w:rsidR="004F2A9A" w:rsidRPr="009B42EA">
        <w:rPr>
          <w:strike/>
          <w:color w:val="FF0000"/>
          <w:lang w:val="en-US"/>
        </w:rPr>
        <w:t>)</w:t>
      </w:r>
      <w:r w:rsidR="00E03533" w:rsidRPr="009B42EA">
        <w:rPr>
          <w:strike/>
          <w:color w:val="FF0000"/>
          <w:lang w:val="en-US"/>
        </w:rPr>
        <w:t>,</w:t>
      </w:r>
      <w:r w:rsidR="00C61143" w:rsidRPr="009B42EA">
        <w:rPr>
          <w:strike/>
          <w:color w:val="FF0000"/>
          <w:lang w:val="en-US"/>
        </w:rPr>
        <w:t xml:space="preserve"> </w:t>
      </w:r>
      <w:r w:rsidR="00E03533" w:rsidRPr="009B42EA">
        <w:rPr>
          <w:strike/>
          <w:color w:val="FF0000"/>
          <w:lang w:val="en-US"/>
        </w:rPr>
        <w:t xml:space="preserve">53% (CI95%: </w:t>
      </w:r>
      <w:r w:rsidR="00E51B7B" w:rsidRPr="009B42EA">
        <w:rPr>
          <w:strike/>
          <w:color w:val="FF0000"/>
          <w:lang w:val="en-US"/>
        </w:rPr>
        <w:t>44.1 – 62.2</w:t>
      </w:r>
      <w:r w:rsidR="00E03533" w:rsidRPr="009B42EA">
        <w:rPr>
          <w:strike/>
          <w:color w:val="FF0000"/>
          <w:lang w:val="en-US"/>
        </w:rPr>
        <w:t xml:space="preserve">) </w:t>
      </w:r>
      <w:r w:rsidR="00131736" w:rsidRPr="009B42EA">
        <w:rPr>
          <w:strike/>
          <w:color w:val="FF0000"/>
          <w:lang w:val="en-US"/>
        </w:rPr>
        <w:t>w</w:t>
      </w:r>
      <w:r w:rsidR="00E03533" w:rsidRPr="009B42EA">
        <w:rPr>
          <w:strike/>
          <w:color w:val="FF0000"/>
          <w:lang w:val="en-US"/>
        </w:rPr>
        <w:t xml:space="preserve">as </w:t>
      </w:r>
      <w:proofErr w:type="spellStart"/>
      <w:r w:rsidR="00C61143" w:rsidRPr="009B42EA">
        <w:rPr>
          <w:strike/>
          <w:color w:val="FF0000"/>
          <w:lang w:val="en-US"/>
        </w:rPr>
        <w:t>NoV</w:t>
      </w:r>
      <w:proofErr w:type="spellEnd"/>
      <w:r w:rsidR="00C61143" w:rsidRPr="009B42EA">
        <w:rPr>
          <w:strike/>
          <w:color w:val="FF0000"/>
          <w:lang w:val="en-US"/>
        </w:rPr>
        <w:t xml:space="preserve"> GI </w:t>
      </w:r>
      <w:r w:rsidR="00E03533" w:rsidRPr="009B42EA">
        <w:rPr>
          <w:strike/>
          <w:color w:val="FF0000"/>
          <w:lang w:val="en-US"/>
        </w:rPr>
        <w:t>(</w:t>
      </w:r>
      <w:r w:rsidR="00C61143" w:rsidRPr="009B42EA">
        <w:rPr>
          <w:strike/>
          <w:color w:val="FF0000"/>
          <w:lang w:val="en-US"/>
        </w:rPr>
        <w:t>n</w:t>
      </w:r>
      <w:r w:rsidR="00E03533" w:rsidRPr="009B42EA">
        <w:rPr>
          <w:strike/>
          <w:color w:val="FF0000"/>
          <w:lang w:val="en-US"/>
        </w:rPr>
        <w:t>=</w:t>
      </w:r>
      <w:r w:rsidR="00C61143" w:rsidRPr="009B42EA">
        <w:rPr>
          <w:strike/>
          <w:color w:val="FF0000"/>
          <w:lang w:val="en-US"/>
        </w:rPr>
        <w:t>66</w:t>
      </w:r>
      <w:r w:rsidR="00E03533" w:rsidRPr="009B42EA">
        <w:rPr>
          <w:strike/>
          <w:color w:val="FF0000"/>
          <w:lang w:val="en-US"/>
        </w:rPr>
        <w:t>) and in 51 samples both genogroups</w:t>
      </w:r>
      <w:r w:rsidR="00131736" w:rsidRPr="009B42EA">
        <w:rPr>
          <w:strike/>
          <w:color w:val="FF0000"/>
          <w:lang w:val="en-US"/>
        </w:rPr>
        <w:t xml:space="preserve"> were identified</w:t>
      </w:r>
      <w:r w:rsidR="00E03533" w:rsidRPr="009B42EA">
        <w:rPr>
          <w:strike/>
          <w:color w:val="FF0000"/>
          <w:lang w:val="en-US"/>
        </w:rPr>
        <w:t xml:space="preserve"> (41%, CI95%:</w:t>
      </w:r>
      <w:r w:rsidR="00E51B7B" w:rsidRPr="009B42EA">
        <w:rPr>
          <w:strike/>
          <w:color w:val="FF0000"/>
          <w:lang w:val="en-US"/>
        </w:rPr>
        <w:t xml:space="preserve"> 32.5</w:t>
      </w:r>
      <w:r w:rsidR="00E03533" w:rsidRPr="009B42EA">
        <w:rPr>
          <w:strike/>
          <w:color w:val="FF0000"/>
          <w:lang w:val="en-US"/>
        </w:rPr>
        <w:t xml:space="preserve"> </w:t>
      </w:r>
      <w:r w:rsidR="00E51B7B" w:rsidRPr="009B42EA">
        <w:rPr>
          <w:strike/>
          <w:color w:val="FF0000"/>
          <w:lang w:val="en-US"/>
        </w:rPr>
        <w:t>– 50.3</w:t>
      </w:r>
      <w:r w:rsidR="00E03533" w:rsidRPr="009B42EA">
        <w:rPr>
          <w:strike/>
          <w:color w:val="FF0000"/>
          <w:lang w:val="en-US"/>
        </w:rPr>
        <w:t>)</w:t>
      </w:r>
      <w:r w:rsidR="00C67662" w:rsidRPr="009B42EA">
        <w:rPr>
          <w:strike/>
          <w:color w:val="FF0000"/>
          <w:lang w:val="en-US"/>
        </w:rPr>
        <w:t>.</w:t>
      </w:r>
      <w:r w:rsidR="00CC656C" w:rsidRPr="009B42EA">
        <w:rPr>
          <w:strike/>
          <w:color w:val="FF0000"/>
          <w:lang w:val="en-US"/>
        </w:rPr>
        <w:t xml:space="preserve"> </w:t>
      </w:r>
    </w:p>
    <w:p w14:paraId="0776A018" w14:textId="6CE85B8F" w:rsidR="009B42EA" w:rsidRDefault="009B42EA" w:rsidP="00154ECD">
      <w:pPr>
        <w:spacing w:after="0" w:line="240" w:lineRule="atLeast"/>
        <w:jc w:val="both"/>
        <w:rPr>
          <w:lang w:val="en-US"/>
        </w:rPr>
      </w:pPr>
    </w:p>
    <w:p w14:paraId="290D688C" w14:textId="77777777" w:rsidR="009B42EA" w:rsidRDefault="009B42EA" w:rsidP="00154ECD">
      <w:pPr>
        <w:spacing w:after="0" w:line="240" w:lineRule="atLeast"/>
        <w:jc w:val="both"/>
        <w:rPr>
          <w:ins w:id="42" w:author="TRANQUILLO VITO" w:date="2023-07-12T17:31:00Z"/>
          <w:lang w:val="en-US"/>
        </w:rPr>
      </w:pPr>
    </w:p>
    <w:p w14:paraId="0F3825EC" w14:textId="77777777" w:rsidR="00807A45" w:rsidRDefault="001F08DE" w:rsidP="00154ECD">
      <w:pPr>
        <w:spacing w:after="0" w:line="240" w:lineRule="atLeast"/>
        <w:jc w:val="both"/>
        <w:rPr>
          <w:ins w:id="43" w:author="TRANQUILLO VITO" w:date="2023-07-12T17:31:00Z"/>
          <w:lang w:val="en-GB"/>
        </w:rPr>
      </w:pPr>
      <w:r>
        <w:rPr>
          <w:lang w:val="en-US"/>
        </w:rPr>
        <w:t>T</w:t>
      </w:r>
      <w:r w:rsidR="00A9523B">
        <w:rPr>
          <w:lang w:val="en-US"/>
        </w:rPr>
        <w:t xml:space="preserve">he identification of </w:t>
      </w:r>
      <w:proofErr w:type="spellStart"/>
      <w:r w:rsidR="00A9523B" w:rsidRPr="00FF6FFA">
        <w:rPr>
          <w:lang w:val="en-US"/>
        </w:rPr>
        <w:t>NoV</w:t>
      </w:r>
      <w:proofErr w:type="spellEnd"/>
      <w:r w:rsidR="00A9523B" w:rsidRPr="00FF6FFA">
        <w:rPr>
          <w:lang w:val="en-US"/>
        </w:rPr>
        <w:t xml:space="preserve"> GII as the prevalent genotype is in </w:t>
      </w:r>
      <w:r w:rsidR="00A9523B">
        <w:rPr>
          <w:lang w:val="en-US"/>
        </w:rPr>
        <w:t>accordance</w:t>
      </w:r>
      <w:r w:rsidR="00A9523B" w:rsidRPr="00FF6FFA">
        <w:rPr>
          <w:lang w:val="en-US"/>
        </w:rPr>
        <w:t xml:space="preserve"> </w:t>
      </w:r>
      <w:r w:rsidR="008174CD">
        <w:rPr>
          <w:lang w:val="en-US"/>
        </w:rPr>
        <w:t>to</w:t>
      </w:r>
      <w:r w:rsidR="00A9523B" w:rsidRPr="00FF6FFA">
        <w:rPr>
          <w:lang w:val="en-US"/>
        </w:rPr>
        <w:t xml:space="preserve"> the </w:t>
      </w:r>
      <w:r w:rsidR="00A9523B">
        <w:rPr>
          <w:lang w:val="en-US"/>
        </w:rPr>
        <w:t xml:space="preserve">global </w:t>
      </w:r>
      <w:r w:rsidR="00A9523B" w:rsidRPr="00FF6FFA">
        <w:rPr>
          <w:lang w:val="en-US"/>
        </w:rPr>
        <w:t>distribution</w:t>
      </w:r>
      <w:r w:rsidR="00A9523B">
        <w:rPr>
          <w:lang w:val="en-US"/>
        </w:rPr>
        <w:t xml:space="preserve"> of </w:t>
      </w:r>
      <w:proofErr w:type="spellStart"/>
      <w:r w:rsidR="00A9523B" w:rsidRPr="00FF6FFA">
        <w:rPr>
          <w:lang w:val="en-US"/>
        </w:rPr>
        <w:t>NoV</w:t>
      </w:r>
      <w:proofErr w:type="spellEnd"/>
      <w:r w:rsidR="00A9523B" w:rsidRPr="00FF6FFA">
        <w:rPr>
          <w:lang w:val="en-US"/>
        </w:rPr>
        <w:t xml:space="preserve"> GII amongst the human population</w:t>
      </w:r>
      <w:r w:rsidR="00A9523B">
        <w:rPr>
          <w:lang w:val="en-US"/>
        </w:rPr>
        <w:t xml:space="preserve"> </w:t>
      </w:r>
      <w:r w:rsidR="00A9523B">
        <w:rPr>
          <w:lang w:val="en-US"/>
        </w:rPr>
        <w:fldChar w:fldCharType="begin"/>
      </w:r>
      <w:r w:rsidR="00A9523B">
        <w:rPr>
          <w:lang w:val="en-US"/>
        </w:rPr>
        <w:instrText xml:space="preserve"> ADDIN ZOTERO_ITEM CSL_CITATION {"citationID":"ERM0Vccn","properties":{"formattedCitation":"(Qi et al., 2018)","plainCitation":"(Qi et al., 2018)","noteIndex":0},"citationItems":[{"id":"cjuMQrdw/UsXZABV0","uris":["http://zotero.org/users/7740823/items/HJT7YEGN"],"itemData":{"id":298,"type":"article-journal","abstract":"Background\nStudies about asymptomatic norovirus infections have been frequently reported. We aim to assess the global prevalence of asymptomatic infections.\nMethod\nWe identified publications that included the proportion of asymptomatic norovirus infections by searching in PubMed, Ovid, Scopus, and Web of Science and by screening references from the articles reviewed. The principal summary data were the prevalence of asymptomatic norovirus infection. Random-effect models for meta-analysis were fitted to generate estimates of overall and subgroup prevalence.\nFindings\nOf 81 studies included, asymptomatic norovirus prevalence was estimated at 7% (95% CI: 6%–9%). Africa, Meso America and South America had higher prevalence (15%, 14%, 11%, respectively) while the prevalence in Europe and North America was lower (4%). Prevalence was similar between community and hospital (9%). Prevalence was higher in children (8%) than adults (4%). For food handlers, prevalence was estimated at 3%. In context of outbreaks, prevalence estimated from 15 studies was as high as 18% (95% CI: 10%–30%).\nInterpretation\nThis knowledge could have an impact on the development of transmission prevention strategies in the future. The high prevalence indicated asymptomatic individuals must not be overlooked.\nOutstanding questions\nThe high prevalence indicated asymptomatic individuals must not be overlooked. Asymptomatic individuals may play an important role in norovirus transmission. This knowledge could have an impact on the development of transmission prevention strategies.","container-title":"EClinicalMedicine","DOI":"10.1016/j.eclinm.2018.09.001","ISSN":"2589-5370","journalAbbreviation":"EClinicalMedicine","language":"en","page":"50-58","source":"ScienceDirect","title":"Global Prevalence of Asymptomatic Norovirus Infection: A Meta-analysis","title-short":"Global Prevalence of Asymptomatic Norovirus Infection","volume":"2-3","author":[{"family":"Qi","given":"Rui"},{"family":"Huang","given":"Yu-ting"},{"family":"Liu","given":"Jian-wei"},{"family":"Sun","given":"Yue"},{"family":"Sun","given":"Xi-feng"},{"family":"Han","given":"Hui-Ju"},{"family":"Qin","given":"Xiang-Rong"},{"family":"Zhao","given":"Min"},{"family":"Wang","given":"Li-jun"},{"family":"Li","given":"Wenqian"},{"family":"Li","given":"Jun-hong"},{"family":"Chen","given":"Cong"},{"family":"Yu","given":"Xue-Jie"}],"issued":{"date-parts":[["2018",8,1]]}}}],"schema":"https://github.com/citation-style-language/schema/raw/master/csl-citation.json"} </w:instrText>
      </w:r>
      <w:r w:rsidR="00A9523B">
        <w:rPr>
          <w:lang w:val="en-US"/>
        </w:rPr>
        <w:fldChar w:fldCharType="separate"/>
      </w:r>
      <w:r w:rsidR="00A9523B" w:rsidRPr="00290DC3">
        <w:rPr>
          <w:rFonts w:ascii="Calibri" w:hAnsi="Calibri" w:cs="Calibri"/>
          <w:lang w:val="en-GB"/>
        </w:rPr>
        <w:t>(Qi et al., 2018)</w:t>
      </w:r>
      <w:r w:rsidR="00A9523B">
        <w:rPr>
          <w:lang w:val="en-US"/>
        </w:rPr>
        <w:fldChar w:fldCharType="end"/>
      </w:r>
      <w:r w:rsidR="00A9523B">
        <w:rPr>
          <w:lang w:val="en-US"/>
        </w:rPr>
        <w:t xml:space="preserve"> </w:t>
      </w:r>
      <w:r w:rsidR="008174CD">
        <w:rPr>
          <w:lang w:val="en-US"/>
        </w:rPr>
        <w:t xml:space="preserve">and </w:t>
      </w:r>
      <w:r w:rsidR="00A9523B">
        <w:rPr>
          <w:lang w:val="en-US"/>
        </w:rPr>
        <w:t>to</w:t>
      </w:r>
      <w:r w:rsidR="00A9523B" w:rsidRPr="00B733B0">
        <w:rPr>
          <w:lang w:val="en-US"/>
        </w:rPr>
        <w:t xml:space="preserve"> an Italian survey from 2014 to 2019 </w:t>
      </w:r>
      <w:r w:rsidR="00A9523B">
        <w:rPr>
          <w:lang w:val="en-US"/>
        </w:rPr>
        <w:t xml:space="preserve">on different food matrices in Italy </w:t>
      </w:r>
      <w:r w:rsidR="00A9523B">
        <w:rPr>
          <w:lang w:val="en-US"/>
        </w:rPr>
        <w:fldChar w:fldCharType="begin"/>
      </w:r>
      <w:r w:rsidR="00A9523B">
        <w:rPr>
          <w:lang w:val="en-US"/>
        </w:rPr>
        <w:instrText xml:space="preserve"> ADDIN ZOTERO_ITEM CSL_CITATION {"citationID":"tcXDgxK2","properties":{"formattedCitation":"(Pavoni et al., 2022)","plainCitation":"(Pavoni et al., 2022)","noteIndex":0},"citationItems":[{"id":7,"uris":["http://zotero.org/users/local/SUzzrSaq/items/K7XWM2AW"],"itemData":{"id":7,"type":"article-journal","abstract":"To observe the prevalence of contamination by hepatitis A virus (HAV) and norovirus (NoV) in different food types, 9242 samples were analyzed over a 6-year period (January 2014-December 2019). Samples were from routine official activities by Competent Authorities (CAs) and Food Business Operators, according to Hazard Analysis and Critical Control Points plans. Analyses were performed in accordance with European and Italian regulations. Food types were obtained from different production areas of Italy, and ranged from mollusks, ready-to-eat (RTE) and packaged vegetables, frozen berries, tap water, fruit and RTE fruit salads, and processed and preserved foods. No risk management plans were set by the authors' laboratory, because they were still adopted by conferring customers. Analyses were conducted according to ISO/TS 15216-2:2013 (ISO in Part 2: Method for Qualitative Detection. International Organization for Standardization, Geneva, 2013). The data showed that 2.25% (95% CI: 2.0-2.6) of samples were contaminated by at least one virus type, and that the most detected pathogen was NoV GII (89.50% of all positives). Mollusks (filter-feeding animals) were the most contaminated category (92.31% of all positives) not only by NoV or HAV individually, but also by multiple HAV/NoV contaminations consisting of 22.59% of all positives. For NoV, there was a significant correlation between shellfish positivity and season, with the autumn-winter period being the most associated with risk. Conversely, berries, drinking water and RTE vegetables, previously linked to several outbreaks, showed a low rate of contamination. These results from data collection have implications for the improvement of sampling plans for HAV and NoV by Italian CAs, and by food-producing and distribution operators. Moreover, these findings obtained by a standardized qualitative method contribute the collection of data aimed at establishing new microbiological criteria not yet foreseen (but advocated) by current European rules.","container-title":"Food and Environmental Virology","DOI":"10.1007/s12560-021-09503-y","ISSN":"1867-0342","issue":"1","journalAbbreviation":"Food Environ Virol","language":"eng","note":"PMID: 34698989","page":"69-76","source":"PubMed","title":"Detection of Hepatitis A Virus and Norovirus in Different Food Categories: A 6-Year Survey in Italy","title-short":"Detection of Hepatitis A Virus and Norovirus in Different Food Categories","volume":"14","author":[{"family":"Pavoni","given":"Enrico"},{"family":"Bertasi","given":"Barbara"},{"family":"Galuppini","given":"Elisa"},{"family":"Mangeri","given":"Lucia"},{"family":"Meletti","given":"Francesca"},{"family":"Tilola","given":"Michela"},{"family":"Carta","given":"Valentina"},{"family":"Todeschi","given":"Silvia"},{"family":"Losio","given":"Marina-Nadia"}],"issued":{"date-parts":[["2022",3]]}}}],"schema":"https://github.com/citation-style-language/schema/raw/master/csl-citation.json"} </w:instrText>
      </w:r>
      <w:r w:rsidR="00A9523B">
        <w:rPr>
          <w:lang w:val="en-US"/>
        </w:rPr>
        <w:fldChar w:fldCharType="separate"/>
      </w:r>
      <w:r w:rsidR="00A9523B" w:rsidRPr="00290DC3">
        <w:rPr>
          <w:rFonts w:ascii="Calibri" w:hAnsi="Calibri" w:cs="Calibri"/>
          <w:lang w:val="en-GB"/>
        </w:rPr>
        <w:t>(Pavoni et al., 2022)</w:t>
      </w:r>
      <w:r w:rsidR="00A9523B">
        <w:rPr>
          <w:lang w:val="en-US"/>
        </w:rPr>
        <w:fldChar w:fldCharType="end"/>
      </w:r>
      <w:r w:rsidR="00A9523B">
        <w:rPr>
          <w:lang w:val="en-US"/>
        </w:rPr>
        <w:t>.</w:t>
      </w:r>
      <w:r w:rsidR="00A9523B" w:rsidRPr="00290DC3">
        <w:rPr>
          <w:lang w:val="en-GB"/>
        </w:rPr>
        <w:t xml:space="preserve"> </w:t>
      </w:r>
    </w:p>
    <w:p w14:paraId="226281AB" w14:textId="77777777" w:rsidR="00807A45" w:rsidRDefault="00807A45" w:rsidP="00154ECD">
      <w:pPr>
        <w:spacing w:after="0" w:line="240" w:lineRule="atLeast"/>
        <w:jc w:val="both"/>
        <w:rPr>
          <w:ins w:id="44" w:author="TRANQUILLO VITO" w:date="2023-07-12T17:31:00Z"/>
          <w:lang w:val="en-US"/>
        </w:rPr>
      </w:pPr>
    </w:p>
    <w:p w14:paraId="20522B1E" w14:textId="77777777" w:rsidR="00807A45" w:rsidRDefault="00807A45" w:rsidP="00154ECD">
      <w:pPr>
        <w:spacing w:after="0" w:line="240" w:lineRule="atLeast"/>
        <w:jc w:val="both"/>
        <w:rPr>
          <w:ins w:id="45" w:author="TRANQUILLO VITO" w:date="2023-07-12T17:31:00Z"/>
          <w:lang w:val="en-US"/>
        </w:rPr>
      </w:pPr>
    </w:p>
    <w:p w14:paraId="2033BD14" w14:textId="77777777" w:rsidR="00807A45" w:rsidRDefault="00154ECD" w:rsidP="00154ECD">
      <w:pPr>
        <w:spacing w:after="0" w:line="240" w:lineRule="atLeast"/>
        <w:jc w:val="both"/>
        <w:rPr>
          <w:ins w:id="46" w:author="TRANQUILLO VITO" w:date="2023-07-12T17:32:00Z"/>
          <w:lang w:val="en-US"/>
        </w:rPr>
      </w:pPr>
      <w:r w:rsidRPr="007F771F">
        <w:rPr>
          <w:lang w:val="en-US"/>
        </w:rPr>
        <w:t>The mea</w:t>
      </w:r>
      <w:r>
        <w:rPr>
          <w:lang w:val="en-US"/>
        </w:rPr>
        <w:t xml:space="preserve">n contamination </w:t>
      </w:r>
      <w:r w:rsidR="002B40EC">
        <w:rPr>
          <w:lang w:val="en-US"/>
        </w:rPr>
        <w:t xml:space="preserve">level </w:t>
      </w:r>
      <w:r>
        <w:rPr>
          <w:lang w:val="en-US"/>
        </w:rPr>
        <w:t xml:space="preserve">for </w:t>
      </w:r>
      <w:proofErr w:type="spellStart"/>
      <w:r>
        <w:rPr>
          <w:lang w:val="en-US"/>
        </w:rPr>
        <w:t>NoV</w:t>
      </w:r>
      <w:proofErr w:type="spellEnd"/>
      <w:r>
        <w:rPr>
          <w:lang w:val="en-US"/>
        </w:rPr>
        <w:t xml:space="preserve"> GI was 3×10</w:t>
      </w:r>
      <w:r w:rsidRPr="00C641D7">
        <w:rPr>
          <w:vertAlign w:val="superscript"/>
          <w:lang w:val="en-US"/>
        </w:rPr>
        <w:t>3</w:t>
      </w:r>
      <w:r w:rsidRPr="007F771F">
        <w:rPr>
          <w:lang w:val="en-US"/>
        </w:rPr>
        <w:t xml:space="preserve"> </w:t>
      </w:r>
      <w:proofErr w:type="spellStart"/>
      <w:r w:rsidRPr="007F771F">
        <w:rPr>
          <w:lang w:val="en-US"/>
        </w:rPr>
        <w:t>g</w:t>
      </w:r>
      <w:r w:rsidR="009B130F">
        <w:rPr>
          <w:lang w:val="en-US"/>
        </w:rPr>
        <w:t>c</w:t>
      </w:r>
      <w:proofErr w:type="spellEnd"/>
      <w:r w:rsidRPr="007F771F">
        <w:rPr>
          <w:lang w:val="en-US"/>
        </w:rPr>
        <w:t>/µL and ranged 10</w:t>
      </w:r>
      <w:r w:rsidRPr="00C641D7">
        <w:rPr>
          <w:vertAlign w:val="superscript"/>
          <w:lang w:val="en-US"/>
        </w:rPr>
        <w:t>1</w:t>
      </w:r>
      <w:r>
        <w:rPr>
          <w:lang w:val="en-US"/>
        </w:rPr>
        <w:t>-10</w:t>
      </w:r>
      <w:r w:rsidRPr="00C641D7">
        <w:rPr>
          <w:vertAlign w:val="superscript"/>
          <w:lang w:val="en-US"/>
        </w:rPr>
        <w:t>5</w:t>
      </w:r>
      <w:r w:rsidRPr="007F771F">
        <w:rPr>
          <w:lang w:val="en-US"/>
        </w:rPr>
        <w:t xml:space="preserve"> </w:t>
      </w:r>
      <w:proofErr w:type="spellStart"/>
      <w:r w:rsidR="009B130F" w:rsidRPr="007F771F">
        <w:rPr>
          <w:lang w:val="en-US"/>
        </w:rPr>
        <w:t>g</w:t>
      </w:r>
      <w:r w:rsidR="009B130F">
        <w:rPr>
          <w:lang w:val="en-US"/>
        </w:rPr>
        <w:t>c</w:t>
      </w:r>
      <w:proofErr w:type="spellEnd"/>
      <w:r w:rsidRPr="007F771F">
        <w:rPr>
          <w:lang w:val="en-US"/>
        </w:rPr>
        <w:t xml:space="preserve">/µL; the mean contamination for </w:t>
      </w:r>
      <w:proofErr w:type="spellStart"/>
      <w:r>
        <w:rPr>
          <w:lang w:val="en-US"/>
        </w:rPr>
        <w:t>NoV</w:t>
      </w:r>
      <w:proofErr w:type="spellEnd"/>
      <w:r>
        <w:rPr>
          <w:lang w:val="en-US"/>
        </w:rPr>
        <w:t xml:space="preserve"> </w:t>
      </w:r>
      <w:r w:rsidRPr="007F771F">
        <w:rPr>
          <w:lang w:val="en-US"/>
        </w:rPr>
        <w:t>GII was 2×</w:t>
      </w:r>
      <w:r>
        <w:rPr>
          <w:lang w:val="en-US"/>
        </w:rPr>
        <w:t>10</w:t>
      </w:r>
      <w:r w:rsidRPr="00187559">
        <w:rPr>
          <w:vertAlign w:val="superscript"/>
          <w:lang w:val="en-US"/>
        </w:rPr>
        <w:t>3</w:t>
      </w:r>
      <w:r>
        <w:rPr>
          <w:lang w:val="en-US"/>
        </w:rPr>
        <w:t xml:space="preserve"> </w:t>
      </w:r>
      <w:proofErr w:type="spellStart"/>
      <w:r>
        <w:rPr>
          <w:lang w:val="en-US"/>
        </w:rPr>
        <w:t>g</w:t>
      </w:r>
      <w:r w:rsidR="009B130F">
        <w:rPr>
          <w:lang w:val="en-US"/>
        </w:rPr>
        <w:t>c</w:t>
      </w:r>
      <w:proofErr w:type="spellEnd"/>
      <w:r>
        <w:rPr>
          <w:lang w:val="en-US"/>
        </w:rPr>
        <w:t>/µL and ranged 10</w:t>
      </w:r>
      <w:r w:rsidRPr="00187559">
        <w:rPr>
          <w:vertAlign w:val="superscript"/>
          <w:lang w:val="en-US"/>
        </w:rPr>
        <w:t>0</w:t>
      </w:r>
      <w:r>
        <w:rPr>
          <w:vertAlign w:val="superscript"/>
          <w:lang w:val="en-US"/>
        </w:rPr>
        <w:t xml:space="preserve"> </w:t>
      </w:r>
      <w:r>
        <w:rPr>
          <w:lang w:val="en-US"/>
        </w:rPr>
        <w:t>- 10</w:t>
      </w:r>
      <w:r w:rsidRPr="00187559">
        <w:rPr>
          <w:vertAlign w:val="superscript"/>
          <w:lang w:val="en-US"/>
        </w:rPr>
        <w:t>4</w:t>
      </w:r>
      <w:r w:rsidRPr="007F771F">
        <w:rPr>
          <w:lang w:val="en-US"/>
        </w:rPr>
        <w:t xml:space="preserve"> </w:t>
      </w:r>
      <w:proofErr w:type="spellStart"/>
      <w:r w:rsidRPr="007F771F">
        <w:rPr>
          <w:lang w:val="en-US"/>
        </w:rPr>
        <w:t>g</w:t>
      </w:r>
      <w:r w:rsidR="009B130F">
        <w:rPr>
          <w:lang w:val="en-US"/>
        </w:rPr>
        <w:t>c</w:t>
      </w:r>
      <w:proofErr w:type="spellEnd"/>
      <w:r w:rsidRPr="007F771F">
        <w:rPr>
          <w:lang w:val="en-US"/>
        </w:rPr>
        <w:t>/µL.</w:t>
      </w:r>
      <w:r w:rsidR="00F56D89">
        <w:rPr>
          <w:lang w:val="en-US"/>
        </w:rPr>
        <w:t xml:space="preserve"> </w:t>
      </w:r>
    </w:p>
    <w:p w14:paraId="4670ABA8" w14:textId="77777777" w:rsidR="00807A45" w:rsidRDefault="00807A45" w:rsidP="00154ECD">
      <w:pPr>
        <w:spacing w:after="0" w:line="240" w:lineRule="atLeast"/>
        <w:jc w:val="both"/>
        <w:rPr>
          <w:ins w:id="47" w:author="TRANQUILLO VITO" w:date="2023-07-12T17:32:00Z"/>
          <w:lang w:val="en-GB"/>
        </w:rPr>
      </w:pPr>
    </w:p>
    <w:p w14:paraId="339BCA67" w14:textId="7BE9766A" w:rsidR="00154ECD" w:rsidRDefault="00F56D89" w:rsidP="00154ECD">
      <w:pPr>
        <w:spacing w:after="0" w:line="240" w:lineRule="atLeast"/>
        <w:jc w:val="both"/>
        <w:rPr>
          <w:lang w:val="en-US"/>
        </w:rPr>
      </w:pPr>
      <w:r w:rsidRPr="00290DC3">
        <w:rPr>
          <w:lang w:val="en-GB"/>
        </w:rPr>
        <w:t>The contamination levels calculated,</w:t>
      </w:r>
      <w:r w:rsidR="008174CD" w:rsidRPr="00290DC3">
        <w:rPr>
          <w:lang w:val="en-GB"/>
        </w:rPr>
        <w:t xml:space="preserve"> </w:t>
      </w:r>
      <w:r w:rsidRPr="00290DC3">
        <w:rPr>
          <w:lang w:val="en-GB"/>
        </w:rPr>
        <w:t xml:space="preserve">are in agreement with a previous study, in which </w:t>
      </w:r>
      <w:proofErr w:type="spellStart"/>
      <w:r w:rsidRPr="00290DC3">
        <w:rPr>
          <w:lang w:val="en-GB"/>
        </w:rPr>
        <w:t>NoV</w:t>
      </w:r>
      <w:proofErr w:type="spellEnd"/>
      <w:r w:rsidRPr="00290DC3">
        <w:rPr>
          <w:lang w:val="en-GB"/>
        </w:rPr>
        <w:t xml:space="preserve"> GI is more efficiently concentrated than </w:t>
      </w:r>
      <w:proofErr w:type="spellStart"/>
      <w:r w:rsidRPr="00290DC3">
        <w:rPr>
          <w:lang w:val="en-GB"/>
        </w:rPr>
        <w:t>NoV</w:t>
      </w:r>
      <w:proofErr w:type="spellEnd"/>
      <w:r w:rsidRPr="00290DC3">
        <w:rPr>
          <w:lang w:val="en-GB"/>
        </w:rPr>
        <w:t xml:space="preserve"> GII and </w:t>
      </w:r>
      <w:r w:rsidRPr="00756758">
        <w:rPr>
          <w:lang w:val="en-US"/>
        </w:rPr>
        <w:t>high viral titer is often found</w:t>
      </w:r>
      <w:r w:rsidRPr="00756758" w:rsidDel="0029055A">
        <w:rPr>
          <w:lang w:val="en-US"/>
        </w:rPr>
        <w:t xml:space="preserve"> </w:t>
      </w:r>
      <w:r w:rsidRPr="00756758">
        <w:rPr>
          <w:lang w:val="en-US"/>
        </w:rPr>
        <w:t>in oyster and mussel samples</w:t>
      </w:r>
      <w:r>
        <w:rPr>
          <w:lang w:val="en-US"/>
        </w:rPr>
        <w:t xml:space="preserve"> </w:t>
      </w:r>
      <w:r>
        <w:rPr>
          <w:lang w:val="en-US"/>
        </w:rPr>
        <w:fldChar w:fldCharType="begin"/>
      </w:r>
      <w:r>
        <w:rPr>
          <w:lang w:val="en-US"/>
        </w:rPr>
        <w:instrText xml:space="preserve"> ADDIN ZOTERO_ITEM CSL_CITATION {"citationID":"JRXOwZR6","properties":{"formattedCitation":"(Dirks et al., 2021)","plainCitation":"(Dirks et al., 2021)","noteIndex":0},"citationItems":[{"id":"cjuMQrdw/PnVtzBb9","uris":["http://zotero.org/users/7740823/items/GD3AA3KU"],"itemData":{"id":"cjuMQrdw/PnVtzBb9","type":"article-journal","abstract":"Contamination of bivalve molluscs with viruses is well recognized as a food safety risk. A microbiological cri­ terion for norovirus (NoV) and hepatitis A virus (HAV) in shellfish, however, does not exist in the European Union currently. The aim of this study was to evaluate the contamination levels of these viruses for fluctuation over a long period (2013–2017) in oyster (n = 266) and mussel samples (n = 490) using a method based on ISO/ TS 15216-1: 2013. Samples were taken at different points in the food chain, either directly post-harvest, at Dutch dispatch centers or in retail stores, from September until March of each year. Altogether, 53.1% of the mussel and 31.6% of the oyster samples tested positive for NoV RNA. Simultaneous presence of NoV GI and GII RNA was observed in 31.6% of mussel and 10.2% of oyster samples. Contamination levels in NoV positive mussel samples collected post-harvest from B-areas were significantly higher than in those collected post-harvest from A-areas, or at dispatch centers or retail stores. Levels in oysters from dispatch were significantly lower than those collected in retail stores. Ready for sale mussels and oysters contained 2.04 and 1.76 mean log10 transformed NoV genome copies/gram (gc/g), respectively. GII levels were at a constant level in ready for sale mussels throughout all sampling periods in the study. This seemed to be true for oysters as well. HAV RNA was detected in only one of the tested mussel samples (n = 392) (typed HAV 1A) and in none of the tested oyster samples (n = 228). Critical evaluation of NoV and HAV levels in shellfish can be of help for risk assessment and risk management actions.","container-title":"International Journal of Food Microbiology","DOI":"10.1016/j.ijfoodmicro.2021.109089","ISSN":"01681605","journalAbbreviation":"International Journal of Food Microbiology","language":"en","page":"109089","source":"DOI.org (Crossref)","title":"Quantitative levels of norovirus and hepatitis A virus in bivalve molluscs collected along the food chain in the Netherlands, 2013–2017","volume":"344","author":[{"family":"Dirks","given":"René A.M."},{"family":"Jansen","given":"Claudia C.C."},{"family":"Hägele","given":"Geke"},{"family":"Zwartkruis-Nahuis","given":"Ans J.T."},{"family":"Tijsma","given":"Aloys S.L."},{"family":"Boxman","given":"Ingeborg L.A."}],"issued":{"date-parts":[["2021",4]]}}}],"schema":"https://github.com/citation-style-language/schema/raw/master/csl-citation.json"} </w:instrText>
      </w:r>
      <w:r>
        <w:rPr>
          <w:lang w:val="en-US"/>
        </w:rPr>
        <w:fldChar w:fldCharType="separate"/>
      </w:r>
      <w:r w:rsidRPr="00115FFA">
        <w:rPr>
          <w:rFonts w:ascii="Calibri" w:hAnsi="Calibri" w:cs="Calibri"/>
        </w:rPr>
        <w:t>(Dirks et al., 2021)</w:t>
      </w:r>
      <w:r>
        <w:rPr>
          <w:lang w:val="en-US"/>
        </w:rPr>
        <w:fldChar w:fldCharType="end"/>
      </w:r>
      <w:r w:rsidRPr="00756758">
        <w:rPr>
          <w:lang w:val="en-US"/>
        </w:rPr>
        <w:t>.</w:t>
      </w:r>
    </w:p>
    <w:p w14:paraId="2D27BE3D" w14:textId="77777777" w:rsidR="00807A45" w:rsidRDefault="00807A45">
      <w:pPr>
        <w:spacing w:after="0" w:line="240" w:lineRule="atLeast"/>
        <w:jc w:val="both"/>
        <w:rPr>
          <w:ins w:id="48" w:author="TRANQUILLO VITO" w:date="2023-07-12T17:32:00Z"/>
          <w:lang w:val="en-US"/>
        </w:rPr>
      </w:pPr>
    </w:p>
    <w:p w14:paraId="41BCD6BE" w14:textId="77777777" w:rsidR="00807A45" w:rsidRDefault="00807A45">
      <w:pPr>
        <w:spacing w:after="0" w:line="240" w:lineRule="atLeast"/>
        <w:jc w:val="both"/>
        <w:rPr>
          <w:ins w:id="49" w:author="TRANQUILLO VITO" w:date="2023-07-12T17:32:00Z"/>
          <w:lang w:val="en-US"/>
        </w:rPr>
      </w:pPr>
    </w:p>
    <w:p w14:paraId="4D95F4D6" w14:textId="77777777" w:rsidR="00807A45" w:rsidRDefault="00890964">
      <w:pPr>
        <w:spacing w:after="0" w:line="240" w:lineRule="atLeast"/>
        <w:jc w:val="both"/>
        <w:rPr>
          <w:ins w:id="50" w:author="TRANQUILLO VITO" w:date="2023-07-12T17:32:00Z"/>
          <w:lang w:val="en-US"/>
        </w:rPr>
      </w:pPr>
      <w:r w:rsidRPr="00E51B7B">
        <w:rPr>
          <w:lang w:val="en-US"/>
        </w:rPr>
        <w:t xml:space="preserve">The positive samples were found mainly </w:t>
      </w:r>
      <w:r w:rsidR="000F2AB3">
        <w:rPr>
          <w:lang w:val="en-US"/>
        </w:rPr>
        <w:t>in the colder seasons with 52% (</w:t>
      </w:r>
      <w:r w:rsidR="000F2AB3" w:rsidRPr="00C616CC">
        <w:rPr>
          <w:lang w:val="en-US"/>
        </w:rPr>
        <w:t xml:space="preserve">CI95%: </w:t>
      </w:r>
      <w:r w:rsidR="000F2AB3">
        <w:rPr>
          <w:lang w:val="en-US"/>
        </w:rPr>
        <w:t xml:space="preserve">43.3 </w:t>
      </w:r>
      <w:r w:rsidR="000F2AB3" w:rsidRPr="00C616CC">
        <w:rPr>
          <w:lang w:val="en-US"/>
        </w:rPr>
        <w:t>-</w:t>
      </w:r>
      <w:r w:rsidR="000F2AB3">
        <w:rPr>
          <w:lang w:val="en-US"/>
        </w:rPr>
        <w:t xml:space="preserve"> 61.4) of them found </w:t>
      </w:r>
      <w:r w:rsidRPr="00E51B7B">
        <w:rPr>
          <w:lang w:val="en-US"/>
        </w:rPr>
        <w:t xml:space="preserve">in winter </w:t>
      </w:r>
      <w:r w:rsidR="00E60E0C">
        <w:rPr>
          <w:lang w:val="en-US"/>
        </w:rPr>
        <w:t xml:space="preserve"> </w:t>
      </w:r>
      <w:r w:rsidR="000E43F2">
        <w:rPr>
          <w:lang w:val="en-US"/>
        </w:rPr>
        <w:t>and</w:t>
      </w:r>
      <w:r w:rsidR="000F2AB3">
        <w:rPr>
          <w:lang w:val="en-US"/>
        </w:rPr>
        <w:t xml:space="preserve"> 40% (CI95%</w:t>
      </w:r>
      <w:r w:rsidR="001F08DE">
        <w:rPr>
          <w:lang w:val="en-US"/>
        </w:rPr>
        <w:t>:</w:t>
      </w:r>
      <w:r w:rsidR="000F2AB3">
        <w:rPr>
          <w:lang w:val="en-US"/>
        </w:rPr>
        <w:t xml:space="preserve"> 30.9 - 48.7)</w:t>
      </w:r>
      <w:r w:rsidR="000E43F2">
        <w:rPr>
          <w:lang w:val="en-US"/>
        </w:rPr>
        <w:t xml:space="preserve"> </w:t>
      </w:r>
      <w:r w:rsidR="00CF12E9">
        <w:rPr>
          <w:lang w:val="en-US"/>
        </w:rPr>
        <w:t xml:space="preserve">in </w:t>
      </w:r>
      <w:r w:rsidR="000E43F2">
        <w:rPr>
          <w:lang w:val="en-US"/>
        </w:rPr>
        <w:t xml:space="preserve">autumn </w:t>
      </w:r>
      <w:r w:rsidR="000F2AB3">
        <w:rPr>
          <w:lang w:val="en-US"/>
        </w:rPr>
        <w:t xml:space="preserve">as also </w:t>
      </w:r>
      <w:r w:rsidR="000F2AB3" w:rsidRPr="007E1032">
        <w:rPr>
          <w:lang w:val="en-US"/>
        </w:rPr>
        <w:t>reported in other studies</w:t>
      </w:r>
      <w:r w:rsidR="000F2AB3">
        <w:rPr>
          <w:lang w:val="en-US"/>
        </w:rPr>
        <w:t xml:space="preserve"> </w:t>
      </w:r>
      <w:r w:rsidR="000F2AB3">
        <w:rPr>
          <w:lang w:val="en-US"/>
        </w:rPr>
        <w:fldChar w:fldCharType="begin"/>
      </w:r>
      <w:r w:rsidR="000F2AB3">
        <w:rPr>
          <w:lang w:val="en-US"/>
        </w:rPr>
        <w:instrText xml:space="preserve"> ADDIN ZOTERO_ITEM CSL_CITATION {"citationID":"KTmt07qz","properties":{"formattedCitation":"(M. S. Kim et al., 2016; Pavoni et al., 2022; Verhoef et al., 2008)","plainCitation":"(M. S. Kim et al., 2016; Pavoni et al., 2022; Verhoef et al., 2008)","noteIndex":0},"citationItems":[{"id":"cjuMQrdw/3AsONDPf","uris":["http://zotero.org/users/7740823/items/FD4IPGTI"],"itemData":{"id":"cjuMQrdw/3AsONDPf","type":"article-journal","abstract":"The presence of human norovirus in the aquatic environment can cause outbreaks related to recreational activities and the consumption of norovirus-contaminated clams. In this study, we investigated the prevalence of norovirus genogroups I (GI) and II (GII) in the coastal aquatic environment in South Korea (March 2014 to February 2015). A total of 504 water samples were collected periodically from four coastal areas (total sites = 63), of which 44 sites were in estuaries (clam fisheries) and 19 were in inflow streams. RT-PCR analysis targeting ORF2 region C revealed that 20.6% of the water samples were contaminated by GI (13.3%) or GII (16.6%). The prevalence of human norovirus was higher in winter/spring than in summer/fall, and higher in inflow streams (50.0%) than in estuaries (7.9%). A total of 229 human norovirus sequences were identified from the water samples, and phylogenetic analysis showed that the sequences clustered into eight GI genotypes (GI.1, 2, 3, 4, 5, 6, 7, and 9) and nine GII genotypes (GII.2, 3, 4, 5, 6, 11, 13, 17, and 21). This study highlighted three issues: 1) a strong correlation between norovirus contamination via inflow streams and coastal areas used in clam fisheries; 2) increased prevalence of certain non-GII.4 genotypes, exceeding that of the GII.4 pandemic variants; 3) seasonal shifts in the dominant genotypes of both GI and GII.","container-title":"PLOS ONE","DOI":"10.1371/journal.pone.0163800","ISSN":"1932-6203","issue":"9","journalAbbreviation":"PLoS ONE","language":"en","page":"e0163800","source":"DOI.org (Crossref)","title":"Distribution of Human Norovirus in the Coastal Waters of South Korea","volume":"11","author":[{"family":"Kim","given":"Man Su"},{"family":"Koo","given":"Eung Seo"},{"family":"Choi","given":"Yong Seon"},{"family":"Kim","given":"Ji Young"},{"family":"Yoo","given":"Chang Hoon"},{"family":"Yoon","given":"Hyun Jin"},{"family":"Kim","given":"Tae-Ok"},{"family":"Choi","given":"Hyun Bae"},{"family":"Kim","given":"Ji Hoon"},{"family":"Choi","given":"Jong Deok"},{"family":"Park","given":"Kwon-Sam"},{"family":"Shin","given":"Yongsik"},{"family":"Kim","given":"Young-Mog"},{"family":"Ko","given":"GwangPyo"},{"family":"Jeong","given":"Yong Seok"}],"editor":[{"family":"Kirk","given":"Martyn"}],"issued":{"date-parts":[["2016",9,28]]}}},{"id":7,"uris":["http://zotero.org/users/local/SUzzrSaq/items/K7XWM2AW"],"itemData":{"id":7,"type":"article-journal","abstract":"To observe the prevalence of contamination by hepatitis A virus (HAV) and norovirus (NoV) in different food types, 9242 samples were analyzed over a 6-year period (January 2014-December 2019). Samples were from routine official activities by Competent Authorities (CAs) and Food Business Operators, according to Hazard Analysis and Critical Control Points plans. Analyses were performed in accordance with European and Italian regulations. Food types were obtained from different production areas of Italy, and ranged from mollusks, ready-to-eat (RTE) and packaged vegetables, frozen berries, tap water, fruit and RTE fruit salads, and processed and preserved foods. No risk management plans were set by the authors' laboratory, because they were still adopted by conferring customers. Analyses were conducted according to ISO/TS 15216-2:2013 (ISO in Part 2: Method for Qualitative Detection. International Organization for Standardization, Geneva, 2013). The data showed that 2.25% (95% CI: 2.0-2.6) of samples were contaminated by at least one virus type, and that the most detected pathogen was NoV GII (89.50% of all positives). Mollusks (filter-feeding animals) were the most contaminated category (92.31% of all positives) not only by NoV or HAV individually, but also by multiple HAV/NoV contaminations consisting of 22.59% of all positives. For NoV, there was a significant correlation between shellfish positivity and season, with the autumn-winter period being the most associated with risk. Conversely, berries, drinking water and RTE vegetables, previously linked to several outbreaks, showed a low rate of contamination. These results from data collection have implications for the improvement of sampling plans for HAV and NoV by Italian CAs, and by food-producing and distribution operators. Moreover, these findings obtained by a standardized qualitative method contribute the collection of data aimed at establishing new microbiological criteria not yet foreseen (but advocated) by current European rules.","container-title":"Food and Environmental Virology","DOI":"10.1007/s12560-021-09503-y","ISSN":"1867-0342","issue":"1","journalAbbreviation":"Food Environ Virol","language":"eng","note":"PMID: 34698989","page":"69-76","source":"PubMed","title":"Detection of Hepatitis A Virus and Norovirus in Different Food Categories: A 6-Year Survey in Italy","title-short":"Detection of Hepatitis A Virus and Norovirus in Different Food Categories","volume":"14","author":[{"family":"Pavoni","given":"Enrico"},{"family":"Bertasi","given":"Barbara"},{"family":"Galuppini","given":"Elisa"},{"family":"Mangeri","given":"Lucia"},{"family":"Meletti","given":"Francesca"},{"family":"Tilola","given":"Michela"},{"family":"Carta","given":"Valentina"},{"family":"Todeschi","given":"Silvia"},{"family":"Losio","given":"Marina-Nadia"}],"issued":{"date-parts":[["2022",3]]}}},{"id":36,"uris":["http://zotero.org/users/local/SUzzrSaq/items/XXRAQN2M"],"itemData":{"id":36,"type":"article-journal","abstract":"A reporting system could provide early warning., In June 2006, reported outbreaks of norovirus on cruise ships suddenly increased; 43 outbreaks occurred on 13 vessels. All outbreaks investigated manifested person-to-person transmission. Detection of a point source was impossible because of limited investigation of initial outbreaks and data sharing. The most probable explanation for these outbreaks is increased norovirus activity in the community, which coincided with the emergence of 2 new GGII.4 variant strains in Europe and the Pacific. As in 2002, a new GGII.4 variant detected in the spring and summer corresponded with high norovirus activity in the subsequent winter. Because outbreaks on cruise ships are likely to occur when new variants circulate, an active reporting system could function as an early warning system. Internationally accepted guidelines are needed for reporting, investigating, and controlling norovirus illness on cruise ships in Europe.","container-title":"Emerging Infectious Diseases","DOI":"10.3201/eid1402.061567","ISSN":"1080-6040","issue":"2","journalAbbreviation":"Emerg Infect Dis","note":"PMID: 18258116\nPMCID: PMC2600213","page":"238-243","source":"PubMed Central","title":"Emergence of New Norovirus Variants on Spring Cruise Ships and Prediction of Winter Epidemics","volume":"14","author":[{"family":"Verhoef","given":"Linda"},{"family":"Depoortere","given":"Evelyn"},{"family":"Boxman","given":"Ingeborg"},{"family":"Duizer","given":"Erwin"},{"family":"Duynhoven","given":"Yvonne","non-dropping-particle":"van"},{"family":"Harris","given":"John"},{"family":"Johnsen","given":"Christina"},{"family":"Kroneman","given":"Annelies"},{"family":"Le Guyader","given":"Soizick"},{"family":"Lim","given":"Wilina"},{"family":"Maunula","given":"Leena"},{"family":"Meldal","given":"Hege"},{"family":"Ratcliff","given":"Rod"},{"family":"Reuter","given":"Gábor"},{"family":"Schreier","given":"Eckart"},{"family":"Siebenga","given":"Joukje"},{"family":"Vainio","given":"Kirsti"},{"family":"Varela","given":"Carmen"},{"family":"Vennema","given":"Harry"},{"family":"Koopmans","given":"Marion"}],"issued":{"date-parts":[["2008",2]]}}}],"schema":"https://github.com/citation-style-language/schema/raw/master/csl-citation.json"} </w:instrText>
      </w:r>
      <w:r w:rsidR="000F2AB3">
        <w:rPr>
          <w:lang w:val="en-US"/>
        </w:rPr>
        <w:fldChar w:fldCharType="separate"/>
      </w:r>
      <w:r w:rsidR="000F2AB3" w:rsidRPr="00290DC3">
        <w:rPr>
          <w:rFonts w:ascii="Calibri" w:hAnsi="Calibri" w:cs="Calibri"/>
          <w:lang w:val="en-GB"/>
        </w:rPr>
        <w:t>(M. S. Kim et al., 2016; Pavoni et al., 2022; Verhoef et al., 2008)</w:t>
      </w:r>
      <w:r w:rsidR="000F2AB3">
        <w:rPr>
          <w:lang w:val="en-US"/>
        </w:rPr>
        <w:fldChar w:fldCharType="end"/>
      </w:r>
      <w:r w:rsidR="000F2AB3">
        <w:rPr>
          <w:lang w:val="en-US"/>
        </w:rPr>
        <w:t>;</w:t>
      </w:r>
      <w:r w:rsidR="00B84FD5">
        <w:rPr>
          <w:lang w:val="en-US"/>
        </w:rPr>
        <w:t xml:space="preserve"> </w:t>
      </w:r>
      <w:r w:rsidR="003A26A5">
        <w:rPr>
          <w:lang w:val="en-US"/>
        </w:rPr>
        <w:t xml:space="preserve">while </w:t>
      </w:r>
      <w:r w:rsidR="00C616CC">
        <w:rPr>
          <w:lang w:val="en-US"/>
        </w:rPr>
        <w:t>5% (CI95%: 1.9</w:t>
      </w:r>
      <w:r w:rsidR="00E60E0C">
        <w:rPr>
          <w:lang w:val="en-US"/>
        </w:rPr>
        <w:t xml:space="preserve"> </w:t>
      </w:r>
      <w:r w:rsidR="00C616CC">
        <w:rPr>
          <w:lang w:val="en-US"/>
        </w:rPr>
        <w:t>-</w:t>
      </w:r>
      <w:r w:rsidR="00E60E0C">
        <w:rPr>
          <w:lang w:val="en-US"/>
        </w:rPr>
        <w:t xml:space="preserve"> </w:t>
      </w:r>
      <w:r w:rsidR="00C616CC">
        <w:rPr>
          <w:lang w:val="en-US"/>
        </w:rPr>
        <w:t xml:space="preserve">10.7) </w:t>
      </w:r>
      <w:r w:rsidR="00A904EE">
        <w:rPr>
          <w:lang w:val="en-US"/>
        </w:rPr>
        <w:t xml:space="preserve">were found </w:t>
      </w:r>
      <w:r w:rsidR="00CF12E9" w:rsidRPr="00CF12E9">
        <w:rPr>
          <w:lang w:val="en-US"/>
        </w:rPr>
        <w:t xml:space="preserve">in summer </w:t>
      </w:r>
      <w:r w:rsidR="00C616CC">
        <w:rPr>
          <w:lang w:val="en-US"/>
        </w:rPr>
        <w:t>and 3% (CI95%: 1.0</w:t>
      </w:r>
      <w:r w:rsidR="00E60E0C">
        <w:rPr>
          <w:lang w:val="en-US"/>
        </w:rPr>
        <w:t xml:space="preserve"> </w:t>
      </w:r>
      <w:r w:rsidR="00C616CC">
        <w:rPr>
          <w:lang w:val="en-US"/>
        </w:rPr>
        <w:t>-</w:t>
      </w:r>
      <w:r w:rsidR="00E60E0C">
        <w:rPr>
          <w:lang w:val="en-US"/>
        </w:rPr>
        <w:t xml:space="preserve"> </w:t>
      </w:r>
      <w:r w:rsidR="00C616CC">
        <w:rPr>
          <w:lang w:val="en-US"/>
        </w:rPr>
        <w:t xml:space="preserve">8.5) in </w:t>
      </w:r>
      <w:r w:rsidR="00C616CC" w:rsidRPr="00B84FD5">
        <w:rPr>
          <w:lang w:val="en-US"/>
        </w:rPr>
        <w:t>spring</w:t>
      </w:r>
      <w:r w:rsidR="00B84FD5">
        <w:rPr>
          <w:lang w:val="en-US"/>
        </w:rPr>
        <w:t xml:space="preserve">. </w:t>
      </w:r>
    </w:p>
    <w:p w14:paraId="4FC7295B" w14:textId="77777777" w:rsidR="00807A45" w:rsidRDefault="00807A45">
      <w:pPr>
        <w:spacing w:after="0" w:line="240" w:lineRule="atLeast"/>
        <w:jc w:val="both"/>
        <w:rPr>
          <w:ins w:id="51" w:author="TRANQUILLO VITO" w:date="2023-07-12T17:32:00Z"/>
          <w:lang w:val="en-US"/>
        </w:rPr>
      </w:pPr>
    </w:p>
    <w:p w14:paraId="2459578F" w14:textId="77777777" w:rsidR="00807A45" w:rsidRDefault="00807A45">
      <w:pPr>
        <w:spacing w:after="0" w:line="240" w:lineRule="atLeast"/>
        <w:jc w:val="both"/>
        <w:rPr>
          <w:ins w:id="52" w:author="TRANQUILLO VITO" w:date="2023-07-12T17:32:00Z"/>
          <w:lang w:val="en-US"/>
        </w:rPr>
      </w:pPr>
    </w:p>
    <w:p w14:paraId="71FCD9EB" w14:textId="77777777" w:rsidR="00807A45" w:rsidRDefault="00807A45">
      <w:pPr>
        <w:spacing w:after="0" w:line="240" w:lineRule="atLeast"/>
        <w:jc w:val="both"/>
        <w:rPr>
          <w:ins w:id="53" w:author="TRANQUILLO VITO" w:date="2023-07-12T17:32:00Z"/>
          <w:lang w:val="en-US"/>
        </w:rPr>
      </w:pPr>
    </w:p>
    <w:p w14:paraId="4063DCAC" w14:textId="31A45EF4" w:rsidR="00807A45" w:rsidRPr="002D31CB" w:rsidRDefault="00B84FD5">
      <w:pPr>
        <w:spacing w:after="0" w:line="240" w:lineRule="atLeast"/>
        <w:jc w:val="both"/>
        <w:rPr>
          <w:color w:val="0070C0"/>
          <w:lang w:val="en-US"/>
        </w:rPr>
      </w:pPr>
      <w:r w:rsidRPr="00807A45">
        <w:rPr>
          <w:color w:val="FF0000"/>
          <w:lang w:val="en-US"/>
          <w:rPrChange w:id="54" w:author="TRANQUILLO VITO" w:date="2023-07-12T17:35:00Z">
            <w:rPr>
              <w:lang w:val="en-US"/>
            </w:rPr>
          </w:rPrChange>
        </w:rPr>
        <w:t xml:space="preserve">This positive rate </w:t>
      </w:r>
      <w:r w:rsidR="00965D80" w:rsidRPr="00807A45">
        <w:rPr>
          <w:color w:val="FF0000"/>
          <w:lang w:val="en-US"/>
          <w:rPrChange w:id="55" w:author="TRANQUILLO VITO" w:date="2023-07-12T17:35:00Z">
            <w:rPr>
              <w:lang w:val="en-US"/>
            </w:rPr>
          </w:rPrChange>
        </w:rPr>
        <w:t>difference</w:t>
      </w:r>
      <w:r w:rsidR="00965D80" w:rsidRPr="00807A45">
        <w:rPr>
          <w:color w:val="FF0000"/>
          <w:lang w:val="en-US"/>
          <w:rPrChange w:id="56" w:author="TRANQUILLO VITO" w:date="2023-07-12T17:36:00Z">
            <w:rPr>
              <w:lang w:val="en-US"/>
            </w:rPr>
          </w:rPrChange>
        </w:rPr>
        <w:t xml:space="preserve"> </w:t>
      </w:r>
      <w:r w:rsidR="00807A45">
        <w:rPr>
          <w:color w:val="FF0000"/>
          <w:lang w:val="en-US"/>
        </w:rPr>
        <w:t>??</w:t>
      </w:r>
      <w:ins w:id="57" w:author="TRANQUILLO VITO" w:date="2023-07-12T17:36:00Z">
        <w:r w:rsidR="00807A45" w:rsidRPr="00807A45">
          <w:rPr>
            <w:color w:val="FF0000"/>
            <w:lang w:val="en-US"/>
            <w:rPrChange w:id="58" w:author="TRANQUILLO VITO" w:date="2023-07-12T17:36:00Z">
              <w:rPr>
                <w:lang w:val="en-US"/>
              </w:rPr>
            </w:rPrChange>
          </w:rPr>
          <w:t xml:space="preserve"> </w:t>
        </w:r>
      </w:ins>
      <w:r>
        <w:rPr>
          <w:lang w:val="en-US"/>
        </w:rPr>
        <w:t>in cold seasons</w:t>
      </w:r>
      <w:r w:rsidR="00965D80">
        <w:rPr>
          <w:lang w:val="en-US"/>
        </w:rPr>
        <w:t xml:space="preserve"> </w:t>
      </w:r>
      <w:r w:rsidR="00A52C6E">
        <w:rPr>
          <w:lang w:val="en-US"/>
        </w:rPr>
        <w:t xml:space="preserve">(autumn and winter) </w:t>
      </w:r>
      <w:r w:rsidR="00965D80">
        <w:rPr>
          <w:lang w:val="en-US"/>
        </w:rPr>
        <w:t>respect to mild seasons</w:t>
      </w:r>
      <w:r>
        <w:rPr>
          <w:lang w:val="en-US"/>
        </w:rPr>
        <w:t xml:space="preserve"> </w:t>
      </w:r>
      <w:r w:rsidR="00A52C6E">
        <w:rPr>
          <w:lang w:val="en-US"/>
        </w:rPr>
        <w:t xml:space="preserve">(spring and summer) </w:t>
      </w:r>
      <w:r>
        <w:rPr>
          <w:lang w:val="en-US"/>
        </w:rPr>
        <w:t>was statistically significant</w:t>
      </w:r>
      <w:r w:rsidRPr="00B84FD5">
        <w:rPr>
          <w:lang w:val="en-US"/>
        </w:rPr>
        <w:t xml:space="preserve"> (</w:t>
      </w:r>
      <w:r w:rsidRPr="000F2AB3">
        <w:rPr>
          <w:i/>
          <w:lang w:val="en-US"/>
        </w:rPr>
        <w:t>p</w:t>
      </w:r>
      <w:r w:rsidRPr="00B84FD5">
        <w:rPr>
          <w:lang w:val="en-US"/>
        </w:rPr>
        <w:t>=</w:t>
      </w:r>
      <w:r>
        <w:rPr>
          <w:lang w:val="en-US"/>
        </w:rPr>
        <w:t>2.24</w:t>
      </w:r>
      <w:r w:rsidR="000C4934">
        <w:rPr>
          <w:lang w:val="en-US"/>
        </w:rPr>
        <w:t>×</w:t>
      </w:r>
      <w:r w:rsidRPr="00B84FD5">
        <w:rPr>
          <w:lang w:val="en-US"/>
        </w:rPr>
        <w:t>e</w:t>
      </w:r>
      <w:r w:rsidRPr="00E60E0C">
        <w:rPr>
          <w:vertAlign w:val="superscript"/>
          <w:lang w:val="en-US"/>
        </w:rPr>
        <w:t>-11</w:t>
      </w:r>
      <w:r w:rsidRPr="00B84FD5">
        <w:rPr>
          <w:lang w:val="en-US"/>
        </w:rPr>
        <w:t>)</w:t>
      </w:r>
      <w:proofErr w:type="gramStart"/>
      <w:r w:rsidR="00890964" w:rsidRPr="00B84FD5">
        <w:rPr>
          <w:lang w:val="en-US"/>
        </w:rPr>
        <w:t>.</w:t>
      </w:r>
      <w:r w:rsidR="000D40F1">
        <w:rPr>
          <w:lang w:val="en-US"/>
        </w:rPr>
        <w:t xml:space="preserve"> </w:t>
      </w:r>
      <w:r w:rsidR="00807A45" w:rsidRPr="002D31CB">
        <w:rPr>
          <w:color w:val="0070C0"/>
          <w:lang w:val="en-US"/>
        </w:rPr>
        <w:t>????</w:t>
      </w:r>
      <w:proofErr w:type="gramEnd"/>
    </w:p>
    <w:p w14:paraId="65E0299E" w14:textId="77777777" w:rsidR="00807A45" w:rsidRDefault="00807A45">
      <w:pPr>
        <w:spacing w:after="0" w:line="240" w:lineRule="atLeast"/>
        <w:jc w:val="both"/>
        <w:rPr>
          <w:lang w:val="en-US"/>
        </w:rPr>
      </w:pPr>
    </w:p>
    <w:p w14:paraId="1CA15E9F" w14:textId="77777777" w:rsidR="002D31CB" w:rsidRDefault="003E3878">
      <w:pPr>
        <w:spacing w:after="0" w:line="240" w:lineRule="atLeast"/>
        <w:jc w:val="both"/>
        <w:rPr>
          <w:color w:val="FF0000"/>
          <w:highlight w:val="yellow"/>
          <w:lang w:val="en-US"/>
        </w:rPr>
      </w:pPr>
      <w:r w:rsidRPr="002D31CB">
        <w:rPr>
          <w:color w:val="FF0000"/>
          <w:highlight w:val="yellow"/>
          <w:lang w:val="en-US"/>
        </w:rPr>
        <w:t>Indeed, t</w:t>
      </w:r>
      <w:r w:rsidR="000D40F1" w:rsidRPr="002D31CB">
        <w:rPr>
          <w:color w:val="FF0000"/>
          <w:highlight w:val="yellow"/>
          <w:lang w:val="en-US"/>
        </w:rPr>
        <w:t xml:space="preserve">he positive samples’ </w:t>
      </w:r>
      <w:r w:rsidR="00385C04" w:rsidRPr="002D31CB">
        <w:rPr>
          <w:color w:val="FF0000"/>
          <w:highlight w:val="yellow"/>
          <w:lang w:val="en-US"/>
        </w:rPr>
        <w:t>prevalence</w:t>
      </w:r>
      <w:r w:rsidR="000D40F1" w:rsidRPr="002D31CB">
        <w:rPr>
          <w:color w:val="FF0000"/>
          <w:highlight w:val="yellow"/>
          <w:lang w:val="en-US"/>
        </w:rPr>
        <w:t xml:space="preserve">, compared to the total of </w:t>
      </w:r>
      <w:r w:rsidR="00C616CC" w:rsidRPr="002D31CB">
        <w:rPr>
          <w:color w:val="FF0000"/>
          <w:highlight w:val="yellow"/>
          <w:lang w:val="en-US"/>
        </w:rPr>
        <w:t xml:space="preserve">analyzed </w:t>
      </w:r>
      <w:r w:rsidR="000D40F1" w:rsidRPr="002D31CB">
        <w:rPr>
          <w:color w:val="FF0000"/>
          <w:highlight w:val="yellow"/>
          <w:lang w:val="en-US"/>
        </w:rPr>
        <w:t xml:space="preserve">samples, </w:t>
      </w:r>
    </w:p>
    <w:p w14:paraId="5BDBCEB7" w14:textId="77777777" w:rsidR="002D31CB" w:rsidRDefault="002D31CB">
      <w:pPr>
        <w:spacing w:after="0" w:line="240" w:lineRule="atLeast"/>
        <w:jc w:val="both"/>
        <w:rPr>
          <w:color w:val="FF0000"/>
          <w:highlight w:val="yellow"/>
          <w:lang w:val="en-US"/>
        </w:rPr>
      </w:pPr>
    </w:p>
    <w:p w14:paraId="240D73DC" w14:textId="32755F75" w:rsidR="002D31CB" w:rsidRDefault="00A52C6E">
      <w:pPr>
        <w:spacing w:after="0" w:line="240" w:lineRule="atLeast"/>
        <w:jc w:val="both"/>
        <w:rPr>
          <w:color w:val="FF0000"/>
          <w:highlight w:val="yellow"/>
          <w:lang w:val="en-US"/>
        </w:rPr>
      </w:pPr>
      <w:r w:rsidRPr="002D31CB">
        <w:rPr>
          <w:color w:val="FF0000"/>
          <w:highlight w:val="yellow"/>
          <w:lang w:val="en-US"/>
        </w:rPr>
        <w:t xml:space="preserve">was </w:t>
      </w:r>
      <w:r w:rsidR="00A02CAC" w:rsidRPr="002D31CB">
        <w:rPr>
          <w:color w:val="FF0000"/>
          <w:highlight w:val="yellow"/>
          <w:lang w:val="en-US"/>
        </w:rPr>
        <w:t>29</w:t>
      </w:r>
      <w:r w:rsidR="008334EA" w:rsidRPr="002D31CB">
        <w:rPr>
          <w:color w:val="FF0000"/>
          <w:highlight w:val="yellow"/>
          <w:lang w:val="en-US"/>
        </w:rPr>
        <w:t xml:space="preserve">% </w:t>
      </w:r>
      <w:r w:rsidR="00C616CC" w:rsidRPr="002D31CB">
        <w:rPr>
          <w:color w:val="FF0000"/>
          <w:highlight w:val="yellow"/>
          <w:lang w:val="en-US"/>
        </w:rPr>
        <w:t>(CI95%: 22.8</w:t>
      </w:r>
      <w:r w:rsidR="00987DB9" w:rsidRPr="002D31CB">
        <w:rPr>
          <w:color w:val="FF0000"/>
          <w:highlight w:val="yellow"/>
          <w:lang w:val="en-US"/>
        </w:rPr>
        <w:t xml:space="preserve"> </w:t>
      </w:r>
      <w:r w:rsidR="00C616CC" w:rsidRPr="002D31CB">
        <w:rPr>
          <w:color w:val="FF0000"/>
          <w:highlight w:val="yellow"/>
          <w:lang w:val="en-US"/>
        </w:rPr>
        <w:t>-</w:t>
      </w:r>
      <w:r w:rsidR="00987DB9" w:rsidRPr="002D31CB">
        <w:rPr>
          <w:color w:val="FF0000"/>
          <w:highlight w:val="yellow"/>
          <w:lang w:val="en-US"/>
        </w:rPr>
        <w:t xml:space="preserve"> </w:t>
      </w:r>
      <w:r w:rsidR="00C616CC" w:rsidRPr="002D31CB">
        <w:rPr>
          <w:color w:val="FF0000"/>
          <w:highlight w:val="yellow"/>
          <w:lang w:val="en-US"/>
        </w:rPr>
        <w:t>34.9)</w:t>
      </w:r>
      <w:r w:rsidR="00D026C3" w:rsidRPr="002D31CB">
        <w:rPr>
          <w:color w:val="FF0000"/>
          <w:highlight w:val="yellow"/>
          <w:lang w:val="en-US"/>
        </w:rPr>
        <w:t xml:space="preserve"> in winter</w:t>
      </w:r>
      <w:r w:rsidR="00C616CC" w:rsidRPr="002D31CB">
        <w:rPr>
          <w:color w:val="FF0000"/>
          <w:highlight w:val="yellow"/>
          <w:lang w:val="en-US"/>
        </w:rPr>
        <w:t xml:space="preserve"> </w:t>
      </w:r>
      <w:r w:rsidR="008334EA" w:rsidRPr="002D31CB">
        <w:rPr>
          <w:color w:val="FF0000"/>
          <w:highlight w:val="yellow"/>
          <w:lang w:val="en-US"/>
        </w:rPr>
        <w:t>an</w:t>
      </w:r>
      <w:r w:rsidR="000D40F1" w:rsidRPr="002D31CB">
        <w:rPr>
          <w:color w:val="FF0000"/>
          <w:highlight w:val="yellow"/>
          <w:lang w:val="en-US"/>
        </w:rPr>
        <w:t xml:space="preserve">d </w:t>
      </w:r>
    </w:p>
    <w:p w14:paraId="6F5C8A23" w14:textId="77777777" w:rsidR="002D31CB" w:rsidRDefault="002D31CB">
      <w:pPr>
        <w:spacing w:after="0" w:line="240" w:lineRule="atLeast"/>
        <w:jc w:val="both"/>
        <w:rPr>
          <w:color w:val="FF0000"/>
          <w:highlight w:val="yellow"/>
          <w:lang w:val="en-US"/>
        </w:rPr>
      </w:pPr>
    </w:p>
    <w:p w14:paraId="5042CE69" w14:textId="2B1C14F3" w:rsidR="002D31CB" w:rsidRDefault="00A02CAC">
      <w:pPr>
        <w:spacing w:after="0" w:line="240" w:lineRule="atLeast"/>
        <w:jc w:val="both"/>
        <w:rPr>
          <w:color w:val="FF0000"/>
          <w:highlight w:val="yellow"/>
          <w:lang w:val="en-US"/>
        </w:rPr>
      </w:pPr>
      <w:r w:rsidRPr="002D31CB">
        <w:rPr>
          <w:color w:val="FF0000"/>
          <w:highlight w:val="yellow"/>
          <w:lang w:val="en-US"/>
        </w:rPr>
        <w:t>22</w:t>
      </w:r>
      <w:r w:rsidR="000D40F1" w:rsidRPr="002D31CB">
        <w:rPr>
          <w:color w:val="FF0000"/>
          <w:highlight w:val="yellow"/>
          <w:lang w:val="en-US"/>
        </w:rPr>
        <w:t xml:space="preserve">% </w:t>
      </w:r>
      <w:r w:rsidR="00C616CC" w:rsidRPr="002D31CB">
        <w:rPr>
          <w:color w:val="FF0000"/>
          <w:highlight w:val="yellow"/>
          <w:lang w:val="en-US"/>
        </w:rPr>
        <w:t>(CI95%: 17.0</w:t>
      </w:r>
      <w:r w:rsidR="00987DB9" w:rsidRPr="002D31CB">
        <w:rPr>
          <w:color w:val="FF0000"/>
          <w:highlight w:val="yellow"/>
          <w:lang w:val="en-US"/>
        </w:rPr>
        <w:t xml:space="preserve"> </w:t>
      </w:r>
      <w:r w:rsidR="00C616CC" w:rsidRPr="002D31CB">
        <w:rPr>
          <w:color w:val="FF0000"/>
          <w:highlight w:val="yellow"/>
          <w:lang w:val="en-US"/>
        </w:rPr>
        <w:t>-</w:t>
      </w:r>
      <w:r w:rsidR="00987DB9" w:rsidRPr="002D31CB">
        <w:rPr>
          <w:color w:val="FF0000"/>
          <w:highlight w:val="yellow"/>
          <w:lang w:val="en-US"/>
        </w:rPr>
        <w:t xml:space="preserve"> </w:t>
      </w:r>
      <w:r w:rsidR="00C616CC" w:rsidRPr="002D31CB">
        <w:rPr>
          <w:color w:val="FF0000"/>
          <w:highlight w:val="yellow"/>
          <w:lang w:val="en-US"/>
        </w:rPr>
        <w:t>28.3</w:t>
      </w:r>
      <w:r w:rsidR="00D026C3" w:rsidRPr="002D31CB">
        <w:rPr>
          <w:color w:val="FF0000"/>
          <w:highlight w:val="yellow"/>
          <w:lang w:val="en-US"/>
        </w:rPr>
        <w:t>)</w:t>
      </w:r>
      <w:r w:rsidR="000D40F1" w:rsidRPr="002D31CB">
        <w:rPr>
          <w:color w:val="FF0000"/>
          <w:highlight w:val="yellow"/>
          <w:lang w:val="en-US"/>
        </w:rPr>
        <w:t xml:space="preserve"> </w:t>
      </w:r>
      <w:r w:rsidR="00D026C3" w:rsidRPr="002D31CB">
        <w:rPr>
          <w:color w:val="FF0000"/>
          <w:highlight w:val="yellow"/>
          <w:lang w:val="en-US"/>
        </w:rPr>
        <w:t>in autumn,</w:t>
      </w:r>
      <w:r w:rsidR="00987DB9" w:rsidRPr="002D31CB">
        <w:rPr>
          <w:color w:val="FF0000"/>
          <w:highlight w:val="yellow"/>
          <w:lang w:val="en-US"/>
        </w:rPr>
        <w:t xml:space="preserve"> </w:t>
      </w:r>
    </w:p>
    <w:p w14:paraId="5BC8BD8D" w14:textId="77777777" w:rsidR="002D31CB" w:rsidRDefault="002D31CB">
      <w:pPr>
        <w:spacing w:after="0" w:line="240" w:lineRule="atLeast"/>
        <w:jc w:val="both"/>
        <w:rPr>
          <w:color w:val="FF0000"/>
          <w:highlight w:val="yellow"/>
          <w:lang w:val="en-US"/>
        </w:rPr>
      </w:pPr>
    </w:p>
    <w:p w14:paraId="3A7EBCC1" w14:textId="4C2C5514" w:rsidR="002D31CB" w:rsidRDefault="001E49AB">
      <w:pPr>
        <w:spacing w:after="0" w:line="240" w:lineRule="atLeast"/>
        <w:jc w:val="both"/>
        <w:rPr>
          <w:color w:val="FF0000"/>
          <w:highlight w:val="yellow"/>
          <w:lang w:val="en-US"/>
        </w:rPr>
      </w:pPr>
      <w:r w:rsidRPr="002D31CB">
        <w:rPr>
          <w:color w:val="FF0000"/>
          <w:highlight w:val="yellow"/>
          <w:lang w:val="en-US"/>
        </w:rPr>
        <w:t xml:space="preserve">while </w:t>
      </w:r>
      <w:r w:rsidR="000D40F1" w:rsidRPr="002D31CB">
        <w:rPr>
          <w:color w:val="FF0000"/>
          <w:highlight w:val="yellow"/>
          <w:lang w:val="en-US"/>
        </w:rPr>
        <w:t xml:space="preserve">only </w:t>
      </w:r>
      <w:r w:rsidR="00A02CAC" w:rsidRPr="002D31CB">
        <w:rPr>
          <w:color w:val="FF0000"/>
          <w:highlight w:val="yellow"/>
          <w:lang w:val="en-US"/>
        </w:rPr>
        <w:t>5</w:t>
      </w:r>
      <w:r w:rsidR="008334EA" w:rsidRPr="002D31CB">
        <w:rPr>
          <w:color w:val="FF0000"/>
          <w:highlight w:val="yellow"/>
          <w:lang w:val="en-US"/>
        </w:rPr>
        <w:t xml:space="preserve">% </w:t>
      </w:r>
      <w:r w:rsidR="00C616CC" w:rsidRPr="002D31CB">
        <w:rPr>
          <w:color w:val="FF0000"/>
          <w:highlight w:val="yellow"/>
          <w:lang w:val="en-US"/>
        </w:rPr>
        <w:t>(CI95%: 1.7</w:t>
      </w:r>
      <w:r w:rsidR="00987DB9" w:rsidRPr="002D31CB">
        <w:rPr>
          <w:color w:val="FF0000"/>
          <w:highlight w:val="yellow"/>
          <w:lang w:val="en-US"/>
        </w:rPr>
        <w:t xml:space="preserve"> </w:t>
      </w:r>
      <w:r w:rsidR="00C616CC" w:rsidRPr="002D31CB">
        <w:rPr>
          <w:color w:val="FF0000"/>
          <w:highlight w:val="yellow"/>
          <w:lang w:val="en-US"/>
        </w:rPr>
        <w:t>-</w:t>
      </w:r>
      <w:r w:rsidR="00987DB9" w:rsidRPr="002D31CB">
        <w:rPr>
          <w:color w:val="FF0000"/>
          <w:highlight w:val="yellow"/>
          <w:lang w:val="en-US"/>
        </w:rPr>
        <w:t xml:space="preserve"> </w:t>
      </w:r>
      <w:r w:rsidR="00C616CC" w:rsidRPr="002D31CB">
        <w:rPr>
          <w:color w:val="FF0000"/>
          <w:highlight w:val="yellow"/>
          <w:lang w:val="en-US"/>
        </w:rPr>
        <w:t xml:space="preserve">13.8) </w:t>
      </w:r>
      <w:r w:rsidRPr="002D31CB">
        <w:rPr>
          <w:color w:val="FF0000"/>
          <w:highlight w:val="yellow"/>
          <w:lang w:val="en-US"/>
        </w:rPr>
        <w:t>i</w:t>
      </w:r>
      <w:r w:rsidR="00C616CC" w:rsidRPr="002D31CB">
        <w:rPr>
          <w:color w:val="FF0000"/>
          <w:highlight w:val="yellow"/>
          <w:lang w:val="en-US"/>
        </w:rPr>
        <w:t xml:space="preserve">n spring </w:t>
      </w:r>
      <w:r w:rsidR="008334EA" w:rsidRPr="002D31CB">
        <w:rPr>
          <w:color w:val="FF0000"/>
          <w:highlight w:val="yellow"/>
          <w:lang w:val="en-US"/>
        </w:rPr>
        <w:t xml:space="preserve">and </w:t>
      </w:r>
    </w:p>
    <w:p w14:paraId="49A0A20B" w14:textId="77777777" w:rsidR="002D31CB" w:rsidRDefault="002D31CB">
      <w:pPr>
        <w:spacing w:after="0" w:line="240" w:lineRule="atLeast"/>
        <w:jc w:val="both"/>
        <w:rPr>
          <w:color w:val="FF0000"/>
          <w:highlight w:val="yellow"/>
          <w:lang w:val="en-US"/>
        </w:rPr>
      </w:pPr>
    </w:p>
    <w:p w14:paraId="443D8303" w14:textId="3F1CA988" w:rsidR="0061534A" w:rsidRPr="002D31CB" w:rsidRDefault="00A02CAC">
      <w:pPr>
        <w:spacing w:after="0" w:line="240" w:lineRule="atLeast"/>
        <w:jc w:val="both"/>
        <w:rPr>
          <w:color w:val="FF0000"/>
          <w:lang w:val="en-US"/>
        </w:rPr>
      </w:pPr>
      <w:r w:rsidRPr="002D31CB">
        <w:rPr>
          <w:color w:val="FF0000"/>
          <w:highlight w:val="yellow"/>
          <w:lang w:val="en-US"/>
        </w:rPr>
        <w:t>4</w:t>
      </w:r>
      <w:r w:rsidR="000D40F1" w:rsidRPr="002D31CB">
        <w:rPr>
          <w:color w:val="FF0000"/>
          <w:highlight w:val="yellow"/>
          <w:lang w:val="en-US"/>
        </w:rPr>
        <w:t xml:space="preserve">% </w:t>
      </w:r>
      <w:r w:rsidR="00C616CC" w:rsidRPr="002D31CB">
        <w:rPr>
          <w:color w:val="FF0000"/>
          <w:highlight w:val="yellow"/>
          <w:lang w:val="en-US"/>
        </w:rPr>
        <w:t>(CI95%: 1.5</w:t>
      </w:r>
      <w:r w:rsidR="00987DB9" w:rsidRPr="002D31CB">
        <w:rPr>
          <w:color w:val="FF0000"/>
          <w:highlight w:val="yellow"/>
          <w:lang w:val="en-US"/>
        </w:rPr>
        <w:t xml:space="preserve"> </w:t>
      </w:r>
      <w:r w:rsidR="00C616CC" w:rsidRPr="002D31CB">
        <w:rPr>
          <w:color w:val="FF0000"/>
          <w:highlight w:val="yellow"/>
          <w:lang w:val="en-US"/>
        </w:rPr>
        <w:t>-</w:t>
      </w:r>
      <w:r w:rsidR="00987DB9" w:rsidRPr="002D31CB">
        <w:rPr>
          <w:color w:val="FF0000"/>
          <w:highlight w:val="yellow"/>
          <w:lang w:val="en-US"/>
        </w:rPr>
        <w:t xml:space="preserve"> </w:t>
      </w:r>
      <w:r w:rsidR="00C616CC" w:rsidRPr="002D31CB">
        <w:rPr>
          <w:color w:val="FF0000"/>
          <w:highlight w:val="yellow"/>
          <w:lang w:val="en-US"/>
        </w:rPr>
        <w:t>8.4) in</w:t>
      </w:r>
      <w:r w:rsidR="008334EA" w:rsidRPr="002D31CB">
        <w:rPr>
          <w:color w:val="FF0000"/>
          <w:highlight w:val="yellow"/>
          <w:lang w:val="en-US"/>
        </w:rPr>
        <w:t xml:space="preserve"> summer</w:t>
      </w:r>
      <w:proofErr w:type="gramStart"/>
      <w:r w:rsidR="008334EA" w:rsidRPr="002D31CB">
        <w:rPr>
          <w:color w:val="FF0000"/>
          <w:lang w:val="en-US"/>
        </w:rPr>
        <w:t>.</w:t>
      </w:r>
      <w:r w:rsidR="00825B72" w:rsidRPr="002D31CB">
        <w:rPr>
          <w:color w:val="FF0000"/>
          <w:lang w:val="en-US"/>
        </w:rPr>
        <w:t xml:space="preserve"> </w:t>
      </w:r>
      <w:r w:rsidR="002D31CB" w:rsidRPr="002D31CB">
        <w:rPr>
          <w:color w:val="0070C0"/>
          <w:lang w:val="en-US"/>
        </w:rPr>
        <w:t>????</w:t>
      </w:r>
      <w:proofErr w:type="gramEnd"/>
    </w:p>
    <w:p w14:paraId="23C8ADB4" w14:textId="77777777" w:rsidR="0061534A" w:rsidRDefault="0061534A">
      <w:pPr>
        <w:spacing w:after="0" w:line="240" w:lineRule="atLeast"/>
        <w:jc w:val="both"/>
        <w:rPr>
          <w:lang w:val="en-US"/>
        </w:rPr>
      </w:pPr>
    </w:p>
    <w:p w14:paraId="406350C3" w14:textId="77777777" w:rsidR="0064319C" w:rsidRDefault="000A70F3">
      <w:pPr>
        <w:spacing w:after="0" w:line="240" w:lineRule="atLeast"/>
        <w:jc w:val="both"/>
        <w:rPr>
          <w:lang w:val="en-US"/>
        </w:rPr>
      </w:pPr>
      <w:r>
        <w:rPr>
          <w:lang w:val="en-US"/>
        </w:rPr>
        <w:t xml:space="preserve">The odds ratio was </w:t>
      </w:r>
      <w:r w:rsidRPr="000A70F3">
        <w:rPr>
          <w:lang w:val="en-US"/>
        </w:rPr>
        <w:t>7.62</w:t>
      </w:r>
      <w:r>
        <w:rPr>
          <w:lang w:val="en-US"/>
        </w:rPr>
        <w:t>% (CI95</w:t>
      </w:r>
      <w:r w:rsidR="001F08DE">
        <w:rPr>
          <w:lang w:val="en-US"/>
        </w:rPr>
        <w:t>%</w:t>
      </w:r>
      <w:r>
        <w:rPr>
          <w:lang w:val="en-US"/>
        </w:rPr>
        <w:t>: 3.9</w:t>
      </w:r>
      <w:r w:rsidR="00987DB9">
        <w:rPr>
          <w:lang w:val="en-US"/>
        </w:rPr>
        <w:t xml:space="preserve"> </w:t>
      </w:r>
      <w:r>
        <w:rPr>
          <w:lang w:val="en-US"/>
        </w:rPr>
        <w:t>-</w:t>
      </w:r>
      <w:r w:rsidR="00987DB9">
        <w:rPr>
          <w:lang w:val="en-US"/>
        </w:rPr>
        <w:t xml:space="preserve"> </w:t>
      </w:r>
      <w:r>
        <w:rPr>
          <w:lang w:val="en-US"/>
        </w:rPr>
        <w:t>14.9) in the cold s</w:t>
      </w:r>
      <w:r w:rsidR="00080CB6">
        <w:rPr>
          <w:lang w:val="en-US"/>
        </w:rPr>
        <w:t>eason</w:t>
      </w:r>
      <w:r w:rsidR="00A52C6E">
        <w:rPr>
          <w:lang w:val="en-US"/>
        </w:rPr>
        <w:t>s</w:t>
      </w:r>
      <w:r w:rsidR="00080CB6">
        <w:rPr>
          <w:lang w:val="en-US"/>
        </w:rPr>
        <w:t xml:space="preserve"> compared to the mild </w:t>
      </w:r>
      <w:r w:rsidR="00080CB6" w:rsidRPr="000F24FD">
        <w:rPr>
          <w:lang w:val="en-US"/>
        </w:rPr>
        <w:t>one</w:t>
      </w:r>
      <w:r w:rsidR="00A52C6E">
        <w:rPr>
          <w:lang w:val="en-US"/>
        </w:rPr>
        <w:t>s</w:t>
      </w:r>
      <w:r w:rsidR="00343ED2" w:rsidRPr="000F24FD">
        <w:rPr>
          <w:lang w:val="en-US"/>
        </w:rPr>
        <w:t xml:space="preserve"> </w:t>
      </w:r>
      <w:r w:rsidR="000F24FD" w:rsidRPr="000F24FD">
        <w:rPr>
          <w:lang w:val="en-US"/>
        </w:rPr>
        <w:fldChar w:fldCharType="begin"/>
      </w:r>
      <w:r w:rsidR="000F24FD" w:rsidRPr="000F24FD">
        <w:rPr>
          <w:lang w:val="en-US"/>
        </w:rPr>
        <w:instrText xml:space="preserve"> REF _Ref115876694 \h  \* MERGEFORMAT </w:instrText>
      </w:r>
      <w:r w:rsidR="000F24FD" w:rsidRPr="000F24FD">
        <w:rPr>
          <w:lang w:val="en-US"/>
        </w:rPr>
      </w:r>
      <w:r w:rsidR="000F24FD" w:rsidRPr="000F24FD">
        <w:rPr>
          <w:lang w:val="en-US"/>
        </w:rPr>
        <w:fldChar w:fldCharType="separate"/>
      </w:r>
      <w:r w:rsidR="0000459F" w:rsidRPr="0000459F">
        <w:rPr>
          <w:lang w:val="en-US"/>
        </w:rPr>
        <w:t>Table</w:t>
      </w:r>
      <w:r w:rsidR="0000459F" w:rsidRPr="00ED544A">
        <w:rPr>
          <w:lang w:val="en-US"/>
        </w:rPr>
        <w:t xml:space="preserve"> 2</w:t>
      </w:r>
      <w:r w:rsidR="000F24FD" w:rsidRPr="000F24FD">
        <w:rPr>
          <w:lang w:val="en-US"/>
        </w:rPr>
        <w:fldChar w:fldCharType="end"/>
      </w:r>
      <w:r w:rsidRPr="000F24FD">
        <w:rPr>
          <w:lang w:val="en-US"/>
        </w:rPr>
        <w:t>.</w:t>
      </w:r>
      <w:r w:rsidR="001F08DE">
        <w:rPr>
          <w:lang w:val="en-US"/>
        </w:rPr>
        <w:t xml:space="preserve"> </w:t>
      </w:r>
    </w:p>
    <w:p w14:paraId="495BB0EA" w14:textId="77777777" w:rsidR="0064319C" w:rsidRDefault="0064319C">
      <w:pPr>
        <w:spacing w:after="0" w:line="240" w:lineRule="atLeast"/>
        <w:jc w:val="both"/>
        <w:rPr>
          <w:lang w:val="en-US"/>
        </w:rPr>
      </w:pPr>
    </w:p>
    <w:p w14:paraId="627F20A2" w14:textId="3D1E2AC6" w:rsidR="00EA2EEC" w:rsidRDefault="00314719">
      <w:pPr>
        <w:spacing w:after="0" w:line="240" w:lineRule="atLeast"/>
        <w:jc w:val="both"/>
        <w:rPr>
          <w:lang w:val="en-US"/>
        </w:rPr>
      </w:pPr>
      <w:r w:rsidRPr="00EA2EEC">
        <w:rPr>
          <w:lang w:val="en-US"/>
        </w:rPr>
        <w:t xml:space="preserve">Indeed, clear seasonal peaks occur usually in cooler winter months. The majority of all outbreaks, in particular, occur from November to April in the boreal </w:t>
      </w:r>
      <w:proofErr w:type="spellStart"/>
      <w:r w:rsidRPr="00EA2EEC">
        <w:rPr>
          <w:lang w:val="en-US"/>
        </w:rPr>
        <w:t>emisphere</w:t>
      </w:r>
      <w:proofErr w:type="spellEnd"/>
      <w:r w:rsidRPr="00EA2EEC">
        <w:rPr>
          <w:lang w:val="en-US"/>
        </w:rPr>
        <w:t xml:space="preserve">, and from May to September in the austral one. However, in tropical countries, </w:t>
      </w:r>
      <w:r w:rsidRPr="00531696">
        <w:rPr>
          <w:i/>
          <w:lang w:val="en-US"/>
        </w:rPr>
        <w:t>Norovirus</w:t>
      </w:r>
      <w:r w:rsidRPr="00EA2EEC">
        <w:rPr>
          <w:lang w:val="en-US"/>
        </w:rPr>
        <w:t xml:space="preserve"> may be less seasonal</w:t>
      </w:r>
      <w:r w:rsidR="00CD1E54">
        <w:rPr>
          <w:lang w:val="en-US"/>
        </w:rPr>
        <w:t xml:space="preserve"> </w:t>
      </w:r>
      <w:r w:rsidR="00B26340">
        <w:rPr>
          <w:lang w:val="en-US"/>
        </w:rPr>
        <w:fldChar w:fldCharType="begin"/>
      </w:r>
      <w:r w:rsidR="00B26340">
        <w:rPr>
          <w:lang w:val="en-US"/>
        </w:rPr>
        <w:instrText xml:space="preserve"> ADDIN ZOTERO_ITEM CSL_CITATION {"citationID":"zDyMbUq8","properties":{"formattedCitation":"(Organization et al., 2008)","plainCitation":"(Organization et al., 2008)","noteIndex":0},"citationItems":[{"id":44,"uris":["http://zotero.org/users/local/SUzzrSaq/items/4JHZBTCC"],"itemData":{"id":44,"type":"document","note":"page: xvi, 58 p.\ncollection-title: Microbiological risk assessment series ; no. 13","publisher":"World Health Organization","title":"Viruses in food: scientific advice to support risk management activities: meeting report","author":[{"family":"Organization","given":"World Health"},{"literal":"Food"},{"family":"Nations","given":"Agriculture Organization of the United"}],"issued":{"date-parts":[["2008"]]}}}],"schema":"https://github.com/citation-style-language/schema/raw/master/csl-citation.json"} </w:instrText>
      </w:r>
      <w:r w:rsidR="00B26340">
        <w:rPr>
          <w:lang w:val="en-US"/>
        </w:rPr>
        <w:fldChar w:fldCharType="separate"/>
      </w:r>
      <w:r w:rsidR="00B26340" w:rsidRPr="00316336">
        <w:rPr>
          <w:rFonts w:ascii="Calibri" w:hAnsi="Calibri" w:cs="Calibri"/>
          <w:lang w:val="en-GB"/>
        </w:rPr>
        <w:t>(Organization et al., 2008)</w:t>
      </w:r>
      <w:r w:rsidR="00B26340">
        <w:rPr>
          <w:lang w:val="en-US"/>
        </w:rPr>
        <w:fldChar w:fldCharType="end"/>
      </w:r>
      <w:r w:rsidRPr="00EA2EEC">
        <w:rPr>
          <w:lang w:val="en-US"/>
        </w:rPr>
        <w:t>.</w:t>
      </w:r>
      <w:bookmarkStart w:id="59" w:name="_Ref115876694"/>
    </w:p>
    <w:bookmarkEnd w:id="59"/>
    <w:p w14:paraId="3477AEE6" w14:textId="77777777" w:rsidR="0064319C" w:rsidRDefault="0064319C" w:rsidP="007B4A36">
      <w:pPr>
        <w:spacing w:after="0" w:line="240" w:lineRule="atLeast"/>
        <w:jc w:val="both"/>
        <w:rPr>
          <w:lang w:val="en-GB"/>
        </w:rPr>
      </w:pPr>
    </w:p>
    <w:p w14:paraId="5F2211FC" w14:textId="77777777" w:rsidR="0064319C" w:rsidRDefault="00AF4930" w:rsidP="007B4A36">
      <w:pPr>
        <w:spacing w:after="0" w:line="240" w:lineRule="atLeast"/>
        <w:jc w:val="both"/>
        <w:rPr>
          <w:lang w:val="en-GB"/>
        </w:rPr>
      </w:pPr>
      <w:r w:rsidRPr="00290DC3">
        <w:rPr>
          <w:lang w:val="en-GB"/>
        </w:rPr>
        <w:t>Despite h</w:t>
      </w:r>
      <w:r w:rsidR="00D5054F" w:rsidRPr="00290DC3">
        <w:rPr>
          <w:lang w:val="en-GB"/>
        </w:rPr>
        <w:t xml:space="preserve">aving </w:t>
      </w:r>
      <w:r w:rsidR="003135B5" w:rsidRPr="00290DC3">
        <w:rPr>
          <w:lang w:val="en-GB"/>
        </w:rPr>
        <w:t>incomplete</w:t>
      </w:r>
      <w:r w:rsidR="00D5054F" w:rsidRPr="00290DC3">
        <w:rPr>
          <w:lang w:val="en-GB"/>
        </w:rPr>
        <w:t xml:space="preserve"> data available on the distance of the farms from the coast,</w:t>
      </w:r>
      <w:r w:rsidRPr="00290DC3">
        <w:rPr>
          <w:lang w:val="en-GB"/>
        </w:rPr>
        <w:t xml:space="preserve"> </w:t>
      </w:r>
      <w:r>
        <w:rPr>
          <w:lang w:val="en-US"/>
        </w:rPr>
        <w:t>it was observed a higher prevalence (</w:t>
      </w:r>
      <w:r w:rsidRPr="00A87135">
        <w:rPr>
          <w:i/>
          <w:lang w:val="en-US"/>
        </w:rPr>
        <w:t>p</w:t>
      </w:r>
      <w:r w:rsidRPr="00DF3C25">
        <w:rPr>
          <w:lang w:val="en-US"/>
        </w:rPr>
        <w:t>=0.049</w:t>
      </w:r>
      <w:r>
        <w:rPr>
          <w:lang w:val="en-US"/>
        </w:rPr>
        <w:t xml:space="preserve">) in </w:t>
      </w:r>
      <w:proofErr w:type="spellStart"/>
      <w:r>
        <w:rPr>
          <w:lang w:val="en-US"/>
        </w:rPr>
        <w:t>molluscs</w:t>
      </w:r>
      <w:proofErr w:type="spellEnd"/>
      <w:r>
        <w:rPr>
          <w:lang w:val="en-US"/>
        </w:rPr>
        <w:t xml:space="preserve"> </w:t>
      </w:r>
      <w:r w:rsidRPr="007F771F">
        <w:rPr>
          <w:lang w:val="en-US"/>
        </w:rPr>
        <w:t>harvested from farms located 3</w:t>
      </w:r>
      <w:r>
        <w:rPr>
          <w:lang w:val="en-US"/>
        </w:rPr>
        <w:t>-</w:t>
      </w:r>
      <w:r w:rsidRPr="007F771F">
        <w:rPr>
          <w:lang w:val="en-US"/>
        </w:rPr>
        <w:t>6 nautical miles offshore (73%</w:t>
      </w:r>
      <w:r>
        <w:rPr>
          <w:lang w:val="en-US"/>
        </w:rPr>
        <w:t>, CI95%: 39.3 - 92.6</w:t>
      </w:r>
      <w:r w:rsidRPr="007F771F">
        <w:rPr>
          <w:lang w:val="en-US"/>
        </w:rPr>
        <w:t>)</w:t>
      </w:r>
      <w:r>
        <w:rPr>
          <w:lang w:val="en-US"/>
        </w:rPr>
        <w:t>, respect to those</w:t>
      </w:r>
      <w:r w:rsidRPr="007F771F">
        <w:rPr>
          <w:lang w:val="en-US"/>
        </w:rPr>
        <w:t xml:space="preserve"> collected close</w:t>
      </w:r>
      <w:r>
        <w:rPr>
          <w:lang w:val="en-US"/>
        </w:rPr>
        <w:t>r</w:t>
      </w:r>
      <w:r w:rsidRPr="007F771F">
        <w:rPr>
          <w:lang w:val="en-US"/>
        </w:rPr>
        <w:t xml:space="preserve"> to the coast</w:t>
      </w:r>
      <w:r>
        <w:rPr>
          <w:lang w:val="en-US"/>
        </w:rPr>
        <w:t xml:space="preserve"> (0-3 nautical miles) </w:t>
      </w:r>
      <w:r w:rsidRPr="007F771F">
        <w:rPr>
          <w:lang w:val="en-US"/>
        </w:rPr>
        <w:t>(38%</w:t>
      </w:r>
      <w:r>
        <w:rPr>
          <w:lang w:val="en-US"/>
        </w:rPr>
        <w:t>, CI95%: 28.6 - 48.9</w:t>
      </w:r>
      <w:r w:rsidRPr="007F771F">
        <w:rPr>
          <w:lang w:val="en-US"/>
        </w:rPr>
        <w:t>)</w:t>
      </w:r>
      <w:r>
        <w:rPr>
          <w:lang w:val="en-US"/>
        </w:rPr>
        <w:t>.</w:t>
      </w:r>
      <w:r w:rsidR="00D5054F" w:rsidRPr="00290DC3">
        <w:rPr>
          <w:lang w:val="en-GB"/>
        </w:rPr>
        <w:t xml:space="preserve"> </w:t>
      </w:r>
    </w:p>
    <w:p w14:paraId="09BF6B1F" w14:textId="77777777" w:rsidR="0064319C" w:rsidRDefault="0064319C" w:rsidP="007B4A36">
      <w:pPr>
        <w:spacing w:after="0" w:line="240" w:lineRule="atLeast"/>
        <w:jc w:val="both"/>
        <w:rPr>
          <w:lang w:val="en-GB"/>
        </w:rPr>
      </w:pPr>
    </w:p>
    <w:p w14:paraId="41C9DA9F" w14:textId="3918DC12" w:rsidR="00AF4930" w:rsidRDefault="003135B5" w:rsidP="007B4A36">
      <w:pPr>
        <w:spacing w:after="0" w:line="240" w:lineRule="atLeast"/>
        <w:jc w:val="both"/>
      </w:pPr>
      <w:r w:rsidRPr="00290DC3">
        <w:rPr>
          <w:lang w:val="en-GB"/>
        </w:rPr>
        <w:t>These findings suggest</w:t>
      </w:r>
      <w:r w:rsidR="00D5054F" w:rsidRPr="00290DC3">
        <w:rPr>
          <w:lang w:val="en-GB"/>
        </w:rPr>
        <w:t xml:space="preserve"> that the higher percentage of positive samples collected 3-6 miles from the coast may be due to the </w:t>
      </w:r>
      <w:r w:rsidRPr="00290DC3">
        <w:rPr>
          <w:lang w:val="en-GB"/>
        </w:rPr>
        <w:t>fitness</w:t>
      </w:r>
      <w:r w:rsidR="00D5054F" w:rsidRPr="00290DC3">
        <w:rPr>
          <w:lang w:val="en-GB"/>
        </w:rPr>
        <w:t xml:space="preserve"> of </w:t>
      </w:r>
      <w:proofErr w:type="spellStart"/>
      <w:r w:rsidR="00D5054F" w:rsidRPr="00290DC3">
        <w:rPr>
          <w:lang w:val="en-GB"/>
        </w:rPr>
        <w:t>NoVs</w:t>
      </w:r>
      <w:proofErr w:type="spellEnd"/>
      <w:r w:rsidR="00D5054F" w:rsidRPr="00290DC3">
        <w:rPr>
          <w:lang w:val="en-GB"/>
        </w:rPr>
        <w:t xml:space="preserve"> to survive at the lower temperatures of the open sea</w:t>
      </w:r>
      <w:r w:rsidRPr="00290DC3">
        <w:rPr>
          <w:lang w:val="en-GB"/>
        </w:rPr>
        <w:t xml:space="preserve"> compared to the estuaries’ water with higher temperature</w:t>
      </w:r>
      <w:r w:rsidR="00D5054F" w:rsidRPr="00290DC3">
        <w:rPr>
          <w:lang w:val="en-GB"/>
        </w:rPr>
        <w:t xml:space="preserve">. Indeed, it seems that virions in coastal water are more likely to be degraded when filtered by molluscs </w:t>
      </w:r>
      <w:r w:rsidR="00D5054F">
        <w:fldChar w:fldCharType="begin"/>
      </w:r>
      <w:r w:rsidR="00D5054F" w:rsidRPr="00290DC3">
        <w:rPr>
          <w:lang w:val="en-GB"/>
        </w:rPr>
        <w:instrText xml:space="preserve"> ADDIN ZOTERO_ITEM CSL_CITATION {"citationID":"XX7N8PZS","properties":{"formattedCitation":"(Kauppinen &amp; Miettinen, 2017)","plainCitation":"(Kauppinen &amp; Miettinen, 2017)","noteIndex":0},"citationItems":[{"id":"cjuMQrdw/oEh5ML7M","uris":["http://zotero.org/users/7740823/items/W7VUCJ2P"],"itemData":{"id":290,"type":"article-journal","abstract":"Human norovirus (NoV) causes waterborne outbreaks worldwide suggesting their ability to persist and survive for extended periods in the environment. The objective of this study was to determine the persistence of the NoV GII genome in drinking water and wastewater at three different temperatures (3 °C, 21 °C, and 36 °C). The persistence of two NoV GII inoculums (extracted from stool) and an indigenous NoV GII were studied. The samples were collected for up to one year from drinking water and for up to 140 days from wastewater. Molecular methods (RT-qPCR) were used to assess the decay of the NoV genome. Decay rate coefficients were determined from the fitted decay curves using log-linear and/or non-linear model equations. Results showed significant differences in the decay kinetics of NoV genome between the temperatures, matrices, and virus strains. The persistence of NoV was higher in drinking water compared to wastewater, and the cold temperature assisted persistence at both matrices. Differences between the persistence of NoV strains were also evident and, particularly, indigenous NoVs persisted better than spiked NoVs in wastewater. The decay constants obtained in this study can be utilized to assess the fate of the NoV genome in different water environments.","container-title":"Pathogens (Basel, Switzerland)","DOI":"10.3390/pathogens6040048","ISSN":"2076-0817","issue":"4","journalAbbreviation":"Pathogens","language":"eng","note":"PMID: 29019921\nPMCID: PMC5750572","page":"E48","source":"PubMed","title":"Persistence of Norovirus GII Genome in Drinking Water and Wastewater at Different Temperatures","volume":"6","author":[{"family":"Kauppinen","given":"Ari"},{"family":"Miettinen","given":"Ilkka T."}],"issued":{"date-parts":[["2017",10,11]]}}}],"schema":"https://github.com/citation-style-language/schema/raw/master/csl-citation.json"} </w:instrText>
      </w:r>
      <w:r w:rsidR="00D5054F">
        <w:fldChar w:fldCharType="separate"/>
      </w:r>
      <w:r w:rsidR="00D5054F" w:rsidRPr="00290DC3">
        <w:rPr>
          <w:rFonts w:ascii="Calibri" w:hAnsi="Calibri" w:cs="Calibri"/>
          <w:lang w:val="en-GB"/>
        </w:rPr>
        <w:t>(Kauppinen &amp; Miettinen, 2017)</w:t>
      </w:r>
      <w:r w:rsidR="00D5054F">
        <w:fldChar w:fldCharType="end"/>
      </w:r>
      <w:r w:rsidR="00D5054F" w:rsidRPr="00290DC3">
        <w:rPr>
          <w:lang w:val="en-GB"/>
        </w:rPr>
        <w:t xml:space="preserve">. Moreover, the low solar irradiation in deep water, may avoid the virion to be damaged </w:t>
      </w:r>
      <w:r w:rsidR="00D5054F">
        <w:fldChar w:fldCharType="begin"/>
      </w:r>
      <w:r w:rsidR="00D5054F" w:rsidRPr="00290DC3">
        <w:rPr>
          <w:lang w:val="en-GB"/>
        </w:rPr>
        <w:instrText xml:space="preserve"> ADDIN ZOTERO_ITEM CSL_CITATION {"citationID":"t7YiNfmW","properties":{"formattedCitation":"(Lopman et al., 2009)","plainCitation":"(Lopman et al., 2009)","noteIndex":0},"citationItems":[{"id":"cjuMQrdw/OMXxpfcM","uris":["http://zotero.org/users/7740823/items/C6D3GZPH"],"itemData":{"id":293,"type":"article-journal","abstract":"Norovirus, the most commonly identified cause of both sporadic cases and outbreaks of infectious diarrhoea in developed countries, exhibits a complex epidemiology and has a strong wintertime seasonality. Viral populations are dynamic and evolve under positive selection pressure. Methods Time series-adapted Poisson regression models were fitted to daily counts of laboratory reports of norovirus in England and Wales from 1993 to 2006. Findings Inverse linear associations with daily temperature over the previous seven weeks (rate ratio (RR) = 0.85; 95% CI: 0.83 to 0.86 for every 1°C increase) and relative humidity over the previous five weeks (RR = 0.980; 95% CI: 0.973 to 0.987 for every 1% increase) were found, with temperature having a greater overall effect. The emergence of new norovirus variants (RR = 1.16; 95% CI: 1.10 to 1.22) and low population immunity were also associated with heightened norovirus activity. Temperature and humidity, which may be localised, had highly consistent effects in each region of England and Wales. Conclusions These results point to a co</w:instrText>
      </w:r>
      <w:r w:rsidR="00D5054F">
        <w:instrText xml:space="preserve">mplex interplay between host, viral and climatic factors driving norovirus epidemic patterns. Increases in norovirus are associated with cold, dry temperature, low population immunity and the emergence of novel genogroup 2 type 4 antigenic variants.","container-title":"PLOS ONE","DOI":"10.1371/journal.pone.0006671","ISSN":"1932-6203","issue":"8","journalAbbreviation":"PLOS ONE","language":"en","note":"publisher: Public Library of Science","page":"e6671","source":"PLoS Journals","title":"Host, Weather and Virological Factors Drive Norovirus Epidemiology: Time-Series Analysis of Laboratory Surveillance Data in England and Wales","title-short":"Host, Weather and Virological Factors Drive Norovirus Epidemiology","volume":"4","author":[{"family":"Lopman","given":"Ben"},{"family":"Armstrong","given":"Ben"},{"family":"Atchison","given":"Christina"},{"family":"Gray","given":"Jim J."}],"issued":{"date-parts":[["2009",8,24]]}}}],"schema":"https://github.com/citation-style-language/schema/raw/master/csl-citation.json"} </w:instrText>
      </w:r>
      <w:r w:rsidR="00D5054F">
        <w:fldChar w:fldCharType="separate"/>
      </w:r>
      <w:r w:rsidR="00D5054F" w:rsidRPr="00B8261E">
        <w:rPr>
          <w:rFonts w:ascii="Calibri" w:hAnsi="Calibri" w:cs="Calibri"/>
        </w:rPr>
        <w:t>(Lopman et al., 2009)</w:t>
      </w:r>
      <w:r w:rsidR="00D5054F">
        <w:fldChar w:fldCharType="end"/>
      </w:r>
      <w:r w:rsidR="00D5054F">
        <w:t>.</w:t>
      </w:r>
    </w:p>
    <w:p w14:paraId="58010403" w14:textId="77777777" w:rsidR="0001334A" w:rsidRDefault="0001334A" w:rsidP="007B4A36">
      <w:pPr>
        <w:spacing w:after="0" w:line="240" w:lineRule="atLeast"/>
        <w:jc w:val="both"/>
        <w:rPr>
          <w:lang w:val="en-US"/>
        </w:rPr>
      </w:pPr>
    </w:p>
    <w:p w14:paraId="40463704" w14:textId="77777777" w:rsidR="0001334A" w:rsidRDefault="0001334A" w:rsidP="007B4A36">
      <w:pPr>
        <w:spacing w:after="0" w:line="240" w:lineRule="atLeast"/>
        <w:jc w:val="both"/>
        <w:rPr>
          <w:lang w:val="en-US"/>
        </w:rPr>
      </w:pPr>
    </w:p>
    <w:p w14:paraId="45B1DA71" w14:textId="77777777" w:rsidR="0001334A" w:rsidRDefault="0001334A" w:rsidP="007B4A36">
      <w:pPr>
        <w:spacing w:after="0" w:line="240" w:lineRule="atLeast"/>
        <w:jc w:val="both"/>
        <w:rPr>
          <w:lang w:val="en-US"/>
        </w:rPr>
      </w:pPr>
    </w:p>
    <w:p w14:paraId="3EF18AF1" w14:textId="60B9745C" w:rsidR="00770473" w:rsidRDefault="00890964" w:rsidP="007B4A36">
      <w:pPr>
        <w:spacing w:after="0" w:line="240" w:lineRule="atLeast"/>
        <w:jc w:val="both"/>
        <w:rPr>
          <w:lang w:val="en-US"/>
        </w:rPr>
      </w:pPr>
      <w:r w:rsidRPr="007F771F">
        <w:rPr>
          <w:lang w:val="en-US"/>
        </w:rPr>
        <w:t>Thirty-</w:t>
      </w:r>
      <w:r w:rsidR="00C67662">
        <w:rPr>
          <w:lang w:val="en-US"/>
        </w:rPr>
        <w:t>seven</w:t>
      </w:r>
      <w:r w:rsidRPr="007F771F">
        <w:rPr>
          <w:lang w:val="en-US"/>
        </w:rPr>
        <w:t xml:space="preserve"> </w:t>
      </w:r>
      <w:r w:rsidR="006959F6">
        <w:rPr>
          <w:lang w:val="en-US"/>
        </w:rPr>
        <w:t xml:space="preserve">(37) </w:t>
      </w:r>
      <w:r w:rsidRPr="007F771F">
        <w:rPr>
          <w:lang w:val="en-US"/>
        </w:rPr>
        <w:t>samples</w:t>
      </w:r>
      <w:r w:rsidR="00B35331">
        <w:rPr>
          <w:lang w:val="en-US"/>
        </w:rPr>
        <w:t xml:space="preserve"> were </w:t>
      </w:r>
      <w:r w:rsidR="006959F6">
        <w:rPr>
          <w:lang w:val="en-US"/>
        </w:rPr>
        <w:t xml:space="preserve">genotyped </w:t>
      </w:r>
      <w:r w:rsidR="00CF6013">
        <w:rPr>
          <w:lang w:val="en-US"/>
        </w:rPr>
        <w:t>(</w:t>
      </w:r>
      <w:proofErr w:type="spellStart"/>
      <w:r w:rsidR="00A521C6">
        <w:rPr>
          <w:lang w:val="en-US"/>
        </w:rPr>
        <w:t>NoV</w:t>
      </w:r>
      <w:proofErr w:type="spellEnd"/>
      <w:r w:rsidR="00A521C6">
        <w:rPr>
          <w:lang w:val="en-US"/>
        </w:rPr>
        <w:t xml:space="preserve"> </w:t>
      </w:r>
      <w:r w:rsidRPr="007F771F">
        <w:rPr>
          <w:lang w:val="en-US"/>
        </w:rPr>
        <w:t xml:space="preserve">GI </w:t>
      </w:r>
      <w:r w:rsidRPr="000D40F1">
        <w:rPr>
          <w:lang w:val="en-US"/>
        </w:rPr>
        <w:t>n</w:t>
      </w:r>
      <w:r w:rsidRPr="007F771F">
        <w:rPr>
          <w:lang w:val="en-US"/>
        </w:rPr>
        <w:t>=1</w:t>
      </w:r>
      <w:r>
        <w:rPr>
          <w:lang w:val="en-US"/>
        </w:rPr>
        <w:t>2</w:t>
      </w:r>
      <w:r w:rsidR="00CF6013">
        <w:rPr>
          <w:lang w:val="en-US"/>
        </w:rPr>
        <w:t xml:space="preserve"> and</w:t>
      </w:r>
      <w:r w:rsidRPr="007F771F">
        <w:rPr>
          <w:lang w:val="en-US"/>
        </w:rPr>
        <w:t xml:space="preserve"> </w:t>
      </w:r>
      <w:proofErr w:type="spellStart"/>
      <w:r w:rsidR="00A521C6">
        <w:rPr>
          <w:lang w:val="en-US"/>
        </w:rPr>
        <w:t>NoV</w:t>
      </w:r>
      <w:proofErr w:type="spellEnd"/>
      <w:r w:rsidR="00A521C6">
        <w:rPr>
          <w:lang w:val="en-US"/>
        </w:rPr>
        <w:t xml:space="preserve"> </w:t>
      </w:r>
      <w:r w:rsidRPr="007F771F">
        <w:rPr>
          <w:lang w:val="en-US"/>
        </w:rPr>
        <w:t xml:space="preserve">GII </w:t>
      </w:r>
      <w:r w:rsidRPr="000D40F1">
        <w:rPr>
          <w:lang w:val="en-US"/>
        </w:rPr>
        <w:t>n</w:t>
      </w:r>
      <w:r w:rsidRPr="007F771F">
        <w:rPr>
          <w:lang w:val="en-US"/>
        </w:rPr>
        <w:t>=2</w:t>
      </w:r>
      <w:r w:rsidR="0097293C">
        <w:rPr>
          <w:lang w:val="en-US"/>
        </w:rPr>
        <w:t>5</w:t>
      </w:r>
      <w:r w:rsidR="00CF6013">
        <w:rPr>
          <w:lang w:val="en-US"/>
        </w:rPr>
        <w:t>)</w:t>
      </w:r>
      <w:r w:rsidRPr="007F771F">
        <w:rPr>
          <w:lang w:val="en-US"/>
        </w:rPr>
        <w:t xml:space="preserve">, with </w:t>
      </w:r>
      <w:proofErr w:type="spellStart"/>
      <w:r w:rsidR="00A521C6">
        <w:rPr>
          <w:lang w:val="en-US"/>
        </w:rPr>
        <w:t>NoV</w:t>
      </w:r>
      <w:proofErr w:type="spellEnd"/>
      <w:r w:rsidR="00A521C6">
        <w:rPr>
          <w:lang w:val="en-US"/>
        </w:rPr>
        <w:t xml:space="preserve"> </w:t>
      </w:r>
      <w:r w:rsidRPr="007F771F">
        <w:rPr>
          <w:lang w:val="en-US"/>
        </w:rPr>
        <w:t>GI samples belonging to four genotypes</w:t>
      </w:r>
      <w:r w:rsidR="00C01026">
        <w:rPr>
          <w:lang w:val="en-US"/>
        </w:rPr>
        <w:t xml:space="preserve">, </w:t>
      </w:r>
      <w:r w:rsidR="00C65087" w:rsidRPr="00C65087">
        <w:rPr>
          <w:lang w:val="en-US"/>
        </w:rPr>
        <w:t xml:space="preserve">GI.1 </w:t>
      </w:r>
      <w:r w:rsidR="00C65087" w:rsidRPr="000D40F1">
        <w:rPr>
          <w:lang w:val="en-US"/>
        </w:rPr>
        <w:t>n</w:t>
      </w:r>
      <w:r w:rsidR="00C65087" w:rsidRPr="00C65087">
        <w:rPr>
          <w:lang w:val="en-US"/>
        </w:rPr>
        <w:t>=6</w:t>
      </w:r>
      <w:r w:rsidR="00C01026">
        <w:rPr>
          <w:lang w:val="en-US"/>
        </w:rPr>
        <w:t xml:space="preserve"> (OP587230, OP587231, OP587235, OP587236,</w:t>
      </w:r>
      <w:r w:rsidR="00C01026" w:rsidRPr="00C01026">
        <w:rPr>
          <w:lang w:val="en-US"/>
        </w:rPr>
        <w:t xml:space="preserve"> </w:t>
      </w:r>
      <w:r w:rsidR="00C01026">
        <w:rPr>
          <w:lang w:val="en-US"/>
        </w:rPr>
        <w:t>OP587238,</w:t>
      </w:r>
      <w:r w:rsidR="00C01026" w:rsidRPr="00C01026">
        <w:rPr>
          <w:lang w:val="en-US"/>
        </w:rPr>
        <w:t xml:space="preserve"> </w:t>
      </w:r>
      <w:r w:rsidR="00C01026">
        <w:rPr>
          <w:lang w:val="en-US"/>
        </w:rPr>
        <w:t>OP587239)</w:t>
      </w:r>
      <w:r w:rsidR="00C65087" w:rsidRPr="00C65087">
        <w:rPr>
          <w:lang w:val="en-US"/>
        </w:rPr>
        <w:t>,</w:t>
      </w:r>
      <w:r w:rsidR="00C01026">
        <w:rPr>
          <w:lang w:val="en-US"/>
        </w:rPr>
        <w:t xml:space="preserve"> </w:t>
      </w:r>
      <w:r w:rsidR="00C65087" w:rsidRPr="00C65087">
        <w:rPr>
          <w:lang w:val="en-US"/>
        </w:rPr>
        <w:t xml:space="preserve">GI.3 </w:t>
      </w:r>
      <w:r w:rsidR="00C65087" w:rsidRPr="000D40F1">
        <w:rPr>
          <w:lang w:val="en-US"/>
        </w:rPr>
        <w:t>n</w:t>
      </w:r>
      <w:r w:rsidR="00C65087" w:rsidRPr="00C65087">
        <w:rPr>
          <w:lang w:val="en-US"/>
        </w:rPr>
        <w:t>=1</w:t>
      </w:r>
      <w:r w:rsidR="00C01026">
        <w:rPr>
          <w:lang w:val="en-US"/>
        </w:rPr>
        <w:t xml:space="preserve"> (OP587232)</w:t>
      </w:r>
      <w:r w:rsidR="00C65087" w:rsidRPr="00C65087">
        <w:rPr>
          <w:lang w:val="en-US"/>
        </w:rPr>
        <w:t xml:space="preserve">, GI.4 </w:t>
      </w:r>
      <w:r w:rsidR="00C65087" w:rsidRPr="000D40F1">
        <w:rPr>
          <w:lang w:val="en-US"/>
        </w:rPr>
        <w:t>n</w:t>
      </w:r>
      <w:r w:rsidR="00C65087" w:rsidRPr="00C65087">
        <w:rPr>
          <w:lang w:val="en-US"/>
        </w:rPr>
        <w:t>=3</w:t>
      </w:r>
      <w:r w:rsidR="00C01026">
        <w:rPr>
          <w:lang w:val="en-US"/>
        </w:rPr>
        <w:t xml:space="preserve"> (OP58728, OP587233, OP587237)</w:t>
      </w:r>
      <w:r w:rsidR="00C65087" w:rsidRPr="00C65087">
        <w:rPr>
          <w:lang w:val="en-US"/>
        </w:rPr>
        <w:t xml:space="preserve">, and GI.5 </w:t>
      </w:r>
      <w:r w:rsidR="00C65087" w:rsidRPr="000D40F1">
        <w:rPr>
          <w:lang w:val="en-US"/>
        </w:rPr>
        <w:t>n</w:t>
      </w:r>
      <w:r w:rsidR="00C65087" w:rsidRPr="00C65087">
        <w:rPr>
          <w:lang w:val="en-US"/>
        </w:rPr>
        <w:t>=2</w:t>
      </w:r>
      <w:r w:rsidR="00C01026">
        <w:rPr>
          <w:lang w:val="en-US"/>
        </w:rPr>
        <w:t xml:space="preserve"> (OP587229,</w:t>
      </w:r>
      <w:r w:rsidR="00C01026" w:rsidRPr="00C01026">
        <w:rPr>
          <w:lang w:val="en-US"/>
        </w:rPr>
        <w:t xml:space="preserve"> </w:t>
      </w:r>
      <w:r w:rsidR="00C01026">
        <w:rPr>
          <w:lang w:val="en-US"/>
        </w:rPr>
        <w:t>OP587234).</w:t>
      </w:r>
      <w:r>
        <w:rPr>
          <w:lang w:val="en-US"/>
        </w:rPr>
        <w:t xml:space="preserve"> </w:t>
      </w:r>
      <w:proofErr w:type="spellStart"/>
      <w:r w:rsidR="00A521C6">
        <w:rPr>
          <w:lang w:val="en-US"/>
        </w:rPr>
        <w:t>NoV</w:t>
      </w:r>
      <w:proofErr w:type="spellEnd"/>
      <w:r w:rsidR="00A521C6">
        <w:rPr>
          <w:lang w:val="en-US"/>
        </w:rPr>
        <w:t xml:space="preserve"> </w:t>
      </w:r>
      <w:r w:rsidRPr="007F771F">
        <w:rPr>
          <w:lang w:val="en-US"/>
        </w:rPr>
        <w:t xml:space="preserve">GII samples </w:t>
      </w:r>
      <w:r w:rsidR="006959F6">
        <w:rPr>
          <w:lang w:val="en-US"/>
        </w:rPr>
        <w:t>were grouped into</w:t>
      </w:r>
      <w:r w:rsidRPr="007F771F">
        <w:rPr>
          <w:lang w:val="en-US"/>
        </w:rPr>
        <w:t xml:space="preserve"> five genotypes</w:t>
      </w:r>
      <w:r w:rsidR="00180B08">
        <w:rPr>
          <w:lang w:val="en-US"/>
        </w:rPr>
        <w:t xml:space="preserve">: </w:t>
      </w:r>
      <w:r w:rsidRPr="005E6A94">
        <w:rPr>
          <w:lang w:val="en-US"/>
        </w:rPr>
        <w:t xml:space="preserve">GII.2 </w:t>
      </w:r>
      <w:r w:rsidRPr="000D40F1">
        <w:rPr>
          <w:lang w:val="en-US"/>
        </w:rPr>
        <w:t>n</w:t>
      </w:r>
      <w:r w:rsidRPr="005E6A94">
        <w:rPr>
          <w:lang w:val="en-US"/>
        </w:rPr>
        <w:t>=3</w:t>
      </w:r>
      <w:r w:rsidR="00C01026">
        <w:rPr>
          <w:lang w:val="en-US"/>
        </w:rPr>
        <w:t xml:space="preserve"> (OP58872</w:t>
      </w:r>
      <w:r w:rsidR="00FC0884">
        <w:rPr>
          <w:lang w:val="en-US"/>
        </w:rPr>
        <w:t>5,</w:t>
      </w:r>
      <w:r w:rsidR="00FC0884" w:rsidRPr="00FC0884">
        <w:rPr>
          <w:lang w:val="en-US"/>
        </w:rPr>
        <w:t xml:space="preserve"> </w:t>
      </w:r>
      <w:r w:rsidR="00FC0884">
        <w:rPr>
          <w:lang w:val="en-US"/>
        </w:rPr>
        <w:t>OP588743,</w:t>
      </w:r>
      <w:r w:rsidR="00FC0884" w:rsidRPr="00FC0884">
        <w:rPr>
          <w:lang w:val="en-US"/>
        </w:rPr>
        <w:t xml:space="preserve"> </w:t>
      </w:r>
      <w:r w:rsidR="0031593A">
        <w:rPr>
          <w:lang w:val="en-US"/>
        </w:rPr>
        <w:t>OP588724</w:t>
      </w:r>
      <w:r w:rsidR="00C01026">
        <w:rPr>
          <w:lang w:val="en-US"/>
        </w:rPr>
        <w:t>)</w:t>
      </w:r>
      <w:r w:rsidRPr="005E6A94">
        <w:rPr>
          <w:lang w:val="en-US"/>
        </w:rPr>
        <w:t xml:space="preserve">, GII.3 </w:t>
      </w:r>
      <w:r w:rsidRPr="000D40F1">
        <w:rPr>
          <w:lang w:val="en-US"/>
        </w:rPr>
        <w:t>n</w:t>
      </w:r>
      <w:r w:rsidRPr="005E6A94">
        <w:rPr>
          <w:lang w:val="en-US"/>
        </w:rPr>
        <w:t>=</w:t>
      </w:r>
      <w:r w:rsidR="0097293C">
        <w:rPr>
          <w:lang w:val="en-US"/>
        </w:rPr>
        <w:t>8</w:t>
      </w:r>
      <w:r w:rsidR="00C01026">
        <w:rPr>
          <w:lang w:val="en-US"/>
        </w:rPr>
        <w:t xml:space="preserve"> (OP58</w:t>
      </w:r>
      <w:r w:rsidR="00FC0884">
        <w:rPr>
          <w:lang w:val="en-US"/>
        </w:rPr>
        <w:t>87</w:t>
      </w:r>
      <w:r w:rsidR="00C01026">
        <w:rPr>
          <w:lang w:val="en-US"/>
        </w:rPr>
        <w:t>23,</w:t>
      </w:r>
      <w:r w:rsidR="00FC0884" w:rsidRPr="00FC0884">
        <w:rPr>
          <w:lang w:val="en-US"/>
        </w:rPr>
        <w:t xml:space="preserve"> </w:t>
      </w:r>
      <w:r w:rsidR="00FC0884">
        <w:rPr>
          <w:lang w:val="en-US"/>
        </w:rPr>
        <w:t>OP588727, OP588728, OP588729, OP588730</w:t>
      </w:r>
      <w:r w:rsidRPr="005E6A94">
        <w:rPr>
          <w:lang w:val="en-US"/>
        </w:rPr>
        <w:t>,</w:t>
      </w:r>
      <w:r w:rsidR="00FC0884" w:rsidRPr="00FC0884">
        <w:rPr>
          <w:lang w:val="en-US"/>
        </w:rPr>
        <w:t xml:space="preserve"> </w:t>
      </w:r>
      <w:r w:rsidR="00FC0884">
        <w:rPr>
          <w:lang w:val="en-US"/>
        </w:rPr>
        <w:t>OP588732,</w:t>
      </w:r>
      <w:r w:rsidR="00FC0884" w:rsidRPr="00FC0884">
        <w:rPr>
          <w:lang w:val="en-US"/>
        </w:rPr>
        <w:t xml:space="preserve"> </w:t>
      </w:r>
      <w:r w:rsidR="00FC0884">
        <w:rPr>
          <w:lang w:val="en-US"/>
        </w:rPr>
        <w:t>OP588734,</w:t>
      </w:r>
      <w:r w:rsidR="00FC0884" w:rsidRPr="00FC0884">
        <w:rPr>
          <w:lang w:val="en-US"/>
        </w:rPr>
        <w:t xml:space="preserve"> </w:t>
      </w:r>
      <w:r w:rsidR="00FC0884">
        <w:rPr>
          <w:lang w:val="en-US"/>
        </w:rPr>
        <w:t>OP588744)</w:t>
      </w:r>
      <w:r w:rsidRPr="005E6A94">
        <w:rPr>
          <w:lang w:val="en-US"/>
        </w:rPr>
        <w:t xml:space="preserve"> GII.4 </w:t>
      </w:r>
      <w:r w:rsidRPr="000D40F1">
        <w:rPr>
          <w:lang w:val="en-US"/>
        </w:rPr>
        <w:t>n</w:t>
      </w:r>
      <w:r w:rsidRPr="005E6A94">
        <w:rPr>
          <w:lang w:val="en-US"/>
        </w:rPr>
        <w:t>=7</w:t>
      </w:r>
      <w:r w:rsidR="00FC0884">
        <w:rPr>
          <w:lang w:val="en-US"/>
        </w:rPr>
        <w:t xml:space="preserve"> (OP588726, OP588733,</w:t>
      </w:r>
      <w:r w:rsidR="00FC0884" w:rsidRPr="00FC0884">
        <w:rPr>
          <w:lang w:val="en-US"/>
        </w:rPr>
        <w:t xml:space="preserve"> </w:t>
      </w:r>
      <w:r w:rsidR="00FC0884">
        <w:rPr>
          <w:lang w:val="en-US"/>
        </w:rPr>
        <w:t>OP588735</w:t>
      </w:r>
      <w:r w:rsidRPr="005E6A94">
        <w:rPr>
          <w:lang w:val="en-US"/>
        </w:rPr>
        <w:t>,</w:t>
      </w:r>
      <w:r w:rsidR="00FC0884">
        <w:rPr>
          <w:lang w:val="en-US"/>
        </w:rPr>
        <w:t xml:space="preserve"> OP588737,</w:t>
      </w:r>
      <w:r w:rsidR="00FC0884" w:rsidRPr="00FC0884">
        <w:rPr>
          <w:lang w:val="en-US"/>
        </w:rPr>
        <w:t xml:space="preserve"> </w:t>
      </w:r>
      <w:r w:rsidR="00FC0884">
        <w:rPr>
          <w:lang w:val="en-US"/>
        </w:rPr>
        <w:t>OP588739, OP588740,</w:t>
      </w:r>
      <w:r w:rsidR="00FC0884" w:rsidRPr="00FC0884">
        <w:rPr>
          <w:lang w:val="en-US"/>
        </w:rPr>
        <w:t xml:space="preserve"> </w:t>
      </w:r>
      <w:r w:rsidR="00FC0884">
        <w:rPr>
          <w:lang w:val="en-US"/>
        </w:rPr>
        <w:t>OP588741)</w:t>
      </w:r>
      <w:r w:rsidR="006959F6">
        <w:rPr>
          <w:lang w:val="en-US"/>
        </w:rPr>
        <w:t xml:space="preserve"> </w:t>
      </w:r>
      <w:r w:rsidRPr="005E6A94">
        <w:rPr>
          <w:lang w:val="en-US"/>
        </w:rPr>
        <w:t xml:space="preserve">GII.6 </w:t>
      </w:r>
      <w:r w:rsidRPr="000D40F1">
        <w:rPr>
          <w:lang w:val="en-US"/>
        </w:rPr>
        <w:t>n</w:t>
      </w:r>
      <w:r w:rsidRPr="005E6A94">
        <w:rPr>
          <w:lang w:val="en-US"/>
        </w:rPr>
        <w:t>=3</w:t>
      </w:r>
      <w:r w:rsidR="00FC0884">
        <w:rPr>
          <w:lang w:val="en-US"/>
        </w:rPr>
        <w:t xml:space="preserve"> (OP588720, OP588721, OP588738</w:t>
      </w:r>
      <w:r w:rsidRPr="005E6A94">
        <w:rPr>
          <w:lang w:val="en-US"/>
        </w:rPr>
        <w:t xml:space="preserve"> and GII.13 </w:t>
      </w:r>
      <w:r w:rsidRPr="000D40F1">
        <w:rPr>
          <w:lang w:val="en-US"/>
        </w:rPr>
        <w:t>n</w:t>
      </w:r>
      <w:r w:rsidR="00CF6013">
        <w:rPr>
          <w:lang w:val="en-US"/>
        </w:rPr>
        <w:t>=4</w:t>
      </w:r>
      <w:r w:rsidR="00FC0884">
        <w:rPr>
          <w:lang w:val="en-US"/>
        </w:rPr>
        <w:t xml:space="preserve"> (OP588722,</w:t>
      </w:r>
      <w:r w:rsidR="00FC0884" w:rsidRPr="00FC0884">
        <w:rPr>
          <w:lang w:val="en-US"/>
        </w:rPr>
        <w:t xml:space="preserve"> </w:t>
      </w:r>
      <w:r w:rsidR="00FC0884">
        <w:rPr>
          <w:lang w:val="en-US"/>
        </w:rPr>
        <w:t>OP588731,</w:t>
      </w:r>
      <w:r w:rsidR="00FC0884" w:rsidRPr="00FC0884">
        <w:rPr>
          <w:lang w:val="en-US"/>
        </w:rPr>
        <w:t xml:space="preserve"> </w:t>
      </w:r>
      <w:r w:rsidR="00FC0884">
        <w:rPr>
          <w:lang w:val="en-US"/>
        </w:rPr>
        <w:t>OP588736,</w:t>
      </w:r>
      <w:r w:rsidR="00FC0884" w:rsidRPr="00FC0884">
        <w:rPr>
          <w:lang w:val="en-US"/>
        </w:rPr>
        <w:t xml:space="preserve"> </w:t>
      </w:r>
      <w:r w:rsidR="00FC0884">
        <w:rPr>
          <w:lang w:val="en-US"/>
        </w:rPr>
        <w:t>OP588742)</w:t>
      </w:r>
      <w:r w:rsidR="00921A40">
        <w:rPr>
          <w:lang w:val="en-US"/>
        </w:rPr>
        <w:t xml:space="preserve"> </w:t>
      </w:r>
      <w:r w:rsidR="00696519" w:rsidRPr="00696519">
        <w:rPr>
          <w:lang w:val="en-US"/>
        </w:rPr>
        <w:fldChar w:fldCharType="begin"/>
      </w:r>
      <w:r w:rsidR="00696519" w:rsidRPr="00696519">
        <w:rPr>
          <w:lang w:val="en-US"/>
        </w:rPr>
        <w:instrText xml:space="preserve"> REF _Ref115876763 \h  \* MERGEFORMAT </w:instrText>
      </w:r>
      <w:r w:rsidR="00696519" w:rsidRPr="00696519">
        <w:rPr>
          <w:lang w:val="en-US"/>
        </w:rPr>
      </w:r>
      <w:r w:rsidR="00696519" w:rsidRPr="00696519">
        <w:rPr>
          <w:lang w:val="en-US"/>
        </w:rPr>
        <w:fldChar w:fldCharType="separate"/>
      </w:r>
      <w:r w:rsidR="0000459F" w:rsidRPr="00316336">
        <w:rPr>
          <w:lang w:val="en-GB"/>
        </w:rPr>
        <w:t xml:space="preserve">Table </w:t>
      </w:r>
      <w:r w:rsidR="0000459F" w:rsidRPr="00316336">
        <w:rPr>
          <w:noProof/>
          <w:lang w:val="en-GB"/>
        </w:rPr>
        <w:t>3</w:t>
      </w:r>
      <w:r w:rsidR="00696519" w:rsidRPr="00696519">
        <w:rPr>
          <w:lang w:val="en-US"/>
        </w:rPr>
        <w:fldChar w:fldCharType="end"/>
      </w:r>
      <w:r w:rsidR="00340F92">
        <w:rPr>
          <w:lang w:val="en-US"/>
        </w:rPr>
        <w:t xml:space="preserve">. </w:t>
      </w:r>
      <w:r w:rsidR="00792322" w:rsidRPr="00696519">
        <w:rPr>
          <w:lang w:val="en-US"/>
        </w:rPr>
        <w:t>GII</w:t>
      </w:r>
      <w:r w:rsidR="00792322">
        <w:rPr>
          <w:lang w:val="en-US"/>
        </w:rPr>
        <w:t xml:space="preserve">.3 </w:t>
      </w:r>
      <w:r w:rsidR="00792322" w:rsidRPr="0094125B">
        <w:rPr>
          <w:lang w:val="en-US"/>
        </w:rPr>
        <w:t>was the most</w:t>
      </w:r>
      <w:r w:rsidR="00792322">
        <w:rPr>
          <w:lang w:val="en-US"/>
        </w:rPr>
        <w:t xml:space="preserve"> prevalent</w:t>
      </w:r>
      <w:r w:rsidR="00857827">
        <w:rPr>
          <w:lang w:val="en-US"/>
        </w:rPr>
        <w:t xml:space="preserve"> genogroup (</w:t>
      </w:r>
      <w:r w:rsidR="00340F92">
        <w:rPr>
          <w:lang w:val="en-US"/>
        </w:rPr>
        <w:t>8</w:t>
      </w:r>
      <w:r w:rsidR="00857827">
        <w:rPr>
          <w:lang w:val="en-US"/>
        </w:rPr>
        <w:t>/</w:t>
      </w:r>
      <w:r w:rsidR="00340F92">
        <w:rPr>
          <w:lang w:val="en-US"/>
        </w:rPr>
        <w:t>25</w:t>
      </w:r>
      <w:r w:rsidR="00857827">
        <w:rPr>
          <w:lang w:val="en-US"/>
        </w:rPr>
        <w:t>)</w:t>
      </w:r>
      <w:r w:rsidR="00792322">
        <w:rPr>
          <w:lang w:val="en-US"/>
        </w:rPr>
        <w:t xml:space="preserve">, followed by </w:t>
      </w:r>
      <w:r w:rsidR="00792322" w:rsidRPr="0094125B">
        <w:rPr>
          <w:lang w:val="en-US"/>
        </w:rPr>
        <w:t>GII.4</w:t>
      </w:r>
      <w:r w:rsidR="00857827">
        <w:rPr>
          <w:lang w:val="en-US"/>
        </w:rPr>
        <w:t xml:space="preserve"> (</w:t>
      </w:r>
      <w:r w:rsidR="00340F92">
        <w:rPr>
          <w:lang w:val="en-US"/>
        </w:rPr>
        <w:t>7</w:t>
      </w:r>
      <w:r w:rsidR="00857827">
        <w:rPr>
          <w:lang w:val="en-US"/>
        </w:rPr>
        <w:t>/</w:t>
      </w:r>
      <w:r w:rsidR="00340F92">
        <w:rPr>
          <w:lang w:val="en-US"/>
        </w:rPr>
        <w:t>25</w:t>
      </w:r>
      <w:r w:rsidR="00857827">
        <w:rPr>
          <w:lang w:val="en-US"/>
        </w:rPr>
        <w:t>)</w:t>
      </w:r>
      <w:r w:rsidR="00EE1662">
        <w:rPr>
          <w:lang w:val="en-US"/>
        </w:rPr>
        <w:t>,</w:t>
      </w:r>
      <w:r w:rsidR="00792322" w:rsidRPr="0094125B">
        <w:rPr>
          <w:lang w:val="en-US"/>
        </w:rPr>
        <w:t xml:space="preserve"> </w:t>
      </w:r>
      <w:r w:rsidR="00EE1662">
        <w:rPr>
          <w:lang w:val="en-US"/>
        </w:rPr>
        <w:t xml:space="preserve">in </w:t>
      </w:r>
      <w:r w:rsidR="00792322" w:rsidRPr="0094125B">
        <w:rPr>
          <w:lang w:val="en-US"/>
        </w:rPr>
        <w:t xml:space="preserve">particular Sydney 2012 subtype (found in </w:t>
      </w:r>
      <w:r w:rsidR="00857827">
        <w:rPr>
          <w:lang w:val="en-US"/>
        </w:rPr>
        <w:t>3</w:t>
      </w:r>
      <w:r w:rsidR="00857827" w:rsidRPr="0094125B">
        <w:rPr>
          <w:lang w:val="en-US"/>
        </w:rPr>
        <w:t xml:space="preserve"> </w:t>
      </w:r>
      <w:r w:rsidR="00792322" w:rsidRPr="0094125B">
        <w:rPr>
          <w:lang w:val="en-US"/>
        </w:rPr>
        <w:t>o</w:t>
      </w:r>
      <w:r w:rsidR="00792322">
        <w:rPr>
          <w:lang w:val="en-US"/>
        </w:rPr>
        <w:t xml:space="preserve">ysters and </w:t>
      </w:r>
      <w:r w:rsidR="00857827">
        <w:rPr>
          <w:lang w:val="en-US"/>
        </w:rPr>
        <w:t xml:space="preserve">3 </w:t>
      </w:r>
      <w:r w:rsidR="00792322">
        <w:rPr>
          <w:lang w:val="en-US"/>
        </w:rPr>
        <w:t>clams).</w:t>
      </w:r>
    </w:p>
    <w:p w14:paraId="1079DD7B" w14:textId="77777777" w:rsidR="00D1235B" w:rsidRDefault="00D1235B" w:rsidP="007F0CB8">
      <w:pPr>
        <w:spacing w:after="0" w:line="240" w:lineRule="atLeast"/>
        <w:jc w:val="both"/>
        <w:rPr>
          <w:lang w:val="en-US"/>
        </w:rPr>
      </w:pPr>
    </w:p>
    <w:p w14:paraId="73550543" w14:textId="16BDF558" w:rsidR="005014D2" w:rsidRDefault="00B56B2C" w:rsidP="007F0CB8">
      <w:pPr>
        <w:spacing w:after="0" w:line="240" w:lineRule="atLeast"/>
        <w:jc w:val="both"/>
        <w:rPr>
          <w:lang w:val="en-US"/>
        </w:rPr>
      </w:pPr>
      <w:r w:rsidRPr="007F0CB8">
        <w:rPr>
          <w:lang w:val="en-US"/>
        </w:rPr>
        <w:t xml:space="preserve">The phylogenetic analysis of </w:t>
      </w:r>
      <w:proofErr w:type="spellStart"/>
      <w:r w:rsidRPr="007F0CB8">
        <w:rPr>
          <w:lang w:val="en-US"/>
        </w:rPr>
        <w:t>NoV</w:t>
      </w:r>
      <w:proofErr w:type="spellEnd"/>
      <w:r w:rsidRPr="007F0CB8">
        <w:rPr>
          <w:lang w:val="en-US"/>
        </w:rPr>
        <w:t xml:space="preserve"> GI and </w:t>
      </w:r>
      <w:proofErr w:type="spellStart"/>
      <w:r w:rsidRPr="007F0CB8">
        <w:rPr>
          <w:lang w:val="en-US"/>
        </w:rPr>
        <w:t>NoV</w:t>
      </w:r>
      <w:proofErr w:type="spellEnd"/>
      <w:r w:rsidRPr="007F0CB8">
        <w:rPr>
          <w:lang w:val="en-US"/>
        </w:rPr>
        <w:t xml:space="preserve"> GII was performed on sequences obtained from </w:t>
      </w:r>
      <w:r w:rsidR="000E111A">
        <w:rPr>
          <w:lang w:val="en-US"/>
        </w:rPr>
        <w:t xml:space="preserve">the </w:t>
      </w:r>
      <w:r w:rsidR="0051425D" w:rsidRPr="007F0CB8">
        <w:rPr>
          <w:lang w:val="en-US"/>
        </w:rPr>
        <w:t xml:space="preserve">37 positive samples, </w:t>
      </w:r>
      <w:r w:rsidR="00CC30A8">
        <w:rPr>
          <w:lang w:val="en-US"/>
        </w:rPr>
        <w:t xml:space="preserve">highlighted </w:t>
      </w:r>
      <w:r w:rsidRPr="007F0CB8">
        <w:rPr>
          <w:lang w:val="en-US"/>
        </w:rPr>
        <w:t xml:space="preserve">the presence of </w:t>
      </w:r>
      <w:r w:rsidR="00CC30A8">
        <w:rPr>
          <w:lang w:val="en-US"/>
        </w:rPr>
        <w:t xml:space="preserve">several </w:t>
      </w:r>
      <w:proofErr w:type="spellStart"/>
      <w:r w:rsidR="00CC30A8">
        <w:rPr>
          <w:lang w:val="en-US"/>
        </w:rPr>
        <w:t>NoV</w:t>
      </w:r>
      <w:proofErr w:type="spellEnd"/>
      <w:r w:rsidR="00CC30A8">
        <w:rPr>
          <w:lang w:val="en-US"/>
        </w:rPr>
        <w:t xml:space="preserve"> </w:t>
      </w:r>
      <w:r w:rsidRPr="007F0CB8">
        <w:rPr>
          <w:lang w:val="en-US"/>
        </w:rPr>
        <w:t>geno</w:t>
      </w:r>
      <w:r w:rsidR="00CC30A8">
        <w:rPr>
          <w:lang w:val="en-US"/>
        </w:rPr>
        <w:t>t</w:t>
      </w:r>
      <w:r w:rsidR="00F03A94">
        <w:rPr>
          <w:lang w:val="en-US"/>
        </w:rPr>
        <w:t>y</w:t>
      </w:r>
      <w:r w:rsidR="00CC30A8">
        <w:rPr>
          <w:lang w:val="en-US"/>
        </w:rPr>
        <w:t>pes</w:t>
      </w:r>
      <w:r w:rsidRPr="007F0CB8">
        <w:rPr>
          <w:lang w:val="en-US"/>
        </w:rPr>
        <w:t xml:space="preserve"> in </w:t>
      </w:r>
      <w:r w:rsidR="0051425D" w:rsidRPr="00D13AA7">
        <w:rPr>
          <w:lang w:val="en-US"/>
        </w:rPr>
        <w:t>shellfish</w:t>
      </w:r>
      <w:r w:rsidR="00F602FA">
        <w:rPr>
          <w:lang w:val="en-US"/>
        </w:rPr>
        <w:t xml:space="preserve"> </w:t>
      </w:r>
      <w:r w:rsidR="00F602FA" w:rsidRPr="00F602FA">
        <w:rPr>
          <w:lang w:val="en-US"/>
        </w:rPr>
        <w:fldChar w:fldCharType="begin"/>
      </w:r>
      <w:r w:rsidR="00F602FA" w:rsidRPr="00F602FA">
        <w:rPr>
          <w:lang w:val="en-US"/>
        </w:rPr>
        <w:instrText xml:space="preserve"> REF _Ref115876763 \h  \* MERGEFORMAT </w:instrText>
      </w:r>
      <w:r w:rsidR="00F602FA" w:rsidRPr="00F602FA">
        <w:rPr>
          <w:lang w:val="en-US"/>
        </w:rPr>
      </w:r>
      <w:r w:rsidR="00F602FA" w:rsidRPr="00F602FA">
        <w:rPr>
          <w:lang w:val="en-US"/>
        </w:rPr>
        <w:fldChar w:fldCharType="separate"/>
      </w:r>
      <w:r w:rsidR="00F602FA" w:rsidRPr="00F602FA">
        <w:rPr>
          <w:lang w:val="en-GB"/>
        </w:rPr>
        <w:t xml:space="preserve">Table </w:t>
      </w:r>
      <w:r w:rsidR="00F602FA" w:rsidRPr="00F602FA">
        <w:rPr>
          <w:noProof/>
          <w:lang w:val="en-GB"/>
        </w:rPr>
        <w:t>3</w:t>
      </w:r>
      <w:r w:rsidR="00F602FA" w:rsidRPr="00F602FA">
        <w:rPr>
          <w:lang w:val="en-US"/>
        </w:rPr>
        <w:fldChar w:fldCharType="end"/>
      </w:r>
      <w:r w:rsidR="00F602FA" w:rsidRPr="00F602FA">
        <w:rPr>
          <w:b/>
          <w:i/>
          <w:lang w:val="en-US"/>
        </w:rPr>
        <w:t>.</w:t>
      </w:r>
    </w:p>
    <w:p w14:paraId="67F79C82" w14:textId="5DB15235" w:rsidR="000F4A38" w:rsidRPr="00290DC3" w:rsidRDefault="008940F6" w:rsidP="00DF624D">
      <w:pPr>
        <w:spacing w:after="0" w:line="240" w:lineRule="atLeast"/>
        <w:jc w:val="both"/>
        <w:rPr>
          <w:lang w:val="en-GB"/>
        </w:rPr>
      </w:pPr>
      <w:r w:rsidRPr="00290DC3">
        <w:rPr>
          <w:lang w:val="en-GB"/>
        </w:rPr>
        <w:t xml:space="preserve">GII.3 </w:t>
      </w:r>
      <w:r w:rsidR="00B11BE5" w:rsidRPr="00290DC3">
        <w:rPr>
          <w:lang w:val="en-GB"/>
        </w:rPr>
        <w:t xml:space="preserve">genotype </w:t>
      </w:r>
      <w:r w:rsidRPr="00290DC3">
        <w:rPr>
          <w:lang w:val="en-GB"/>
        </w:rPr>
        <w:t>was the most prevalent in this study (eight samples) followed by GII.4 (</w:t>
      </w:r>
      <w:r w:rsidR="00623EBD" w:rsidRPr="00290DC3">
        <w:rPr>
          <w:lang w:val="en-GB"/>
        </w:rPr>
        <w:t xml:space="preserve">seven </w:t>
      </w:r>
      <w:r w:rsidRPr="00290DC3">
        <w:rPr>
          <w:lang w:val="en-GB"/>
        </w:rPr>
        <w:t xml:space="preserve">samples), </w:t>
      </w:r>
      <w:r w:rsidR="00B11BE5" w:rsidRPr="00290DC3">
        <w:rPr>
          <w:lang w:val="en-GB"/>
        </w:rPr>
        <w:t xml:space="preserve">with </w:t>
      </w:r>
      <w:r w:rsidR="0092750E" w:rsidRPr="00290DC3">
        <w:rPr>
          <w:lang w:val="en-GB"/>
        </w:rPr>
        <w:t>six</w:t>
      </w:r>
      <w:r w:rsidR="00B11BE5" w:rsidRPr="00290DC3">
        <w:rPr>
          <w:lang w:val="en-GB"/>
        </w:rPr>
        <w:t xml:space="preserve"> </w:t>
      </w:r>
      <w:r w:rsidRPr="00290DC3">
        <w:rPr>
          <w:lang w:val="en-GB"/>
        </w:rPr>
        <w:t>Sydney 2012 subtype</w:t>
      </w:r>
      <w:r w:rsidR="00B11BE5" w:rsidRPr="00290DC3">
        <w:rPr>
          <w:lang w:val="en-GB"/>
        </w:rPr>
        <w:t>s</w:t>
      </w:r>
      <w:r w:rsidR="007D48CC" w:rsidRPr="00290DC3">
        <w:rPr>
          <w:lang w:val="en-GB"/>
        </w:rPr>
        <w:t>:</w:t>
      </w:r>
      <w:r w:rsidRPr="00290DC3">
        <w:rPr>
          <w:lang w:val="en-GB"/>
        </w:rPr>
        <w:t xml:space="preserve"> both </w:t>
      </w:r>
      <w:r w:rsidR="00B11BE5" w:rsidRPr="00290DC3">
        <w:rPr>
          <w:lang w:val="en-GB"/>
        </w:rPr>
        <w:t>these genotypes</w:t>
      </w:r>
      <w:r w:rsidRPr="00290DC3">
        <w:rPr>
          <w:lang w:val="en-GB"/>
        </w:rPr>
        <w:t xml:space="preserve"> are involved in human infections globally (Cannon et al., 2017;</w:t>
      </w:r>
      <w:r w:rsidR="00AE2E57" w:rsidRPr="00290DC3">
        <w:rPr>
          <w:lang w:val="en-GB"/>
        </w:rPr>
        <w:t xml:space="preserve"> </w:t>
      </w:r>
      <w:r w:rsidR="00AE2E57">
        <w:fldChar w:fldCharType="begin"/>
      </w:r>
      <w:r w:rsidR="000626BC" w:rsidRPr="00290DC3">
        <w:rPr>
          <w:lang w:val="en-GB"/>
        </w:rPr>
        <w:instrText xml:space="preserve"> ADDIN ZOTERO_ITEM CSL_CITATION {"citationID":"baj8LU3o","properties":{"formattedCitation":"(Ennuschat et al., 2021; Zhou et al., 2020)","plainCitation":"(Ennuschat et al., 2021; Zhou et al., 2020)","dontUpdate":true,"noteIndex":0},"citationItems":[{"id":12,"uris":["http://zotero.org/users/local/SUzzrSaq/items/HPD6R2QF"],"itemData":{"id":12,"type":"article-journal","abstract":"Globally and in all age groups, noroviruses are a main cause of gastroenteritis. To assess their local epidemiology and genetic diversity, stool samples of 7509 inpatients with gastrointestinal complaints from all age groups were analyzed. After detection of norovirus genogroup I and II RNA by real-time RT-PCR, viral capsids were genotyped by partial nucleic acid sequencing. In the case of GII.2 strains, polymerase genotypes were also assessed. Between October 2013 and September 2017, presence of norovirus RNA was shown in 611 samples (8.1%), of which 610 (99.8%) were typed successfully. Norovirus positivity rate was higher in patients aged below five years (14.8%) than in older patients (5.7%). Among the 611 norovirus positive samples, GII.4 (56.6%) strains prevailed, followed by GII.6 (11.3%), GII.3 (11.0%) and GII.2 (9.5%). The most common genogroup I (GGI) genotype was GI.3 (3.6%). In addition, rare genotypes such as GII.13, GII.14 and GII.26 were detected. Interestingly, GII.3 infections were most common in children under the age of five years. Assessment of polymerase genotypes in GII.2 viruses showed a shift from P2 to P16, with higher diversity in P2 sequences. The varying distribution of norovirus genotypes depending on season, age and setting of infection highlights the importance of frequent genotyping as a basis for vaccine development and needful adjustments.","container-title":"Viruses","DOI":"10.3390/v13101961","ISSN":"1999-4915","issue":"10","journalAbbreviation":"Viruses","language":"eng","note":"PMID: 34696390\nPMCID: PMC8541062","page":"1961","source":"PubMed","title":"Norovirus Epidemiology and Genetic Diversity in Leipzig, Germany during 2013-2017","volume":"13","author":[{"family":"Ennuschat","given":"Nora"},{"family":"Härtel","given":"Sabine"},{"family":"Pietsch","given":"Corinna"},{"family":"Liebert","given":"Uwe G."}],"issued":{"date-parts":[["2021",9,29]]}}},{"id":15,"uris":["http://zotero.org/users/local/SUzzrSaq/items/8YGCXK6I"],"itemData":{"id":15,"type":"article-journal","abstract":"With the improvements of sanitation and nationwide safe water supply the occurrence of bacterial diarrhea declined remarkably, while viruses became the leading causes of acute gastroenteritis (AGE). Of these viruses, noroviruses (NoVs) are responsible for a considerable burden of gastroenteritis, especially in children &lt; 2 years and elderly </w:instrText>
      </w:r>
      <w:r w:rsidR="000626BC">
        <w:rPr>
          <w:rFonts w:ascii="Cambria Math" w:hAnsi="Cambria Math" w:cs="Cambria Math"/>
        </w:rPr>
        <w:instrText>⩾</w:instrText>
      </w:r>
      <w:r w:rsidR="000626BC" w:rsidRPr="00290DC3">
        <w:rPr>
          <w:lang w:val="en-GB"/>
        </w:rPr>
        <w:instrText xml:space="preserve"> 65 years. NoVs circulating in the Chinese population are antigenically highly diverse with the genotype GII.4 being the dominant strain followed by GII.3. Given the widespread contamination in environmental sources, and highly infectious nature of NoVs, vaccination would be the desirable strategy for the control of NoV infections. However, a better understanding of acquired immunity after infection, and a reliable immunological surrogate marker are urgently needed, since two vaccine candidates based on virus-like particles (VLPs) are currently moving into clinical evaluations in China.","container-title":"Frontiers of Medicine","DOI":"10.1007/s11684-019-0733-5","ISSN":"2095-0225","issue":"1","journalAbbreviation":"Front Med","language":"eng","note":"PMID: 31823287\nPMCID: PMC8320309","page":"1-7","source":"PubMed","title":"The epidemiology of norovirus gastroenteritis in China: disease burden and distribution of genotypes","title-short":"The epidemiology of norovirus gastroenteritis in China","volume":"14","author":[{"family":"Zhou","given":"Honglu"},{"family":"Wang","given":"Songmei"},{"family":"Seidlein","given":"Lorenz","non-dropping-particle":"von"},{"family":"Wang","given":"Xuanyi"}],"issued":{"date-parts":[["2020",2]]}}}],"schema":"https://github.com/citation-style-language/schema/raw/master/csl-citation.json"} </w:instrText>
      </w:r>
      <w:r w:rsidR="00AE2E57">
        <w:fldChar w:fldCharType="separate"/>
      </w:r>
      <w:r w:rsidR="00AE2E57" w:rsidRPr="00290DC3">
        <w:rPr>
          <w:rFonts w:ascii="Calibri" w:hAnsi="Calibri" w:cs="Calibri"/>
          <w:lang w:val="en-GB"/>
        </w:rPr>
        <w:t>Ennuschat et al., 2021; Zhou et al., 2020)</w:t>
      </w:r>
      <w:r w:rsidR="00AE2E57">
        <w:fldChar w:fldCharType="end"/>
      </w:r>
      <w:r w:rsidR="00AE2E57" w:rsidRPr="00290DC3">
        <w:rPr>
          <w:lang w:val="en-GB"/>
        </w:rPr>
        <w:t>.</w:t>
      </w:r>
      <w:r w:rsidR="000F4A38" w:rsidRPr="00290DC3">
        <w:rPr>
          <w:lang w:val="en-GB"/>
        </w:rPr>
        <w:t xml:space="preserve"> The</w:t>
      </w:r>
      <w:r w:rsidR="003135B5" w:rsidRPr="00290DC3">
        <w:rPr>
          <w:lang w:val="en-GB"/>
        </w:rPr>
        <w:t>se</w:t>
      </w:r>
      <w:r w:rsidR="00DF624D" w:rsidRPr="00290DC3">
        <w:rPr>
          <w:lang w:val="en-GB"/>
        </w:rPr>
        <w:t xml:space="preserve"> </w:t>
      </w:r>
      <w:r w:rsidR="000F4A38" w:rsidRPr="00290DC3">
        <w:rPr>
          <w:lang w:val="en-GB"/>
        </w:rPr>
        <w:t xml:space="preserve">samples come from Adriatic Sea and were mainly (12/15) collected in 2019, in particular during winter months. The phylogenetic trees in Figure 1 and 2 reveals a high heterogeneity among the species </w:t>
      </w:r>
      <w:r w:rsidR="003135B5" w:rsidRPr="00290DC3">
        <w:rPr>
          <w:lang w:val="en-GB"/>
        </w:rPr>
        <w:t>that are scattered</w:t>
      </w:r>
      <w:r w:rsidR="000F4A38" w:rsidRPr="00290DC3">
        <w:rPr>
          <w:lang w:val="en-GB"/>
        </w:rPr>
        <w:t xml:space="preserve"> in the several clusters.</w:t>
      </w:r>
    </w:p>
    <w:p w14:paraId="5EAA9C8C" w14:textId="77777777" w:rsidR="00D1235B" w:rsidRDefault="00D1235B" w:rsidP="00DF624D">
      <w:pPr>
        <w:spacing w:after="0" w:line="240" w:lineRule="atLeast"/>
        <w:jc w:val="both"/>
        <w:rPr>
          <w:lang w:val="en-US"/>
        </w:rPr>
      </w:pPr>
    </w:p>
    <w:p w14:paraId="041D1A3A" w14:textId="2E32671D" w:rsidR="009460F4" w:rsidRDefault="008940F6" w:rsidP="00DF624D">
      <w:pPr>
        <w:spacing w:after="0" w:line="240" w:lineRule="atLeast"/>
        <w:jc w:val="both"/>
        <w:rPr>
          <w:lang w:val="en-US"/>
        </w:rPr>
      </w:pPr>
      <w:r w:rsidRPr="00756758">
        <w:rPr>
          <w:lang w:val="en-US"/>
        </w:rPr>
        <w:t xml:space="preserve">The </w:t>
      </w:r>
      <w:proofErr w:type="spellStart"/>
      <w:r w:rsidR="00B11BE5">
        <w:rPr>
          <w:lang w:val="en-US"/>
        </w:rPr>
        <w:t>NoVs</w:t>
      </w:r>
      <w:proofErr w:type="spellEnd"/>
      <w:r w:rsidR="00B11BE5">
        <w:rPr>
          <w:lang w:val="en-US"/>
        </w:rPr>
        <w:t xml:space="preserve"> </w:t>
      </w:r>
      <w:r w:rsidRPr="00756758">
        <w:rPr>
          <w:lang w:val="en-US"/>
        </w:rPr>
        <w:t xml:space="preserve">typing allows to obtain essential information for epidemiological purposes, and the comparison of sequences </w:t>
      </w:r>
      <w:r w:rsidR="00B11BE5">
        <w:rPr>
          <w:lang w:val="en-US"/>
        </w:rPr>
        <w:t>permits</w:t>
      </w:r>
      <w:r w:rsidR="00B11BE5" w:rsidRPr="00756758">
        <w:rPr>
          <w:lang w:val="en-US"/>
        </w:rPr>
        <w:t xml:space="preserve"> </w:t>
      </w:r>
      <w:r w:rsidRPr="00756758">
        <w:rPr>
          <w:lang w:val="en-US"/>
        </w:rPr>
        <w:t xml:space="preserve">to determine </w:t>
      </w:r>
      <w:r w:rsidR="00B11BE5">
        <w:rPr>
          <w:lang w:val="en-US"/>
        </w:rPr>
        <w:t xml:space="preserve">the </w:t>
      </w:r>
      <w:r w:rsidRPr="00756758">
        <w:rPr>
          <w:lang w:val="en-US"/>
        </w:rPr>
        <w:t>evolutionary relationship between genomes.</w:t>
      </w:r>
      <w:r w:rsidR="00AF4930">
        <w:rPr>
          <w:lang w:val="en-US"/>
        </w:rPr>
        <w:t xml:space="preserve"> </w:t>
      </w:r>
      <w:r w:rsidR="00AF4930" w:rsidRPr="00756758">
        <w:rPr>
          <w:lang w:val="en-US"/>
        </w:rPr>
        <w:t>However, the relatively low concentrations found in this study, did not allow for the genotyping of many samples</w:t>
      </w:r>
      <w:r w:rsidR="00AF4930">
        <w:rPr>
          <w:lang w:val="en-US"/>
        </w:rPr>
        <w:t xml:space="preserve"> (87/124)</w:t>
      </w:r>
      <w:r w:rsidR="00AF4930" w:rsidRPr="00756758">
        <w:rPr>
          <w:lang w:val="en-US"/>
        </w:rPr>
        <w:t>.</w:t>
      </w:r>
      <w:r w:rsidR="00AF4930">
        <w:rPr>
          <w:lang w:val="en-US"/>
        </w:rPr>
        <w:t xml:space="preserve"> </w:t>
      </w:r>
      <w:r w:rsidR="00AF4930" w:rsidRPr="00290DC3">
        <w:rPr>
          <w:lang w:val="en-GB"/>
        </w:rPr>
        <w:t xml:space="preserve">This data could be explained by the inhibition given by the complex matrix or by the low starting concentration in the samples. Moreover, </w:t>
      </w:r>
      <w:r w:rsidR="00AF4930">
        <w:rPr>
          <w:lang w:val="en-US"/>
        </w:rPr>
        <w:t>c</w:t>
      </w:r>
      <w:r w:rsidR="00AF4930" w:rsidRPr="00756758">
        <w:rPr>
          <w:lang w:val="en-US"/>
        </w:rPr>
        <w:t>urrently</w:t>
      </w:r>
      <w:r w:rsidR="00AF4930">
        <w:rPr>
          <w:lang w:val="en-US"/>
        </w:rPr>
        <w:t>,</w:t>
      </w:r>
      <w:r w:rsidR="00AF4930" w:rsidRPr="00756758">
        <w:rPr>
          <w:lang w:val="en-US"/>
        </w:rPr>
        <w:t xml:space="preserve"> there are no rapid enrichment techniques to be exploited in the virus concentration phase; therefore, there is a potential</w:t>
      </w:r>
      <w:r w:rsidR="00AF4930" w:rsidRPr="00290DC3">
        <w:rPr>
          <w:lang w:val="en-GB"/>
        </w:rPr>
        <w:t xml:space="preserve"> loss of epidemiological information.</w:t>
      </w:r>
    </w:p>
    <w:p w14:paraId="43DBBC54" w14:textId="036D1F05" w:rsidR="007F0CB8" w:rsidRPr="00290DC3" w:rsidRDefault="007F0CB8" w:rsidP="00DF624D">
      <w:pPr>
        <w:spacing w:after="0" w:line="240" w:lineRule="atLeast"/>
        <w:jc w:val="both"/>
        <w:rPr>
          <w:lang w:val="en-GB"/>
        </w:rPr>
      </w:pPr>
    </w:p>
    <w:p w14:paraId="41EFE2E5" w14:textId="1C34A077" w:rsidR="0094125B" w:rsidRPr="00C6350A" w:rsidRDefault="009B2709" w:rsidP="00AD49EA">
      <w:pPr>
        <w:spacing w:after="0" w:line="240" w:lineRule="atLeast"/>
        <w:jc w:val="both"/>
        <w:rPr>
          <w:b/>
          <w:bCs/>
          <w:lang w:val="en-US"/>
        </w:rPr>
      </w:pPr>
      <w:r>
        <w:rPr>
          <w:b/>
          <w:bCs/>
          <w:lang w:val="en-US"/>
        </w:rPr>
        <w:t>5</w:t>
      </w:r>
      <w:r w:rsidR="00715380">
        <w:rPr>
          <w:b/>
          <w:bCs/>
          <w:lang w:val="en-US"/>
        </w:rPr>
        <w:t>.</w:t>
      </w:r>
      <w:r>
        <w:rPr>
          <w:b/>
          <w:bCs/>
          <w:lang w:val="en-US"/>
        </w:rPr>
        <w:t xml:space="preserve"> </w:t>
      </w:r>
      <w:r w:rsidR="0094125B" w:rsidRPr="00C6350A">
        <w:rPr>
          <w:b/>
          <w:bCs/>
          <w:lang w:val="en-US"/>
        </w:rPr>
        <w:t>Conclusions</w:t>
      </w:r>
    </w:p>
    <w:p w14:paraId="027FCA67" w14:textId="77777777" w:rsidR="009B687C" w:rsidRDefault="0094125B" w:rsidP="00AC580E">
      <w:pPr>
        <w:spacing w:after="0" w:line="240" w:lineRule="auto"/>
        <w:jc w:val="both"/>
        <w:rPr>
          <w:lang w:val="en-US"/>
        </w:rPr>
      </w:pPr>
      <w:r w:rsidRPr="0094125B">
        <w:rPr>
          <w:lang w:val="en-US"/>
        </w:rPr>
        <w:t>The</w:t>
      </w:r>
      <w:r w:rsidR="0037764D">
        <w:rPr>
          <w:lang w:val="en-US"/>
        </w:rPr>
        <w:t xml:space="preserve"> overall prevalence of </w:t>
      </w:r>
      <w:proofErr w:type="spellStart"/>
      <w:r w:rsidR="0037764D">
        <w:rPr>
          <w:lang w:val="en-US"/>
        </w:rPr>
        <w:t>NoV</w:t>
      </w:r>
      <w:proofErr w:type="spellEnd"/>
      <w:r w:rsidRPr="0094125B">
        <w:rPr>
          <w:lang w:val="en-US"/>
        </w:rPr>
        <w:t xml:space="preserve"> in edible shellfish</w:t>
      </w:r>
      <w:r>
        <w:rPr>
          <w:lang w:val="en-US"/>
        </w:rPr>
        <w:t xml:space="preserve"> </w:t>
      </w:r>
      <w:r w:rsidR="00593D41">
        <w:rPr>
          <w:lang w:val="en-US"/>
        </w:rPr>
        <w:t>was 18% (CI95%: 15.</w:t>
      </w:r>
      <w:r w:rsidR="00593D41" w:rsidRPr="00331C6F">
        <w:rPr>
          <w:lang w:val="en-US"/>
        </w:rPr>
        <w:t>4 - 21.3)</w:t>
      </w:r>
      <w:r w:rsidR="00593D41">
        <w:rPr>
          <w:lang w:val="en-US"/>
        </w:rPr>
        <w:t xml:space="preserve">. </w:t>
      </w:r>
    </w:p>
    <w:p w14:paraId="22F15924" w14:textId="77777777" w:rsidR="009B687C" w:rsidRDefault="009B687C" w:rsidP="00AC580E">
      <w:pPr>
        <w:spacing w:after="0" w:line="240" w:lineRule="auto"/>
        <w:jc w:val="both"/>
        <w:rPr>
          <w:lang w:val="en-US"/>
        </w:rPr>
      </w:pPr>
    </w:p>
    <w:p w14:paraId="4F3771AD" w14:textId="5044A933" w:rsidR="00593D41" w:rsidRDefault="00593D41" w:rsidP="00AC580E">
      <w:pPr>
        <w:spacing w:after="0" w:line="240" w:lineRule="auto"/>
        <w:jc w:val="both"/>
        <w:rPr>
          <w:lang w:val="en-US"/>
        </w:rPr>
      </w:pPr>
      <w:r w:rsidRPr="009B687C">
        <w:rPr>
          <w:color w:val="FF0000"/>
          <w:lang w:val="en-US"/>
        </w:rPr>
        <w:t>Given the high proportion of positive samples (27%, CI95%: 15.0 - 30.3), oysters, which are often eaten raw, represent the main risk of infection regardless the origin</w:t>
      </w:r>
      <w:proofErr w:type="gramStart"/>
      <w:r>
        <w:rPr>
          <w:lang w:val="en-US"/>
        </w:rPr>
        <w:t>.</w:t>
      </w:r>
      <w:r w:rsidR="009B687C">
        <w:rPr>
          <w:lang w:val="en-US"/>
        </w:rPr>
        <w:t xml:space="preserve"> ??</w:t>
      </w:r>
      <w:proofErr w:type="gramEnd"/>
      <w:r w:rsidR="009B687C">
        <w:rPr>
          <w:lang w:val="en-US"/>
        </w:rPr>
        <w:t xml:space="preserve">   </w:t>
      </w:r>
      <w:proofErr w:type="spellStart"/>
      <w:r w:rsidR="009B687C">
        <w:rPr>
          <w:lang w:val="en-US"/>
        </w:rPr>
        <w:t>il</w:t>
      </w:r>
      <w:proofErr w:type="spellEnd"/>
      <w:r w:rsidR="009B687C">
        <w:rPr>
          <w:lang w:val="en-US"/>
        </w:rPr>
        <w:t xml:space="preserve"> </w:t>
      </w:r>
      <w:proofErr w:type="spellStart"/>
      <w:r w:rsidR="009B687C">
        <w:rPr>
          <w:lang w:val="en-US"/>
        </w:rPr>
        <w:t>rischio</w:t>
      </w:r>
      <w:proofErr w:type="spellEnd"/>
      <w:r w:rsidR="009B687C">
        <w:rPr>
          <w:lang w:val="en-US"/>
        </w:rPr>
        <w:t xml:space="preserve"> è circa </w:t>
      </w:r>
      <w:proofErr w:type="spellStart"/>
      <w:r w:rsidR="009B687C">
        <w:rPr>
          <w:lang w:val="en-US"/>
        </w:rPr>
        <w:t>il</w:t>
      </w:r>
      <w:proofErr w:type="spellEnd"/>
      <w:r w:rsidR="009B687C">
        <w:rPr>
          <w:lang w:val="en-US"/>
        </w:rPr>
        <w:t xml:space="preserve"> 5</w:t>
      </w:r>
      <w:proofErr w:type="gramStart"/>
      <w:r w:rsidR="009B687C">
        <w:rPr>
          <w:lang w:val="en-US"/>
        </w:rPr>
        <w:t>%  (</w:t>
      </w:r>
      <w:proofErr w:type="gramEnd"/>
      <w:r w:rsidR="009B687C">
        <w:rPr>
          <w:lang w:val="en-US"/>
        </w:rPr>
        <w:t xml:space="preserve"> 0.28*0.17)</w:t>
      </w:r>
    </w:p>
    <w:p w14:paraId="5717D4D9" w14:textId="484D5C14" w:rsidR="0046471A" w:rsidRDefault="0046471A" w:rsidP="00AC580E">
      <w:pPr>
        <w:spacing w:after="0" w:line="240" w:lineRule="auto"/>
        <w:jc w:val="both"/>
        <w:rPr>
          <w:lang w:val="en-US"/>
        </w:rPr>
      </w:pPr>
    </w:p>
    <w:p w14:paraId="5AD23D89" w14:textId="4E8F9B8B" w:rsidR="0046471A" w:rsidRDefault="0046471A" w:rsidP="00AC580E">
      <w:pPr>
        <w:spacing w:after="0" w:line="240" w:lineRule="auto"/>
        <w:jc w:val="both"/>
        <w:rPr>
          <w:lang w:val="en-US"/>
        </w:rPr>
      </w:pPr>
    </w:p>
    <w:p w14:paraId="764EF71D" w14:textId="77777777" w:rsidR="0046471A" w:rsidRDefault="0046471A" w:rsidP="00AC580E">
      <w:pPr>
        <w:spacing w:after="0" w:line="240" w:lineRule="auto"/>
        <w:jc w:val="both"/>
        <w:rPr>
          <w:lang w:val="en-US"/>
        </w:rPr>
      </w:pPr>
    </w:p>
    <w:p w14:paraId="4B868C75" w14:textId="77777777" w:rsidR="009B687C" w:rsidRDefault="0094125B" w:rsidP="00AC580E">
      <w:pPr>
        <w:spacing w:after="0" w:line="240" w:lineRule="auto"/>
        <w:jc w:val="both"/>
        <w:rPr>
          <w:lang w:val="en-US"/>
        </w:rPr>
      </w:pPr>
      <w:r w:rsidRPr="00331C6F">
        <w:rPr>
          <w:lang w:val="en-US"/>
        </w:rPr>
        <w:lastRenderedPageBreak/>
        <w:t>No difference in contamination was highlighted among the different species or different sampling sites.</w:t>
      </w:r>
      <w:r w:rsidR="003B4EFE" w:rsidRPr="00331C6F">
        <w:rPr>
          <w:lang w:val="en-US"/>
        </w:rPr>
        <w:t xml:space="preserve"> </w:t>
      </w:r>
    </w:p>
    <w:p w14:paraId="0C28993B" w14:textId="77777777" w:rsidR="009B687C" w:rsidRDefault="009B687C" w:rsidP="00AC580E">
      <w:pPr>
        <w:spacing w:after="0" w:line="240" w:lineRule="auto"/>
        <w:jc w:val="both"/>
        <w:rPr>
          <w:lang w:val="en-US"/>
        </w:rPr>
      </w:pPr>
    </w:p>
    <w:p w14:paraId="6FDC7024" w14:textId="03C73428" w:rsidR="00C6350A" w:rsidRPr="00290DC3" w:rsidRDefault="00AF6CB8" w:rsidP="00AC580E">
      <w:pPr>
        <w:spacing w:after="0" w:line="240" w:lineRule="auto"/>
        <w:jc w:val="both"/>
        <w:rPr>
          <w:lang w:val="en-GB"/>
        </w:rPr>
      </w:pPr>
      <w:r>
        <w:rPr>
          <w:lang w:val="en-US"/>
        </w:rPr>
        <w:t xml:space="preserve">Subtype </w:t>
      </w:r>
      <w:r w:rsidR="00177F18" w:rsidRPr="00331C6F">
        <w:rPr>
          <w:lang w:val="en-US"/>
        </w:rPr>
        <w:t>GII.4 Sydney2012</w:t>
      </w:r>
      <w:r w:rsidR="00177F18">
        <w:rPr>
          <w:lang w:val="en-US"/>
        </w:rPr>
        <w:t xml:space="preserve"> </w:t>
      </w:r>
      <w:r>
        <w:rPr>
          <w:lang w:val="en-US"/>
        </w:rPr>
        <w:t>is</w:t>
      </w:r>
      <w:r w:rsidR="00177F18">
        <w:rPr>
          <w:lang w:val="en-US"/>
        </w:rPr>
        <w:t xml:space="preserve"> </w:t>
      </w:r>
      <w:r w:rsidR="003B4EFE" w:rsidRPr="00331C6F">
        <w:rPr>
          <w:lang w:val="en-US"/>
        </w:rPr>
        <w:t>o</w:t>
      </w:r>
      <w:r w:rsidR="0094125B" w:rsidRPr="00331C6F">
        <w:rPr>
          <w:lang w:val="en-US"/>
        </w:rPr>
        <w:t xml:space="preserve">ne of the most prevalent variants found </w:t>
      </w:r>
      <w:r w:rsidR="00FF37B4" w:rsidRPr="00331C6F">
        <w:rPr>
          <w:lang w:val="en-US"/>
        </w:rPr>
        <w:t>as a leading cause of</w:t>
      </w:r>
      <w:r w:rsidR="008940F6">
        <w:rPr>
          <w:lang w:val="en-US"/>
        </w:rPr>
        <w:t xml:space="preserve"> human</w:t>
      </w:r>
      <w:r w:rsidR="00FF37B4" w:rsidRPr="00331C6F">
        <w:rPr>
          <w:lang w:val="en-US"/>
        </w:rPr>
        <w:t xml:space="preserve"> infections worldwide</w:t>
      </w:r>
      <w:r w:rsidR="00F03A94">
        <w:rPr>
          <w:lang w:val="en-US"/>
        </w:rPr>
        <w:t>,</w:t>
      </w:r>
      <w:r w:rsidR="00177F18" w:rsidRPr="00177F18">
        <w:rPr>
          <w:lang w:val="en-US"/>
        </w:rPr>
        <w:t xml:space="preserve"> </w:t>
      </w:r>
      <w:r>
        <w:rPr>
          <w:lang w:val="en-US"/>
        </w:rPr>
        <w:t>d</w:t>
      </w:r>
      <w:r w:rsidR="00177F18" w:rsidRPr="00331C6F">
        <w:rPr>
          <w:lang w:val="en-US"/>
        </w:rPr>
        <w:t xml:space="preserve">espite </w:t>
      </w:r>
      <w:r>
        <w:rPr>
          <w:lang w:val="en-US"/>
        </w:rPr>
        <w:t>it does not</w:t>
      </w:r>
      <w:r w:rsidR="00177F18" w:rsidRPr="00331C6F">
        <w:rPr>
          <w:lang w:val="en-US"/>
        </w:rPr>
        <w:t xml:space="preserve"> the </w:t>
      </w:r>
      <w:r>
        <w:rPr>
          <w:lang w:val="en-US"/>
        </w:rPr>
        <w:t xml:space="preserve">most </w:t>
      </w:r>
      <w:r w:rsidR="00177F18" w:rsidRPr="00331C6F">
        <w:rPr>
          <w:lang w:val="en-US"/>
        </w:rPr>
        <w:t xml:space="preserve">prevalent in </w:t>
      </w:r>
      <w:r w:rsidR="00177F18">
        <w:rPr>
          <w:lang w:val="en-US"/>
        </w:rPr>
        <w:t>this</w:t>
      </w:r>
      <w:r w:rsidR="00177F18" w:rsidRPr="00331C6F">
        <w:rPr>
          <w:lang w:val="en-US"/>
        </w:rPr>
        <w:t xml:space="preserve"> </w:t>
      </w:r>
      <w:r>
        <w:rPr>
          <w:lang w:val="en-US"/>
        </w:rPr>
        <w:t>study.</w:t>
      </w:r>
    </w:p>
    <w:p w14:paraId="53C397BE" w14:textId="77777777" w:rsidR="009B687C" w:rsidRDefault="009B687C" w:rsidP="00AC580E">
      <w:pPr>
        <w:spacing w:after="0" w:line="240" w:lineRule="auto"/>
        <w:jc w:val="both"/>
        <w:rPr>
          <w:lang w:val="en-US"/>
        </w:rPr>
      </w:pPr>
    </w:p>
    <w:p w14:paraId="5B266D78" w14:textId="0C8B36D7" w:rsidR="00593D41" w:rsidRPr="00290DC3" w:rsidRDefault="0094125B" w:rsidP="00AC580E">
      <w:pPr>
        <w:spacing w:after="0" w:line="240" w:lineRule="auto"/>
        <w:jc w:val="both"/>
        <w:rPr>
          <w:lang w:val="en-GB"/>
        </w:rPr>
      </w:pPr>
      <w:r>
        <w:rPr>
          <w:lang w:val="en-US"/>
        </w:rPr>
        <w:t xml:space="preserve">The presence of genotypes frequently involved in human infections strengthens the need for ongoing monitoring, </w:t>
      </w:r>
      <w:r w:rsidR="001B007F" w:rsidRPr="001B007F">
        <w:rPr>
          <w:lang w:val="en-US"/>
        </w:rPr>
        <w:t>in order to evaluate which are the</w:t>
      </w:r>
      <w:r w:rsidR="00B83800">
        <w:rPr>
          <w:lang w:val="en-US"/>
        </w:rPr>
        <w:t xml:space="preserve"> shellfish </w:t>
      </w:r>
      <w:r w:rsidR="001B007F" w:rsidRPr="001B007F">
        <w:rPr>
          <w:lang w:val="en-US"/>
        </w:rPr>
        <w:t xml:space="preserve">most involved in </w:t>
      </w:r>
      <w:r w:rsidR="00B83800" w:rsidRPr="00531696">
        <w:rPr>
          <w:i/>
          <w:lang w:val="en-US"/>
        </w:rPr>
        <w:t>N</w:t>
      </w:r>
      <w:r w:rsidR="001B007F" w:rsidRPr="00531696">
        <w:rPr>
          <w:i/>
          <w:lang w:val="en-US"/>
        </w:rPr>
        <w:t>orovirus</w:t>
      </w:r>
      <w:r w:rsidR="001B007F" w:rsidRPr="001B007F">
        <w:rPr>
          <w:lang w:val="en-US"/>
        </w:rPr>
        <w:t xml:space="preserve"> infections with the aim of ensuring a greater food safety</w:t>
      </w:r>
      <w:r w:rsidR="00F03A94">
        <w:rPr>
          <w:lang w:val="en-US"/>
        </w:rPr>
        <w:t>, s</w:t>
      </w:r>
      <w:r w:rsidR="00593D41">
        <w:rPr>
          <w:lang w:val="en-US"/>
        </w:rPr>
        <w:t>upporting by the European data of</w:t>
      </w:r>
      <w:r w:rsidR="00593D41" w:rsidRPr="00290DC3">
        <w:rPr>
          <w:lang w:val="en-GB"/>
        </w:rPr>
        <w:t xml:space="preserve"> foodborne outbreaks caused by </w:t>
      </w:r>
      <w:proofErr w:type="spellStart"/>
      <w:r w:rsidR="00593D41" w:rsidRPr="00290DC3">
        <w:rPr>
          <w:lang w:val="en-GB"/>
        </w:rPr>
        <w:t>NoV</w:t>
      </w:r>
      <w:proofErr w:type="spellEnd"/>
      <w:r w:rsidR="00593D41" w:rsidRPr="00290DC3">
        <w:rPr>
          <w:lang w:val="en-GB"/>
        </w:rPr>
        <w:t>, that increased in 2021 compared with 2020</w:t>
      </w:r>
      <w:r w:rsidR="00CC1299">
        <w:rPr>
          <w:lang w:val="en-US"/>
        </w:rPr>
        <w:fldChar w:fldCharType="begin"/>
      </w:r>
      <w:r w:rsidR="00CC1299">
        <w:rPr>
          <w:lang w:val="en-US"/>
        </w:rPr>
        <w:instrText xml:space="preserve"> ADDIN ZOTERO_ITEM CSL_CITATION {"citationID":"TrTTsOtA","properties":{"formattedCitation":"(Anonymous, 2022)","plainCitation":"(Anonymous, 2022)","noteIndex":0},"citationItems":[{"id":42,"uris":["http://zotero.org/users/local/SUzzrSaq/items/9SQQJ579"],"itemData":{"id":42,"type":"webpage","abstract":"This report of the European Food Safety Authority and the European Centre for Disease Prevention and Control presents the results of zoonoses monitoring and surveillance activities carried out in 2021 in 27 MSs, the United Kingdom (Northern Ireland) and nine non‐MSs. Key statistics on zoonoses and zoonotic agents in humans, food, animals and feed are provided and interpreted historically. In 2021, the first and second most reported zoonoses in humans were campylobacteriosis and salmonellosis, respectively. Cases of campylobacteriosis and salmonellosis increased in comparison with 2020, but...","language":"en","note":"section: Scientific outputs","title":"The European Union One Health 2021 Zoonoses Report | EFSA","URL":"https://www.efsa.europa.eu/en/efsajournal/pub/7666","accessed":{"date-parts":[["2023",4,14]]},"issued":{"date-parts":[["2022",12,13]]}}}],"schema":"https://github.com/citation-style-language/schema/raw/master/csl-citation.json"} </w:instrText>
      </w:r>
      <w:r w:rsidR="00CC1299">
        <w:rPr>
          <w:lang w:val="en-US"/>
        </w:rPr>
        <w:fldChar w:fldCharType="separate"/>
      </w:r>
      <w:r w:rsidR="00CC1299" w:rsidRPr="00316336">
        <w:rPr>
          <w:rFonts w:ascii="Calibri" w:hAnsi="Calibri" w:cs="Calibri"/>
          <w:lang w:val="en-GB"/>
        </w:rPr>
        <w:t>(Anonymous, 2022)</w:t>
      </w:r>
      <w:r w:rsidR="00CC1299">
        <w:rPr>
          <w:lang w:val="en-US"/>
        </w:rPr>
        <w:fldChar w:fldCharType="end"/>
      </w:r>
      <w:r w:rsidR="00593D41" w:rsidRPr="00290DC3">
        <w:rPr>
          <w:lang w:val="en-GB"/>
        </w:rPr>
        <w:t>.</w:t>
      </w:r>
    </w:p>
    <w:p w14:paraId="44F5657D" w14:textId="76F8C83A" w:rsidR="00C760CF" w:rsidRDefault="00025E8B" w:rsidP="00AC580E">
      <w:pPr>
        <w:spacing w:after="0" w:line="240" w:lineRule="auto"/>
        <w:jc w:val="both"/>
        <w:rPr>
          <w:lang w:val="en-US"/>
        </w:rPr>
      </w:pPr>
      <w:r>
        <w:rPr>
          <w:lang w:val="en-US"/>
        </w:rPr>
        <w:t>Further,</w:t>
      </w:r>
      <w:r w:rsidR="00C760CF">
        <w:rPr>
          <w:lang w:val="en-US"/>
        </w:rPr>
        <w:t xml:space="preserve"> the Next Generation Sequencing (NGS) approach would be essential for the characterization of complete genome of microorganism and to identify emerging variants</w:t>
      </w:r>
      <w:r w:rsidR="003F583A">
        <w:rPr>
          <w:lang w:val="en-US"/>
        </w:rPr>
        <w:t xml:space="preserve"> and to understand </w:t>
      </w:r>
      <w:proofErr w:type="spellStart"/>
      <w:r w:rsidR="003F583A">
        <w:rPr>
          <w:lang w:val="en-US"/>
        </w:rPr>
        <w:t>NoVs</w:t>
      </w:r>
      <w:proofErr w:type="spellEnd"/>
      <w:r w:rsidR="003F583A">
        <w:rPr>
          <w:lang w:val="en-US"/>
        </w:rPr>
        <w:t xml:space="preserve"> evolution</w:t>
      </w:r>
      <w:r w:rsidR="00C760CF">
        <w:rPr>
          <w:lang w:val="en-US"/>
        </w:rPr>
        <w:t>, involv</w:t>
      </w:r>
      <w:r w:rsidR="00C36CD9">
        <w:rPr>
          <w:lang w:val="en-US"/>
        </w:rPr>
        <w:t>ed</w:t>
      </w:r>
      <w:r w:rsidR="00C760CF">
        <w:rPr>
          <w:lang w:val="en-US"/>
        </w:rPr>
        <w:t xml:space="preserve"> in human diseases.</w:t>
      </w:r>
    </w:p>
    <w:p w14:paraId="41264485" w14:textId="720E286C" w:rsidR="0086524B" w:rsidRDefault="0086524B" w:rsidP="00AC580E">
      <w:pPr>
        <w:spacing w:after="0" w:line="240" w:lineRule="auto"/>
        <w:jc w:val="both"/>
        <w:rPr>
          <w:lang w:val="en-US"/>
        </w:rPr>
      </w:pPr>
    </w:p>
    <w:p w14:paraId="6C8BCBB0" w14:textId="77777777" w:rsidR="0043590F" w:rsidRPr="00BD60B2" w:rsidRDefault="0043590F" w:rsidP="0086524B">
      <w:pPr>
        <w:spacing w:after="0" w:line="240" w:lineRule="auto"/>
        <w:jc w:val="both"/>
        <w:rPr>
          <w:b/>
          <w:lang w:val="en-GB"/>
        </w:rPr>
      </w:pPr>
    </w:p>
    <w:p w14:paraId="4093C01D" w14:textId="64BC35B1" w:rsidR="0086524B" w:rsidRPr="00BD60B2" w:rsidRDefault="0086524B" w:rsidP="0086524B">
      <w:pPr>
        <w:spacing w:after="0" w:line="240" w:lineRule="auto"/>
        <w:jc w:val="both"/>
        <w:rPr>
          <w:lang w:val="en-GB"/>
        </w:rPr>
      </w:pPr>
      <w:r w:rsidRPr="00BD60B2">
        <w:rPr>
          <w:b/>
          <w:lang w:val="en-GB"/>
        </w:rPr>
        <w:t>Author Contributions</w:t>
      </w:r>
    </w:p>
    <w:p w14:paraId="7F3DF06C" w14:textId="77777777" w:rsidR="0086524B" w:rsidRPr="00BD60B2" w:rsidRDefault="0086524B" w:rsidP="0086524B">
      <w:pPr>
        <w:spacing w:after="0" w:line="240" w:lineRule="auto"/>
        <w:jc w:val="both"/>
        <w:rPr>
          <w:lang w:val="en-GB"/>
        </w:rPr>
      </w:pPr>
      <w:r w:rsidRPr="00BD60B2">
        <w:rPr>
          <w:b/>
          <w:lang w:val="en-GB"/>
        </w:rPr>
        <w:t>Author 1</w:t>
      </w:r>
      <w:r w:rsidRPr="00BD60B2">
        <w:rPr>
          <w:lang w:val="en-GB"/>
        </w:rPr>
        <w:t xml:space="preserve">: Data curation (equal); formal analysis (equal); investigation (equal); writing—original draft (lead); writing—review and editing (equal). </w:t>
      </w:r>
      <w:r w:rsidRPr="00BD60B2">
        <w:rPr>
          <w:b/>
          <w:lang w:val="en-GB"/>
        </w:rPr>
        <w:t>Author 2</w:t>
      </w:r>
      <w:r w:rsidRPr="00BD60B2">
        <w:rPr>
          <w:lang w:val="en-GB"/>
        </w:rPr>
        <w:t xml:space="preserve">: Data curation (equal); formal analysis (equal); investigation (equal); writing—review and editing (equal). </w:t>
      </w:r>
      <w:r w:rsidRPr="00BD60B2">
        <w:rPr>
          <w:b/>
          <w:lang w:val="en-GB"/>
        </w:rPr>
        <w:t>Author 3</w:t>
      </w:r>
      <w:r w:rsidRPr="00BD60B2">
        <w:rPr>
          <w:lang w:val="en-GB"/>
        </w:rPr>
        <w:t xml:space="preserve">: Data curation (equal); formal analysis (equal); investigation (equal); supervision (equal) writing—review and editing (equal). </w:t>
      </w:r>
      <w:r w:rsidRPr="00BD60B2">
        <w:rPr>
          <w:b/>
          <w:lang w:val="en-GB"/>
        </w:rPr>
        <w:t>Author 4</w:t>
      </w:r>
      <w:r w:rsidRPr="00BD60B2">
        <w:rPr>
          <w:lang w:val="en-GB"/>
        </w:rPr>
        <w:t xml:space="preserve">: writing—review and editing (equal). </w:t>
      </w:r>
      <w:r w:rsidRPr="00BD60B2">
        <w:rPr>
          <w:b/>
          <w:lang w:val="en-GB"/>
        </w:rPr>
        <w:t>Author 5</w:t>
      </w:r>
      <w:r w:rsidRPr="00BD60B2">
        <w:rPr>
          <w:lang w:val="en-GB"/>
        </w:rPr>
        <w:t xml:space="preserve">: Data curation (equal); formal analysis (equal); investigation (equal); writing—review and editing (equal). </w:t>
      </w:r>
      <w:r w:rsidRPr="00BD60B2">
        <w:rPr>
          <w:b/>
          <w:lang w:val="en-GB"/>
        </w:rPr>
        <w:t>Author 6</w:t>
      </w:r>
      <w:r w:rsidRPr="00BD60B2">
        <w:rPr>
          <w:lang w:val="en-GB"/>
        </w:rPr>
        <w:t xml:space="preserve">: Data curation (equal); formal analysis (equal); investigation (equal); writing—review and editing (equal). </w:t>
      </w:r>
      <w:r w:rsidRPr="00BD60B2">
        <w:rPr>
          <w:b/>
          <w:lang w:val="en-GB"/>
        </w:rPr>
        <w:t>Author 7</w:t>
      </w:r>
      <w:r w:rsidRPr="00BD60B2">
        <w:rPr>
          <w:lang w:val="en-GB"/>
        </w:rPr>
        <w:t xml:space="preserve">: Resources (equal); writing—review and editing (equal). </w:t>
      </w:r>
      <w:r w:rsidRPr="00BD60B2">
        <w:rPr>
          <w:b/>
          <w:lang w:val="en-GB"/>
        </w:rPr>
        <w:t>Author 8</w:t>
      </w:r>
      <w:r w:rsidRPr="00BD60B2">
        <w:rPr>
          <w:lang w:val="en-GB"/>
        </w:rPr>
        <w:t xml:space="preserve">: Conceptualization (lead); methodology (equal); project administration (lead); resources (equal); supervision (equal); writing—review and editing (equal). </w:t>
      </w:r>
      <w:r w:rsidRPr="00BD60B2">
        <w:rPr>
          <w:b/>
          <w:lang w:val="en-GB"/>
        </w:rPr>
        <w:t>Author 9</w:t>
      </w:r>
      <w:r w:rsidRPr="00BD60B2">
        <w:rPr>
          <w:lang w:val="en-GB"/>
        </w:rPr>
        <w:t>: Conceptualization (supporting); Data curation (equal); methodology (equal); supervision (equal); writing—review and editing (equal).</w:t>
      </w:r>
    </w:p>
    <w:p w14:paraId="063D61EA" w14:textId="1827D447" w:rsidR="0086524B" w:rsidRPr="00BD60B2" w:rsidRDefault="0086524B" w:rsidP="0086524B">
      <w:pPr>
        <w:spacing w:after="0" w:line="240" w:lineRule="auto"/>
        <w:jc w:val="both"/>
        <w:rPr>
          <w:lang w:val="en-GB"/>
        </w:rPr>
      </w:pPr>
      <w:r w:rsidRPr="00BD60B2">
        <w:rPr>
          <w:lang w:val="en-GB"/>
        </w:rPr>
        <w:t>All authors have read and agreed to the published version of the manuscript.</w:t>
      </w:r>
    </w:p>
    <w:p w14:paraId="4B075C2B" w14:textId="77777777" w:rsidR="0086524B" w:rsidRPr="00BD60B2" w:rsidRDefault="0086524B" w:rsidP="0086524B">
      <w:pPr>
        <w:spacing w:after="0" w:line="240" w:lineRule="auto"/>
        <w:jc w:val="both"/>
        <w:rPr>
          <w:lang w:val="en-GB"/>
        </w:rPr>
      </w:pPr>
    </w:p>
    <w:p w14:paraId="7BE1F917" w14:textId="5A5017F2" w:rsidR="0086524B" w:rsidRPr="00BD60B2" w:rsidRDefault="0086524B" w:rsidP="0086524B">
      <w:pPr>
        <w:spacing w:after="0" w:line="240" w:lineRule="auto"/>
        <w:jc w:val="both"/>
        <w:rPr>
          <w:lang w:val="en-GB"/>
        </w:rPr>
      </w:pPr>
      <w:r w:rsidRPr="00BD60B2">
        <w:rPr>
          <w:b/>
          <w:lang w:val="en-GB"/>
        </w:rPr>
        <w:t>Conflicts of Interest</w:t>
      </w:r>
      <w:r w:rsidRPr="00BD60B2">
        <w:rPr>
          <w:lang w:val="en-GB"/>
        </w:rPr>
        <w:t>: The authors declare no conflict of interest.</w:t>
      </w:r>
    </w:p>
    <w:p w14:paraId="39D220CF" w14:textId="77777777" w:rsidR="0086524B" w:rsidRPr="00BD60B2" w:rsidRDefault="0086524B" w:rsidP="0086524B">
      <w:pPr>
        <w:spacing w:after="0" w:line="240" w:lineRule="auto"/>
        <w:jc w:val="both"/>
        <w:rPr>
          <w:lang w:val="en-GB"/>
        </w:rPr>
      </w:pPr>
    </w:p>
    <w:p w14:paraId="271DD234" w14:textId="3EB9C308" w:rsidR="0086524B" w:rsidRPr="00BD60B2" w:rsidRDefault="0086524B" w:rsidP="0086524B">
      <w:pPr>
        <w:spacing w:after="0" w:line="240" w:lineRule="auto"/>
        <w:jc w:val="both"/>
        <w:rPr>
          <w:lang w:val="en-GB"/>
        </w:rPr>
      </w:pPr>
      <w:r w:rsidRPr="00BD60B2">
        <w:rPr>
          <w:b/>
          <w:lang w:val="en-GB"/>
        </w:rPr>
        <w:t>Funding</w:t>
      </w:r>
      <w:r w:rsidRPr="00BD60B2">
        <w:rPr>
          <w:lang w:val="en-GB"/>
        </w:rPr>
        <w:t>: Not applicable.</w:t>
      </w:r>
    </w:p>
    <w:p w14:paraId="777BDA00" w14:textId="77777777" w:rsidR="0086524B" w:rsidRPr="00BD60B2" w:rsidRDefault="0086524B" w:rsidP="0086524B">
      <w:pPr>
        <w:spacing w:after="0" w:line="240" w:lineRule="auto"/>
        <w:jc w:val="both"/>
        <w:rPr>
          <w:lang w:val="en-GB"/>
        </w:rPr>
      </w:pPr>
    </w:p>
    <w:p w14:paraId="3E15EFA1" w14:textId="690C88DD" w:rsidR="0086524B" w:rsidRPr="00BD60B2" w:rsidRDefault="0086524B" w:rsidP="0086524B">
      <w:pPr>
        <w:spacing w:after="0" w:line="240" w:lineRule="auto"/>
        <w:jc w:val="both"/>
        <w:rPr>
          <w:lang w:val="en-GB"/>
        </w:rPr>
      </w:pPr>
      <w:r w:rsidRPr="00BD60B2">
        <w:rPr>
          <w:b/>
          <w:lang w:val="en-GB"/>
        </w:rPr>
        <w:t>Institutional Review Board Statement</w:t>
      </w:r>
      <w:r w:rsidRPr="00BD60B2">
        <w:rPr>
          <w:lang w:val="en-GB"/>
        </w:rPr>
        <w:t>: Not applicable.</w:t>
      </w:r>
    </w:p>
    <w:p w14:paraId="20EB721C" w14:textId="77777777" w:rsidR="0086524B" w:rsidRPr="00BD60B2" w:rsidRDefault="0086524B" w:rsidP="0086524B">
      <w:pPr>
        <w:spacing w:after="0" w:line="240" w:lineRule="auto"/>
        <w:jc w:val="both"/>
        <w:rPr>
          <w:lang w:val="en-GB"/>
        </w:rPr>
      </w:pPr>
    </w:p>
    <w:p w14:paraId="6A96CC0D" w14:textId="59E5F91C" w:rsidR="0086524B" w:rsidRPr="00BD60B2" w:rsidRDefault="0086524B" w:rsidP="0086524B">
      <w:pPr>
        <w:spacing w:after="0" w:line="240" w:lineRule="auto"/>
        <w:jc w:val="both"/>
        <w:rPr>
          <w:lang w:val="en-GB"/>
        </w:rPr>
      </w:pPr>
      <w:r w:rsidRPr="00BD60B2">
        <w:rPr>
          <w:b/>
          <w:lang w:val="en-GB"/>
        </w:rPr>
        <w:t>Informed Consent Statement</w:t>
      </w:r>
      <w:r w:rsidRPr="00BD60B2">
        <w:rPr>
          <w:lang w:val="en-GB"/>
        </w:rPr>
        <w:t>: Not applicable.</w:t>
      </w:r>
    </w:p>
    <w:p w14:paraId="66928D5F" w14:textId="77777777" w:rsidR="0086524B" w:rsidRPr="00BD60B2" w:rsidRDefault="0086524B" w:rsidP="0086524B">
      <w:pPr>
        <w:spacing w:after="0" w:line="240" w:lineRule="auto"/>
        <w:jc w:val="both"/>
        <w:rPr>
          <w:lang w:val="en-GB"/>
        </w:rPr>
      </w:pPr>
    </w:p>
    <w:p w14:paraId="361F0363" w14:textId="77777777" w:rsidR="0086524B" w:rsidRPr="00BD60B2" w:rsidRDefault="0086524B" w:rsidP="0086524B">
      <w:pPr>
        <w:spacing w:after="0" w:line="240" w:lineRule="auto"/>
        <w:jc w:val="both"/>
        <w:rPr>
          <w:lang w:val="en-GB"/>
        </w:rPr>
      </w:pPr>
      <w:r w:rsidRPr="00BD60B2">
        <w:rPr>
          <w:b/>
          <w:lang w:val="en-GB"/>
        </w:rPr>
        <w:t>Data Availability Statement</w:t>
      </w:r>
      <w:r w:rsidRPr="00BD60B2">
        <w:rPr>
          <w:lang w:val="en-GB"/>
        </w:rPr>
        <w:t>: The data presented in this study are available within the study itself.</w:t>
      </w:r>
    </w:p>
    <w:p w14:paraId="41A94841" w14:textId="059D0FE7" w:rsidR="00C55403" w:rsidRDefault="00691174" w:rsidP="00691174">
      <w:pPr>
        <w:rPr>
          <w:lang w:val="en-US"/>
        </w:rPr>
      </w:pPr>
      <w:r>
        <w:rPr>
          <w:lang w:val="en-US"/>
        </w:rPr>
        <w:br w:type="page"/>
      </w:r>
    </w:p>
    <w:p w14:paraId="1068EA44" w14:textId="527FD318" w:rsidR="00C6350A" w:rsidRDefault="00C6350A" w:rsidP="002C4AE9">
      <w:pPr>
        <w:spacing w:after="0" w:line="240" w:lineRule="atLeast"/>
        <w:jc w:val="both"/>
        <w:rPr>
          <w:b/>
          <w:bCs/>
          <w:lang w:val="en-US"/>
        </w:rPr>
      </w:pPr>
      <w:r w:rsidRPr="00C6350A">
        <w:rPr>
          <w:b/>
          <w:bCs/>
          <w:lang w:val="en-US"/>
        </w:rPr>
        <w:lastRenderedPageBreak/>
        <w:t>References</w:t>
      </w:r>
    </w:p>
    <w:p w14:paraId="665B2E12" w14:textId="77777777" w:rsidR="00EF1124" w:rsidRPr="00EF1124" w:rsidRDefault="004B4930" w:rsidP="00EF1124">
      <w:pPr>
        <w:pStyle w:val="Bibliografia"/>
        <w:rPr>
          <w:rFonts w:ascii="Calibri" w:hAnsi="Calibri" w:cs="Calibri"/>
          <w:szCs w:val="24"/>
        </w:rPr>
      </w:pPr>
      <w:r>
        <w:rPr>
          <w:highlight w:val="yellow"/>
        </w:rPr>
        <w:fldChar w:fldCharType="begin"/>
      </w:r>
      <w:r w:rsidR="00314242">
        <w:rPr>
          <w:highlight w:val="yellow"/>
        </w:rPr>
        <w:instrText xml:space="preserve"> ADDIN ZOTERO_BIBL {"uncited":[["http://zotero.org/users/local/SUzzrSaq/items/D7CKBDH2"],["http://zotero.org/users/local/SUzzrSaq/items/76WMVHWB"],["http://zotero.org/users/local/SUzzrSaq/items/SFJNBF32"]],"omitted":[],"custom":[]} CSL_BIBLIOGRAPHY </w:instrText>
      </w:r>
      <w:r>
        <w:rPr>
          <w:highlight w:val="yellow"/>
        </w:rPr>
        <w:fldChar w:fldCharType="separate"/>
      </w:r>
      <w:r w:rsidR="00EF1124" w:rsidRPr="00EF1124">
        <w:rPr>
          <w:rFonts w:ascii="Calibri" w:hAnsi="Calibri" w:cs="Calibri"/>
          <w:szCs w:val="24"/>
        </w:rPr>
        <w:t>14:00-17:00. ISO 15216-1:2017. n.d. Available from: https://www.iso.org/standard/65681.html [Last accessed: 4/14/2023a].</w:t>
      </w:r>
    </w:p>
    <w:p w14:paraId="53034FDD"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14:00-17:00. ISO/TS 15216-2:2013. n.d. Available from: https://www.iso.org/standard/60297.html [Last accessed: 4/14/2023b].</w:t>
      </w:r>
    </w:p>
    <w:p w14:paraId="411BBDA2"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Anonymous. The European Union One Health 2021 Zoonoses Report | EFSA. 2022. Available from: https://www.efsa.europa.eu/en/efsajournal/pub/7666 [Last accessed: 4/14/2023].</w:t>
      </w:r>
    </w:p>
    <w:p w14:paraId="6046BC5A"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Anonymous. Transmission of Viruses through Shellfish: When Specific Ligands Come into Play - PMC. n.d. Available from: https://www.ncbi.nlm.nih.gov/pmc/articles/PMC3839110/ [Last accessed: 10/24/2022].</w:t>
      </w:r>
    </w:p>
    <w:p w14:paraId="14B4B3FF"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Calderwood LE, Wikswo ME, Mattison CP, et al. Norovirus Outbreaks in Long-Term Care Facilities in the United States, 2009-2018: A Decade of Surveillance. Clin Infect Dis Off Publ Infect Dis Soc Am 2022;74(1):113–119; doi: 10.1093/cid/ciab808.</w:t>
      </w:r>
    </w:p>
    <w:p w14:paraId="7369F54E" w14:textId="77777777" w:rsidR="00EF1124" w:rsidRPr="00EF1124" w:rsidRDefault="00EF1124" w:rsidP="00EF1124">
      <w:pPr>
        <w:pStyle w:val="Bibliografia"/>
        <w:rPr>
          <w:rFonts w:ascii="Calibri" w:hAnsi="Calibri" w:cs="Calibri"/>
          <w:szCs w:val="24"/>
          <w:lang w:val="it-IT"/>
        </w:rPr>
      </w:pPr>
      <w:r w:rsidRPr="00EF1124">
        <w:rPr>
          <w:rFonts w:ascii="Calibri" w:hAnsi="Calibri" w:cs="Calibri"/>
          <w:szCs w:val="24"/>
          <w:lang w:val="it-IT"/>
        </w:rPr>
        <w:t xml:space="preserve">Chhabra P, de Graaf M, Parra GI, et al. </w:t>
      </w:r>
      <w:r w:rsidRPr="00EF1124">
        <w:rPr>
          <w:rFonts w:ascii="Calibri" w:hAnsi="Calibri" w:cs="Calibri"/>
          <w:szCs w:val="24"/>
        </w:rPr>
        <w:t xml:space="preserve">Updated Classification of Norovirus Genogroups and Genotypes. </w:t>
      </w:r>
      <w:r w:rsidRPr="00EF1124">
        <w:rPr>
          <w:rFonts w:ascii="Calibri" w:hAnsi="Calibri" w:cs="Calibri"/>
          <w:szCs w:val="24"/>
          <w:lang w:val="it-IT"/>
        </w:rPr>
        <w:t>J Gen Virol 2019a;100(10):1393–1406; doi: 10.1099/jgv.0.001318.</w:t>
      </w:r>
    </w:p>
    <w:p w14:paraId="42F4AFF7" w14:textId="77777777" w:rsidR="00EF1124" w:rsidRPr="00EF1124" w:rsidRDefault="00EF1124" w:rsidP="00EF1124">
      <w:pPr>
        <w:pStyle w:val="Bibliografia"/>
        <w:rPr>
          <w:rFonts w:ascii="Calibri" w:hAnsi="Calibri" w:cs="Calibri"/>
          <w:szCs w:val="24"/>
        </w:rPr>
      </w:pPr>
      <w:r w:rsidRPr="00EF1124">
        <w:rPr>
          <w:rFonts w:ascii="Calibri" w:hAnsi="Calibri" w:cs="Calibri"/>
          <w:szCs w:val="24"/>
          <w:lang w:val="it-IT"/>
        </w:rPr>
        <w:t xml:space="preserve">Chhabra P, de Graaf M, Parra GI, et al. </w:t>
      </w:r>
      <w:r w:rsidRPr="00EF1124">
        <w:rPr>
          <w:rFonts w:ascii="Calibri" w:hAnsi="Calibri" w:cs="Calibri"/>
          <w:szCs w:val="24"/>
        </w:rPr>
        <w:t>Updated Classification of Norovirus Genogroups and Genotypes. J Gen Virol 2019b;100(10):1393–1406; doi: 10.1099/jgv.0.001318.</w:t>
      </w:r>
    </w:p>
    <w:p w14:paraId="400F6FAC"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Desdouits M, Wacrenier C, Ollivier J, et al. A Targeted Metagenomics Approach to Study the Diversity of Norovirus GII in Shellfish Implicated in Outbreaks. Viruses 2020;12(9):E978; doi: 10.3390/v12090978.</w:t>
      </w:r>
    </w:p>
    <w:p w14:paraId="2B3BE444"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Dingle KE, Lambden PR, Caul EO, et al. Human Enteric Caliciviridae: The Complete Genome Sequence and Expression of Virus-like Particles from a Genetic Group II Small Round Structured Virus. J Gen Virol 1995;76(9):2349–2355; doi: 10.1099/0022-1317-76-9-2349.</w:t>
      </w:r>
    </w:p>
    <w:p w14:paraId="33B0C2D2"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Dirks RAM, Jansen CCC, Hägele G, et al. Quantitative Levels of Norovirus and Hepatitis A Virus in Bivalve Molluscs Collected along the Food Chain in the Netherlands, 2013–2017. Int J Food Microbiol 2021;344:109089; doi: 10.1016/j.ijfoodmicro.2021.109089.</w:t>
      </w:r>
    </w:p>
    <w:p w14:paraId="1F2EBC05"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Ennuschat N, Härtel S, Pietsch C, et al. Norovirus Epidemiology and Genetic Diversity in Leipzig, Germany during 2013-2017. Viruses 2021;13(10):1961; doi: 10.3390/v13101961.</w:t>
      </w:r>
    </w:p>
    <w:p w14:paraId="5EEFDB77"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Ettayebi K, Crawford SE, Murakami K, et al. Replication of Human Noroviruses in Stem Cell–Derived Human Enteroids. Science 2016;353(6306):1387–1393; doi: 10.1126/science.aaf5211.</w:t>
      </w:r>
    </w:p>
    <w:p w14:paraId="32C3414B"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Fusco G, Anastasio A, Kingsley DH, et al. Detection of Hepatitis A Virus and Other Enteric Viruses in Shellfish Collected in the Gulf of Naples, Italy. Int J Environ Res Public Health 2019;16(14):2588; doi: 10.3390/ijerph16142588.</w:t>
      </w:r>
    </w:p>
    <w:p w14:paraId="07ACA4A7"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Glass PJ, White LJ, Ball JM, et al. Norwalk Virus Open Reading Frame 3 Encodes a Minor Structural Protein. J Virol 2000a;74(14):6581–6591; doi: 10.1128/JVI.74.14.6581-6591.2000.</w:t>
      </w:r>
    </w:p>
    <w:p w14:paraId="05355C4F"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Glass RI, Noel J, Ando T, et al. The Epidemiology of Enteric Caliciviruses from Humans: A Reassessment Using New Diagnostics. J Infect Dis 2000b;181(Supplement_2):S254–S261; doi: 10.1086/315588.</w:t>
      </w:r>
    </w:p>
    <w:p w14:paraId="6B22FAAB"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Glass RI, Parashar UD and Estes MK. Norovirus Gastroenteritis. N Engl J Med 2009;361(18); doi: 10.1056/NEJMra0804575.</w:t>
      </w:r>
    </w:p>
    <w:p w14:paraId="37F76643"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Goodgame R. Norovirus Gastroenteritis. Curr Gastroenterol Rep 2006;8(5):401–408; doi: 10.1007/s11894-006-0026-4.</w:t>
      </w:r>
    </w:p>
    <w:p w14:paraId="291AE0CC"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lastRenderedPageBreak/>
        <w:t>de Graaf M, van Beek J and Koopmans MPG. Human Norovirus Transmission and Evolution in a Changing World. Nat Rev Microbiol 2016;14(7):421–433; doi: 10.1038/nrmicro.2016.48.</w:t>
      </w:r>
    </w:p>
    <w:p w14:paraId="072EBE64"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Hall AJ, Eisenbart VG, Etingüe AL, et al. Epidemiology of Foodborne Norovirus Outbreaks, United States, 2001–2008. Emerg Infect Dis 2012;18(10):1566–1573; doi: 10.3201/eid1810.120833.</w:t>
      </w:r>
    </w:p>
    <w:p w14:paraId="274AB25C"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Jiang X, Graham DY, Wang K, et al. Norwalk Virus Genome Cloning and Characterization. Science 1990;250(4987):1580–1583; doi: 10.1126/science.2177224.</w:t>
      </w:r>
    </w:p>
    <w:p w14:paraId="77A93774"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Kageyama T, Kojima S, Shinohara M, et al. Broadly Reactive and Highly Sensitive Assay for Norwalk-Like Viruses Based on Real-Time Quantitative Reverse Transcription-PCR. J Clin Microbiol 2003;41(4):1548–1557; doi: 10.1128/JCM.41.4.1548-1557.2003.</w:t>
      </w:r>
    </w:p>
    <w:p w14:paraId="31C15AA6"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Kauppinen A and Miettinen IT. Persistence of Norovirus GII Genome in Drinking Water and Wastewater at Different Temperatures. Pathog Basel Switz 2017;6(4):E48; doi: 10.3390/pathogens6040048.</w:t>
      </w:r>
    </w:p>
    <w:p w14:paraId="61BF4F5F"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Kim MS, Koo ES, Choi YS, et al. Distribution of Human Norovirus in the Coastal Waters of South Korea. Kirk M. ed. PLOS ONE 2016;11(9):e0163800; doi: 10.1371/journal.pone.0163800.</w:t>
      </w:r>
    </w:p>
    <w:p w14:paraId="0354CAC7"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Kim S, Kim YW, Ryu S, et al. Norovirus Outbreak in a Kindergarten: Human to Human Transmission among Children. Infect Chemother 2019;51(2):171–176; doi: 10.3947/ic.2019.51.2.171.</w:t>
      </w:r>
    </w:p>
    <w:p w14:paraId="66F3F0E8"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Kojima S, Kageyama T, Fukushi S, et al. Genogroup-Specific PCR Primers for Detection of Norwalk-like Viruses. J Virol Methods 2002;100(1–2):107–114; doi: 10.1016/s0166-0934(01)00404-9.</w:t>
      </w:r>
    </w:p>
    <w:p w14:paraId="376DF277"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Koopmans M and Duizer E. Foodborne Viruses: An Emerging Problem. Int J Food Microbiol 2004;90(1):23–41; doi: 10.1016/S0168-1605(03)00169-7.</w:t>
      </w:r>
    </w:p>
    <w:p w14:paraId="0FFB8537" w14:textId="77777777" w:rsidR="00EF1124" w:rsidRPr="00EF1124" w:rsidRDefault="00EF1124" w:rsidP="00EF1124">
      <w:pPr>
        <w:pStyle w:val="Bibliografia"/>
        <w:rPr>
          <w:rFonts w:ascii="Calibri" w:hAnsi="Calibri" w:cs="Calibri"/>
          <w:szCs w:val="24"/>
          <w:lang w:val="it-IT"/>
        </w:rPr>
      </w:pPr>
      <w:r w:rsidRPr="00EF1124">
        <w:rPr>
          <w:rFonts w:ascii="Calibri" w:hAnsi="Calibri" w:cs="Calibri"/>
          <w:szCs w:val="24"/>
        </w:rPr>
        <w:t xml:space="preserve">Le Guyader FS, Atmar RL and Le Pendu J. Transmission of Viruses through Shellfish: When Specific Ligands Come into Play. </w:t>
      </w:r>
      <w:r w:rsidRPr="00EF1124">
        <w:rPr>
          <w:rFonts w:ascii="Calibri" w:hAnsi="Calibri" w:cs="Calibri"/>
          <w:szCs w:val="24"/>
          <w:lang w:val="it-IT"/>
        </w:rPr>
        <w:t>Curr Opin Virol 2012;2(1):103–110; doi: 10.1016/j.coviro.2011.10.029.</w:t>
      </w:r>
    </w:p>
    <w:p w14:paraId="3F325B7C" w14:textId="77777777" w:rsidR="00EF1124" w:rsidRPr="00EF1124" w:rsidRDefault="00EF1124" w:rsidP="00EF1124">
      <w:pPr>
        <w:pStyle w:val="Bibliografia"/>
        <w:rPr>
          <w:rFonts w:ascii="Calibri" w:hAnsi="Calibri" w:cs="Calibri"/>
          <w:szCs w:val="24"/>
        </w:rPr>
      </w:pPr>
      <w:r w:rsidRPr="00EF1124">
        <w:rPr>
          <w:rFonts w:ascii="Calibri" w:hAnsi="Calibri" w:cs="Calibri"/>
          <w:szCs w:val="24"/>
          <w:lang w:val="it-IT"/>
        </w:rPr>
        <w:t xml:space="preserve">Le HQ, Suffredini E, Pham DT, et al. </w:t>
      </w:r>
      <w:r w:rsidRPr="00EF1124">
        <w:rPr>
          <w:rFonts w:ascii="Calibri" w:hAnsi="Calibri" w:cs="Calibri"/>
          <w:szCs w:val="24"/>
        </w:rPr>
        <w:t>Development of a Method for Direct Extraction of Viral RNA from Bivalve Molluscs. Lett Appl Microbiol 2018;67(5):426–434; doi: https://doi.org/10.1111/lam.13065.</w:t>
      </w:r>
    </w:p>
    <w:p w14:paraId="09EC68FC"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Lopman B, Armstrong B, Atchison C, et al. Host, Weather and Virological Factors Drive Norovirus Epidemiology: Time-Series Analysis of Laboratory Surveillance Data in England and Wales. PLOS ONE 2009;4(8):e6671; doi: 10.1371/journal.pone.0006671.</w:t>
      </w:r>
    </w:p>
    <w:p w14:paraId="4D844338"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Lowther JA, Gustar NE, Powell AL, et al. A One-Year Survey of Norovirus in UK Oysters Collected at the Point of Sale. Food Environ Virol 2018;10(3):278–287; doi: 10.1007/s12560-018-9338-4.</w:t>
      </w:r>
    </w:p>
    <w:p w14:paraId="6613939B"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Organization WH, Food and Nations AO of the U. Viruses in Food: Scientific Advice to Support Risk Management Activities: Meeting Report. 2008;xvi, 58 p.</w:t>
      </w:r>
    </w:p>
    <w:p w14:paraId="1812A077"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Pang X and Lee BE. Laboratory Diagnosis of Noroviruses: Present and Future. Clin Lab Med 2015;35(2):345–362; doi: 10.1016/j.cll.2015.02.008.</w:t>
      </w:r>
    </w:p>
    <w:p w14:paraId="1DA2B213" w14:textId="77777777" w:rsidR="00EF1124" w:rsidRPr="00EF1124" w:rsidRDefault="00EF1124" w:rsidP="00EF1124">
      <w:pPr>
        <w:pStyle w:val="Bibliografia"/>
        <w:rPr>
          <w:rFonts w:ascii="Calibri" w:hAnsi="Calibri" w:cs="Calibri"/>
          <w:szCs w:val="24"/>
          <w:lang w:val="it-IT"/>
        </w:rPr>
      </w:pPr>
      <w:r w:rsidRPr="00EF1124">
        <w:rPr>
          <w:rFonts w:ascii="Calibri" w:hAnsi="Calibri" w:cs="Calibri"/>
          <w:szCs w:val="24"/>
        </w:rPr>
        <w:t xml:space="preserve">Parrón I, Barrabeig I, Alseda M, et al. Norovirus Outbreaks in Long-Term Care Facilities in Catalonia from 2017 to 2018. </w:t>
      </w:r>
      <w:r w:rsidRPr="00EF1124">
        <w:rPr>
          <w:rFonts w:ascii="Calibri" w:hAnsi="Calibri" w:cs="Calibri"/>
          <w:szCs w:val="24"/>
          <w:lang w:val="it-IT"/>
        </w:rPr>
        <w:t>Sci Rep 2021;11(1):23218; doi: 10.1038/s41598-021-02348-2.</w:t>
      </w:r>
    </w:p>
    <w:p w14:paraId="05964944" w14:textId="77777777" w:rsidR="00EF1124" w:rsidRPr="00EF1124" w:rsidRDefault="00EF1124" w:rsidP="00EF1124">
      <w:pPr>
        <w:pStyle w:val="Bibliografia"/>
        <w:rPr>
          <w:rFonts w:ascii="Calibri" w:hAnsi="Calibri" w:cs="Calibri"/>
          <w:szCs w:val="24"/>
        </w:rPr>
      </w:pPr>
      <w:r w:rsidRPr="00EF1124">
        <w:rPr>
          <w:rFonts w:ascii="Calibri" w:hAnsi="Calibri" w:cs="Calibri"/>
          <w:szCs w:val="24"/>
          <w:lang w:val="it-IT"/>
        </w:rPr>
        <w:t xml:space="preserve">Pavoni E, Bertasi B, Galuppini E, et al. </w:t>
      </w:r>
      <w:r w:rsidRPr="00EF1124">
        <w:rPr>
          <w:rFonts w:ascii="Calibri" w:hAnsi="Calibri" w:cs="Calibri"/>
          <w:szCs w:val="24"/>
        </w:rPr>
        <w:t>Detection of Hepatitis A Virus and Norovirus in Different Food Categories: A 6-Year Survey in Italy. Food Environ Virol 2022;14(1):69–76; doi: 10.1007/s12560-021-09503-y.</w:t>
      </w:r>
    </w:p>
    <w:p w14:paraId="71855851"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Qi R, Huang Y, Liu J, et al. Global Prevalence of Asymptomatic Norovirus Infection: A Meta-Analysis. EClinicalMedicine 2018;2–3:50–58; doi: 10.1016/j.eclinm.2018.09.001.</w:t>
      </w:r>
    </w:p>
    <w:p w14:paraId="239A187C"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lastRenderedPageBreak/>
        <w:t>Randazzo W, D’Souza DH and Sanchez G. Chapter Two - Norovirus: The Burden of the Unknown. In: Advances in Food and Nutrition Research. (Rodríguez-Lázaro D. ed). Biological Emerging Risks in Foods Academic Press; 2018; pp. 13–53; doi: 10.1016/bs.afnr.2018.02.005.</w:t>
      </w:r>
    </w:p>
    <w:p w14:paraId="69AA06AA"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Saitou N and Nei M. The Neighbor-Joining Method: A New Method for Reconstructing Phylogenetic Trees. Mol Biol Evol 1987;4(4):406–425; doi: 10.1093/oxfordjournals.molbev.a040454.</w:t>
      </w:r>
    </w:p>
    <w:p w14:paraId="3ACE9BBF"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Savini F, Giacometti F, Tomasello F, et al. Assessment of the Impact on Human Health of the Presence of Norovirus in Bivalve Molluscs: What Data Do We Miss? Foods Basel Switz 2021;10(10):2444; doi: 10.3390/foods10102444.</w:t>
      </w:r>
    </w:p>
    <w:p w14:paraId="2339CF1F"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Tamura K, Stecher G, Peterson D, et al. MEGA6: Molecular Evolutionary Genetics Analysis Version 6.0. Mol Biol Evol 2013;30(12):2725–2729; doi: 10.1093/molbev/mst197.</w:t>
      </w:r>
    </w:p>
    <w:p w14:paraId="7BCB9ED7"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Verhoef L, Depoortere E, Boxman I, et al. Emergence of New Norovirus Variants on Spring Cruise Ships and Prediction of Winter Epidemics. Emerg Infect Dis 2008;14(2):238–243; doi: 10.3201/eid1402.061567.</w:t>
      </w:r>
    </w:p>
    <w:p w14:paraId="4D99A25A"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Verhoef L, Hewitt J, Barclay L, et al. Norovirus Genotype Profiles Associated with Foodborne Transmission, 1999-2012. Emerg Infect Dis 2015;21(4):592–599; doi: 10.3201/eid2104.141073.</w:t>
      </w:r>
    </w:p>
    <w:p w14:paraId="19F64777" w14:textId="77777777" w:rsidR="00EF1124" w:rsidRPr="00EF1124" w:rsidRDefault="00EF1124" w:rsidP="00EF1124">
      <w:pPr>
        <w:pStyle w:val="Bibliografia"/>
        <w:rPr>
          <w:rFonts w:ascii="Calibri" w:hAnsi="Calibri" w:cs="Calibri"/>
          <w:szCs w:val="24"/>
        </w:rPr>
      </w:pPr>
      <w:r w:rsidRPr="00EF1124">
        <w:rPr>
          <w:rFonts w:ascii="Calibri" w:hAnsi="Calibri" w:cs="Calibri"/>
          <w:szCs w:val="24"/>
        </w:rPr>
        <w:t>Zhou H, Wang S, von Seidlein L, et al. The Epidemiology of Norovirus Gastroenteritis in China: Disease Burden and Distribution of Genotypes. Front Med 2020;14(1):1–7; doi: 10.1007/s11684-019-0733-5.</w:t>
      </w:r>
    </w:p>
    <w:p w14:paraId="1C930390" w14:textId="5698852D" w:rsidR="00F557B4" w:rsidRDefault="004B4930" w:rsidP="00F557B4">
      <w:pPr>
        <w:pStyle w:val="Bibliografia"/>
        <w:spacing w:after="120"/>
        <w:rPr>
          <w:highlight w:val="yellow"/>
        </w:rPr>
      </w:pPr>
      <w:r>
        <w:rPr>
          <w:highlight w:val="yellow"/>
        </w:rPr>
        <w:fldChar w:fldCharType="end"/>
      </w:r>
      <w:r w:rsidR="00F557B4">
        <w:rPr>
          <w:highlight w:val="yellow"/>
        </w:rPr>
        <w:br w:type="page"/>
      </w:r>
    </w:p>
    <w:p w14:paraId="3DE945F9" w14:textId="77777777" w:rsidR="00DB568D" w:rsidRPr="00290DC3" w:rsidRDefault="00DB568D" w:rsidP="00DB568D">
      <w:pPr>
        <w:pStyle w:val="Didascalia"/>
        <w:keepNext/>
        <w:jc w:val="both"/>
        <w:rPr>
          <w:i w:val="0"/>
          <w:color w:val="auto"/>
          <w:lang w:val="en-GB"/>
        </w:rPr>
      </w:pPr>
      <w:bookmarkStart w:id="60" w:name="_Ref115876389"/>
      <w:bookmarkStart w:id="61" w:name="_Ref115876460"/>
      <w:r w:rsidRPr="00290DC3">
        <w:rPr>
          <w:b/>
          <w:i w:val="0"/>
          <w:color w:val="auto"/>
          <w:lang w:val="en-GB"/>
        </w:rPr>
        <w:lastRenderedPageBreak/>
        <w:t xml:space="preserve">Table </w:t>
      </w:r>
      <w:r w:rsidRPr="005577CD">
        <w:rPr>
          <w:b/>
          <w:i w:val="0"/>
          <w:color w:val="auto"/>
        </w:rPr>
        <w:fldChar w:fldCharType="begin"/>
      </w:r>
      <w:r w:rsidRPr="00290DC3">
        <w:rPr>
          <w:b/>
          <w:i w:val="0"/>
          <w:color w:val="auto"/>
          <w:lang w:val="en-GB"/>
        </w:rPr>
        <w:instrText xml:space="preserve"> SEQ Table \* ARABIC </w:instrText>
      </w:r>
      <w:r w:rsidRPr="005577CD">
        <w:rPr>
          <w:b/>
          <w:i w:val="0"/>
          <w:color w:val="auto"/>
        </w:rPr>
        <w:fldChar w:fldCharType="separate"/>
      </w:r>
      <w:r w:rsidRPr="00290DC3">
        <w:rPr>
          <w:b/>
          <w:i w:val="0"/>
          <w:noProof/>
          <w:color w:val="auto"/>
          <w:lang w:val="en-GB"/>
        </w:rPr>
        <w:t>1</w:t>
      </w:r>
      <w:r w:rsidRPr="005577CD">
        <w:rPr>
          <w:b/>
          <w:i w:val="0"/>
          <w:color w:val="auto"/>
        </w:rPr>
        <w:fldChar w:fldCharType="end"/>
      </w:r>
      <w:bookmarkEnd w:id="60"/>
      <w:r w:rsidRPr="00290DC3">
        <w:rPr>
          <w:b/>
          <w:i w:val="0"/>
          <w:color w:val="auto"/>
          <w:lang w:val="en-GB"/>
        </w:rPr>
        <w:t>.</w:t>
      </w:r>
      <w:r w:rsidRPr="00290DC3">
        <w:rPr>
          <w:i w:val="0"/>
          <w:color w:val="auto"/>
          <w:lang w:val="en-GB"/>
        </w:rPr>
        <w:t xml:space="preserve"> Primers set used for the </w:t>
      </w:r>
      <w:r w:rsidRPr="00531696">
        <w:rPr>
          <w:color w:val="auto"/>
          <w:lang w:val="en-GB"/>
        </w:rPr>
        <w:t>Norovirus</w:t>
      </w:r>
      <w:r>
        <w:rPr>
          <w:i w:val="0"/>
          <w:color w:val="auto"/>
          <w:lang w:val="en-GB"/>
        </w:rPr>
        <w:t xml:space="preserve"> GI and </w:t>
      </w:r>
      <w:r w:rsidRPr="00531696">
        <w:rPr>
          <w:color w:val="auto"/>
          <w:lang w:val="en-GB"/>
        </w:rPr>
        <w:t>Norovirus</w:t>
      </w:r>
      <w:r w:rsidRPr="00290DC3">
        <w:rPr>
          <w:i w:val="0"/>
          <w:color w:val="auto"/>
          <w:lang w:val="en-GB"/>
        </w:rPr>
        <w:t xml:space="preserve"> GII reverse-</w:t>
      </w:r>
      <w:proofErr w:type="spellStart"/>
      <w:r w:rsidRPr="00290DC3">
        <w:rPr>
          <w:i w:val="0"/>
          <w:color w:val="auto"/>
          <w:lang w:val="en-GB"/>
        </w:rPr>
        <w:t>trascription</w:t>
      </w:r>
      <w:proofErr w:type="spellEnd"/>
      <w:r w:rsidRPr="00290DC3">
        <w:rPr>
          <w:i w:val="0"/>
          <w:color w:val="auto"/>
          <w:lang w:val="en-GB"/>
        </w:rPr>
        <w:t xml:space="preserve"> and amplification. </w:t>
      </w:r>
      <w:r w:rsidRPr="00814B31">
        <w:rPr>
          <w:i w:val="0"/>
          <w:color w:val="auto"/>
          <w:lang w:val="en-US"/>
        </w:rPr>
        <w:t xml:space="preserve">The reaction in which primers were used is specified </w:t>
      </w:r>
      <w:r>
        <w:rPr>
          <w:i w:val="0"/>
          <w:color w:val="auto"/>
          <w:lang w:val="en-US"/>
        </w:rPr>
        <w:t>in</w:t>
      </w:r>
      <w:r w:rsidRPr="00814B31">
        <w:rPr>
          <w:i w:val="0"/>
          <w:color w:val="auto"/>
          <w:lang w:val="en-US"/>
        </w:rPr>
        <w:t xml:space="preserve"> brackets. </w:t>
      </w:r>
      <w:bookmarkEnd w:id="61"/>
    </w:p>
    <w:tbl>
      <w:tblPr>
        <w:tblW w:w="10453" w:type="dxa"/>
        <w:jc w:val="center"/>
        <w:tblLook w:val="04A0" w:firstRow="1" w:lastRow="0" w:firstColumn="1" w:lastColumn="0" w:noHBand="0" w:noVBand="1"/>
      </w:tblPr>
      <w:tblGrid>
        <w:gridCol w:w="1413"/>
        <w:gridCol w:w="3839"/>
        <w:gridCol w:w="5201"/>
      </w:tblGrid>
      <w:tr w:rsidR="00DB568D" w:rsidRPr="00FE674B" w14:paraId="61B0D9F7" w14:textId="77777777" w:rsidTr="00E24F95">
        <w:trPr>
          <w:trHeight w:val="300"/>
          <w:jc w:val="center"/>
        </w:trPr>
        <w:tc>
          <w:tcPr>
            <w:tcW w:w="1413" w:type="dxa"/>
            <w:tcBorders>
              <w:top w:val="single" w:sz="4" w:space="0" w:color="auto"/>
              <w:left w:val="single" w:sz="4" w:space="0" w:color="auto"/>
              <w:bottom w:val="single" w:sz="12" w:space="0" w:color="auto"/>
            </w:tcBorders>
            <w:shd w:val="clear" w:color="auto" w:fill="auto"/>
            <w:vAlign w:val="center"/>
            <w:hideMark/>
          </w:tcPr>
          <w:p w14:paraId="392E3D78" w14:textId="77777777" w:rsidR="00DB568D" w:rsidRPr="002C4AE9" w:rsidRDefault="00DB568D" w:rsidP="00E24F95">
            <w:pPr>
              <w:spacing w:after="0" w:line="240" w:lineRule="atLeast"/>
              <w:rPr>
                <w:b/>
                <w:sz w:val="20"/>
                <w:szCs w:val="20"/>
                <w:lang w:val="en-US"/>
              </w:rPr>
            </w:pPr>
            <w:bookmarkStart w:id="62" w:name="_Hlk56102418"/>
          </w:p>
        </w:tc>
        <w:tc>
          <w:tcPr>
            <w:tcW w:w="3839" w:type="dxa"/>
            <w:tcBorders>
              <w:top w:val="single" w:sz="4" w:space="0" w:color="auto"/>
              <w:bottom w:val="single" w:sz="12" w:space="0" w:color="auto"/>
            </w:tcBorders>
            <w:shd w:val="clear" w:color="auto" w:fill="auto"/>
            <w:vAlign w:val="center"/>
            <w:hideMark/>
          </w:tcPr>
          <w:p w14:paraId="3DF90088" w14:textId="77777777" w:rsidR="00DB568D" w:rsidRPr="0097425E" w:rsidRDefault="00DB568D" w:rsidP="00E24F95">
            <w:pPr>
              <w:spacing w:after="0" w:line="240" w:lineRule="atLeast"/>
              <w:rPr>
                <w:b/>
                <w:lang w:val="en-US"/>
              </w:rPr>
            </w:pPr>
            <w:r w:rsidRPr="0097425E">
              <w:rPr>
                <w:b/>
                <w:lang w:val="en-US"/>
              </w:rPr>
              <w:t>Direction and reaction</w:t>
            </w:r>
          </w:p>
        </w:tc>
        <w:tc>
          <w:tcPr>
            <w:tcW w:w="5201" w:type="dxa"/>
            <w:tcBorders>
              <w:top w:val="single" w:sz="4" w:space="0" w:color="auto"/>
              <w:bottom w:val="single" w:sz="12" w:space="0" w:color="auto"/>
              <w:right w:val="single" w:sz="4" w:space="0" w:color="auto"/>
            </w:tcBorders>
            <w:shd w:val="clear" w:color="auto" w:fill="auto"/>
            <w:vAlign w:val="center"/>
            <w:hideMark/>
          </w:tcPr>
          <w:p w14:paraId="14963661" w14:textId="77777777" w:rsidR="00DB568D" w:rsidRPr="0097425E" w:rsidRDefault="00DB568D" w:rsidP="00E24F95">
            <w:pPr>
              <w:spacing w:after="0" w:line="240" w:lineRule="atLeast"/>
              <w:ind w:firstLine="32"/>
              <w:rPr>
                <w:b/>
                <w:lang w:val="en-US"/>
              </w:rPr>
            </w:pPr>
            <w:r w:rsidRPr="0097425E">
              <w:rPr>
                <w:b/>
                <w:lang w:val="en-US"/>
              </w:rPr>
              <w:t xml:space="preserve">Sequence (5’ </w:t>
            </w:r>
            <w:r>
              <w:rPr>
                <w:b/>
                <w:lang w:val="en-US"/>
              </w:rPr>
              <w:t xml:space="preserve">- </w:t>
            </w:r>
            <w:r w:rsidRPr="0097425E">
              <w:rPr>
                <w:b/>
                <w:lang w:val="en-US"/>
              </w:rPr>
              <w:t xml:space="preserve">3’) </w:t>
            </w:r>
          </w:p>
        </w:tc>
      </w:tr>
      <w:tr w:rsidR="00DB568D" w:rsidRPr="00A83BE4" w14:paraId="21CE156A" w14:textId="77777777" w:rsidTr="00E24F95">
        <w:trPr>
          <w:trHeight w:val="428"/>
          <w:jc w:val="center"/>
        </w:trPr>
        <w:tc>
          <w:tcPr>
            <w:tcW w:w="1413" w:type="dxa"/>
            <w:tcBorders>
              <w:top w:val="single" w:sz="12" w:space="0" w:color="auto"/>
              <w:left w:val="single" w:sz="4" w:space="0" w:color="auto"/>
              <w:bottom w:val="single" w:sz="12" w:space="0" w:color="auto"/>
            </w:tcBorders>
            <w:shd w:val="clear" w:color="auto" w:fill="auto"/>
            <w:vAlign w:val="bottom"/>
          </w:tcPr>
          <w:p w14:paraId="58A6B172" w14:textId="77777777" w:rsidR="00DB568D" w:rsidRPr="0097425E" w:rsidRDefault="00DB568D" w:rsidP="00E24F95">
            <w:pPr>
              <w:spacing w:after="0" w:line="240" w:lineRule="atLeast"/>
              <w:rPr>
                <w:b/>
                <w:lang w:val="en-US"/>
              </w:rPr>
            </w:pPr>
            <w:r w:rsidRPr="00531696">
              <w:rPr>
                <w:b/>
                <w:i/>
                <w:lang w:val="en-US"/>
              </w:rPr>
              <w:t>Norovirus</w:t>
            </w:r>
            <w:r w:rsidRPr="0097425E">
              <w:rPr>
                <w:b/>
                <w:lang w:val="en-US"/>
              </w:rPr>
              <w:t xml:space="preserve"> GI</w:t>
            </w:r>
          </w:p>
        </w:tc>
        <w:tc>
          <w:tcPr>
            <w:tcW w:w="3839" w:type="dxa"/>
            <w:tcBorders>
              <w:top w:val="single" w:sz="12" w:space="0" w:color="auto"/>
              <w:bottom w:val="single" w:sz="12" w:space="0" w:color="auto"/>
            </w:tcBorders>
            <w:shd w:val="clear" w:color="auto" w:fill="auto"/>
            <w:vAlign w:val="bottom"/>
          </w:tcPr>
          <w:p w14:paraId="0DF23EA7" w14:textId="77777777" w:rsidR="00DB568D" w:rsidRPr="002C4AE9" w:rsidRDefault="00DB568D" w:rsidP="00E24F95">
            <w:pPr>
              <w:spacing w:after="0" w:line="240" w:lineRule="atLeast"/>
              <w:rPr>
                <w:sz w:val="20"/>
                <w:szCs w:val="20"/>
                <w:lang w:val="en-US"/>
              </w:rPr>
            </w:pPr>
          </w:p>
        </w:tc>
        <w:tc>
          <w:tcPr>
            <w:tcW w:w="5201" w:type="dxa"/>
            <w:tcBorders>
              <w:top w:val="single" w:sz="12" w:space="0" w:color="auto"/>
              <w:bottom w:val="single" w:sz="12" w:space="0" w:color="auto"/>
              <w:right w:val="single" w:sz="4" w:space="0" w:color="auto"/>
            </w:tcBorders>
            <w:shd w:val="clear" w:color="auto" w:fill="auto"/>
            <w:vAlign w:val="bottom"/>
          </w:tcPr>
          <w:p w14:paraId="215A5726" w14:textId="77777777" w:rsidR="00DB568D" w:rsidRPr="002C4AE9" w:rsidRDefault="00DB568D" w:rsidP="00E24F95">
            <w:pPr>
              <w:spacing w:after="0" w:line="240" w:lineRule="atLeast"/>
              <w:ind w:right="-568"/>
              <w:rPr>
                <w:sz w:val="20"/>
                <w:szCs w:val="20"/>
                <w:lang w:val="en-US"/>
              </w:rPr>
            </w:pPr>
          </w:p>
        </w:tc>
      </w:tr>
      <w:tr w:rsidR="00DB568D" w:rsidRPr="00A83BE4" w14:paraId="55CF9F68" w14:textId="77777777" w:rsidTr="00E24F95">
        <w:trPr>
          <w:trHeight w:val="428"/>
          <w:jc w:val="center"/>
        </w:trPr>
        <w:tc>
          <w:tcPr>
            <w:tcW w:w="1413" w:type="dxa"/>
            <w:tcBorders>
              <w:top w:val="single" w:sz="12" w:space="0" w:color="auto"/>
              <w:left w:val="single" w:sz="4" w:space="0" w:color="auto"/>
              <w:bottom w:val="nil"/>
            </w:tcBorders>
            <w:shd w:val="clear" w:color="auto" w:fill="auto"/>
            <w:vAlign w:val="center"/>
          </w:tcPr>
          <w:p w14:paraId="7A18375B" w14:textId="77777777" w:rsidR="00DB568D" w:rsidRPr="00381D74" w:rsidRDefault="00DB568D" w:rsidP="00E24F95">
            <w:pPr>
              <w:spacing w:after="0" w:line="240" w:lineRule="atLeast"/>
              <w:rPr>
                <w:sz w:val="20"/>
                <w:szCs w:val="20"/>
                <w:lang w:val="en-US"/>
              </w:rPr>
            </w:pPr>
            <w:r w:rsidRPr="00381D74">
              <w:rPr>
                <w:sz w:val="20"/>
                <w:szCs w:val="20"/>
                <w:lang w:val="en-US"/>
              </w:rPr>
              <w:t>COG1F</w:t>
            </w:r>
          </w:p>
        </w:tc>
        <w:tc>
          <w:tcPr>
            <w:tcW w:w="3839" w:type="dxa"/>
            <w:tcBorders>
              <w:top w:val="single" w:sz="12" w:space="0" w:color="auto"/>
              <w:bottom w:val="nil"/>
            </w:tcBorders>
            <w:shd w:val="clear" w:color="auto" w:fill="auto"/>
            <w:vAlign w:val="center"/>
            <w:hideMark/>
          </w:tcPr>
          <w:p w14:paraId="0E109293" w14:textId="77777777" w:rsidR="00DB568D" w:rsidRPr="002C4AE9" w:rsidRDefault="00DB568D" w:rsidP="00E24F95">
            <w:pPr>
              <w:spacing w:after="0" w:line="240" w:lineRule="atLeast"/>
              <w:rPr>
                <w:sz w:val="20"/>
                <w:szCs w:val="20"/>
                <w:lang w:val="en-US"/>
              </w:rPr>
            </w:pPr>
            <w:r w:rsidRPr="002C4AE9">
              <w:rPr>
                <w:sz w:val="20"/>
                <w:szCs w:val="20"/>
                <w:lang w:val="en-US"/>
              </w:rPr>
              <w:t>Forward-outer</w:t>
            </w:r>
            <w:r>
              <w:rPr>
                <w:sz w:val="20"/>
                <w:szCs w:val="20"/>
                <w:lang w:val="en-US"/>
              </w:rPr>
              <w:t xml:space="preserve"> (first PCR)</w:t>
            </w:r>
          </w:p>
        </w:tc>
        <w:tc>
          <w:tcPr>
            <w:tcW w:w="5201" w:type="dxa"/>
            <w:tcBorders>
              <w:top w:val="single" w:sz="12" w:space="0" w:color="auto"/>
              <w:bottom w:val="nil"/>
              <w:right w:val="single" w:sz="4" w:space="0" w:color="auto"/>
            </w:tcBorders>
            <w:shd w:val="clear" w:color="auto" w:fill="auto"/>
            <w:vAlign w:val="center"/>
            <w:hideMark/>
          </w:tcPr>
          <w:p w14:paraId="2CD3D643" w14:textId="77777777" w:rsidR="00DB568D" w:rsidRPr="0005431F" w:rsidRDefault="00DB568D" w:rsidP="00E24F95">
            <w:pPr>
              <w:spacing w:after="0" w:line="240" w:lineRule="atLeast"/>
              <w:ind w:right="-568"/>
              <w:rPr>
                <w:sz w:val="20"/>
                <w:szCs w:val="20"/>
                <w:lang w:val="en-US"/>
              </w:rPr>
            </w:pPr>
            <w:r w:rsidRPr="00381D74">
              <w:rPr>
                <w:sz w:val="20"/>
                <w:szCs w:val="20"/>
                <w:lang w:val="en-US"/>
              </w:rPr>
              <w:t>CGYTGGATGCGNTTYCATGA</w:t>
            </w:r>
            <w:r w:rsidRPr="0005431F">
              <w:rPr>
                <w:sz w:val="20"/>
                <w:szCs w:val="20"/>
                <w:lang w:val="en-US"/>
              </w:rPr>
              <w:t xml:space="preserve"> </w:t>
            </w:r>
            <w:r w:rsidRPr="0005431F">
              <w:rPr>
                <w:sz w:val="20"/>
                <w:szCs w:val="20"/>
                <w:lang w:val="en-US"/>
              </w:rPr>
              <w:fldChar w:fldCharType="begin"/>
            </w:r>
            <w:r>
              <w:rPr>
                <w:sz w:val="20"/>
                <w:szCs w:val="20"/>
                <w:lang w:val="en-US"/>
              </w:rPr>
              <w:instrText xml:space="preserve"> ADDIN ZOTERO_ITEM CSL_CITATION {"citationID":"0dWUjpLj","properties":{"formattedCitation":"(Kageyama et al., 2003)","plainCitation":"(Kageyama et al., 2003)","noteIndex":0},"citationItems":[{"id":"cjuMQrdw/3YakQe1i","uris":["http://zotero.org/users/local/NPAwGhPc/items/9VSARTGW"],"itemData":{"id":7,"type":"article-journal","abstract":"We have developed an assay for the detection of Norwalk-like viruses (NLVs) based on reverse transcription-PCR (RT-PCR) that is highly sensitive to a broad range of NLVs. We isolated virus from 71 NLV-positive stool specimens from 37 outbreaks of nonbacterial acute gastroenteritis and sequenced the open reading frame 1 (ORF1)-ORF2 junction region, the most conserved region of the NLV genome. The data were subjected to multiple-sequence alignment analysis and similarity plot analysis. We used the most conserved sequences that react with diverse NLVs to design primers and TaqMan probes for the respective genogroups of NLV, GI and GII, for use in a real-time quantitative RT-PCR assay. Our method detected NLV in 99% (80 of 81) of the stool specimens that were positive by electron microscopy, a better detection rate than with the two available RT-PCR methods. Furthermore, our new method also detected NLV in 20 of 28 stool specimens from the same NLV-related outbreaks that were negative for virus by electron microscopy. Our new assay is free from carryover DNA contamination and detects low copy numbers of NLV RNA. It can be used as a routine assay for diagnosis as well as for elucidation of the epidemiology of NLV infections.","container-title":"Journal of Clinical Microbiology","DOI":"10.1128/JCM.41.4.1548-1557.2003","ISSN":"0095-1137","issue":"4","journalAbbreviation":"J Clin Microbiol","note":"PMID: 12682144\nPMCID: PMC153860","page":"1548-1557","source":"PubMed Central","title":"Broadly Reactive and Highly Sensitive Assay for Norwalk-Like Viruses Based on Real-Time Quantitative Reverse Transcription-PCR","volume":"41","author":[{"family":"Kageyama","given":"Tsutomu"},{"family":"Kojima","given":"Shigeyuki"},{"family":"Shinohara","given":"Michiyo"},{"family":"Uchida","given":"Kazue"},{"family":"Fukushi","given":"Shuetsu"},{"family":"Hoshino","given":"Fuminori B."},{"family":"Takeda","given":"Naokazu"},{"family":"Katayama","given":"Kazuhiko"}],"issued":{"date-parts":[["2003",4]]}}}],"schema":"https://github.com/citation-style-language/schema/raw/master/csl-citation.json"} </w:instrText>
            </w:r>
            <w:r w:rsidRPr="0005431F">
              <w:rPr>
                <w:sz w:val="20"/>
                <w:szCs w:val="20"/>
                <w:lang w:val="en-US"/>
              </w:rPr>
              <w:fldChar w:fldCharType="separate"/>
            </w:r>
            <w:r w:rsidRPr="0005431F">
              <w:rPr>
                <w:rFonts w:ascii="Calibri" w:hAnsi="Calibri"/>
                <w:sz w:val="20"/>
                <w:szCs w:val="20"/>
              </w:rPr>
              <w:t>(Kageyama et al., 2003)</w:t>
            </w:r>
            <w:r w:rsidRPr="0005431F">
              <w:rPr>
                <w:sz w:val="20"/>
                <w:szCs w:val="20"/>
                <w:lang w:val="en-US"/>
              </w:rPr>
              <w:fldChar w:fldCharType="end"/>
            </w:r>
          </w:p>
        </w:tc>
      </w:tr>
      <w:tr w:rsidR="00DB568D" w:rsidRPr="00A83BE4" w14:paraId="709917AC" w14:textId="77777777" w:rsidTr="00E24F95">
        <w:trPr>
          <w:trHeight w:val="300"/>
          <w:jc w:val="center"/>
        </w:trPr>
        <w:tc>
          <w:tcPr>
            <w:tcW w:w="1413" w:type="dxa"/>
            <w:tcBorders>
              <w:top w:val="nil"/>
              <w:left w:val="single" w:sz="4" w:space="0" w:color="auto"/>
              <w:bottom w:val="nil"/>
            </w:tcBorders>
            <w:shd w:val="clear" w:color="auto" w:fill="auto"/>
            <w:vAlign w:val="center"/>
          </w:tcPr>
          <w:p w14:paraId="1923352C" w14:textId="77777777" w:rsidR="00DB568D" w:rsidRPr="00381D74" w:rsidRDefault="00DB568D" w:rsidP="00E24F95">
            <w:pPr>
              <w:spacing w:after="0" w:line="240" w:lineRule="atLeast"/>
              <w:rPr>
                <w:sz w:val="20"/>
                <w:szCs w:val="20"/>
                <w:lang w:val="en-US"/>
              </w:rPr>
            </w:pPr>
            <w:r w:rsidRPr="00381D74">
              <w:rPr>
                <w:sz w:val="20"/>
                <w:szCs w:val="20"/>
              </w:rPr>
              <w:t>G1SKR</w:t>
            </w:r>
          </w:p>
        </w:tc>
        <w:tc>
          <w:tcPr>
            <w:tcW w:w="3839" w:type="dxa"/>
            <w:tcBorders>
              <w:top w:val="nil"/>
              <w:bottom w:val="nil"/>
            </w:tcBorders>
            <w:shd w:val="clear" w:color="auto" w:fill="auto"/>
            <w:vAlign w:val="center"/>
            <w:hideMark/>
          </w:tcPr>
          <w:p w14:paraId="76BB8B09" w14:textId="77777777" w:rsidR="00DB568D" w:rsidRPr="002C4AE9" w:rsidRDefault="00DB568D" w:rsidP="00E24F95">
            <w:pPr>
              <w:spacing w:after="0" w:line="240" w:lineRule="atLeast"/>
              <w:rPr>
                <w:sz w:val="20"/>
                <w:szCs w:val="20"/>
                <w:lang w:val="en-US"/>
              </w:rPr>
            </w:pPr>
            <w:r w:rsidRPr="002C4AE9">
              <w:rPr>
                <w:sz w:val="20"/>
                <w:szCs w:val="20"/>
                <w:lang w:val="en-US"/>
              </w:rPr>
              <w:t>Reverse</w:t>
            </w:r>
            <w:r>
              <w:rPr>
                <w:sz w:val="20"/>
                <w:szCs w:val="20"/>
                <w:lang w:val="en-US"/>
              </w:rPr>
              <w:t xml:space="preserve"> (RT, first PCR and semi-nested PCR)</w:t>
            </w:r>
          </w:p>
        </w:tc>
        <w:tc>
          <w:tcPr>
            <w:tcW w:w="5201" w:type="dxa"/>
            <w:tcBorders>
              <w:top w:val="nil"/>
              <w:bottom w:val="nil"/>
              <w:right w:val="single" w:sz="4" w:space="0" w:color="auto"/>
            </w:tcBorders>
            <w:shd w:val="clear" w:color="auto" w:fill="auto"/>
            <w:vAlign w:val="center"/>
            <w:hideMark/>
          </w:tcPr>
          <w:p w14:paraId="13D1BF00" w14:textId="77777777" w:rsidR="00DB568D" w:rsidRPr="0005431F" w:rsidRDefault="00DB568D" w:rsidP="00E24F95">
            <w:pPr>
              <w:spacing w:after="0" w:line="240" w:lineRule="atLeast"/>
              <w:rPr>
                <w:sz w:val="20"/>
                <w:szCs w:val="20"/>
                <w:lang w:val="en-US"/>
              </w:rPr>
            </w:pPr>
            <w:r w:rsidRPr="00381D74">
              <w:rPr>
                <w:sz w:val="20"/>
                <w:szCs w:val="20"/>
              </w:rPr>
              <w:t>CCAACCCARCCATTRTACA</w:t>
            </w:r>
            <w:r w:rsidRPr="0005431F">
              <w:rPr>
                <w:sz w:val="20"/>
                <w:szCs w:val="20"/>
              </w:rPr>
              <w:t xml:space="preserve"> </w:t>
            </w:r>
            <w:r w:rsidRPr="0005431F">
              <w:rPr>
                <w:sz w:val="20"/>
                <w:szCs w:val="20"/>
              </w:rPr>
              <w:fldChar w:fldCharType="begin"/>
            </w:r>
            <w:r>
              <w:rPr>
                <w:sz w:val="20"/>
                <w:szCs w:val="20"/>
              </w:rPr>
              <w:instrText xml:space="preserve"> ADDIN ZOTERO_ITEM CSL_CITATION {"citationID":"W7PCFhDZ","properties":{"formattedCitation":"(Kojima et al., 2002)","plainCitation":"(Kojima et al., 2002)","noteIndex":0},"citationItems":[{"id":"cjuMQrdw/1FwI4BNl","uris":["http://zotero.org/users/local/NPAwGhPc/items/N8QLN7JS"],"itemData":{"id":3,"type":"article-journal","abstract":"Norwalk-like viruses (NLV) are a major causative agent of nonbacterial gastroenteritis. There are still many NLV strains that are refractory to gene amplification by ordinary reverse transcription-polymerase chain reaction. This is due mainly to the genetic diversity among NLV, especially mismatches in the primer sequences, which limits this technique in clinical utility. In this study, improved primer sets based on the capsid region, to detect both genogroup I and II NLV by genogroup-specific manner, were developed. When stool specimens from gastroenteritis patients, that were positive for NLV by electron microscopy, were tested by this new primer set, all specimens were positive by RT-PCR. Primers described previously for RdRp and capsid protein were capable of amplifying the specimens by 31 and 77%, respectively. Therefore, new primer sets are extremely useful for the amplification and rapid diagnosis of nonbacterial gastroenteritis due to NLV as well as for epidemiological studies.","container-title":"Journal of Virological Methods","DOI":"10.1016/s0166-0934(01)00404-9","ISSN":"0166-0934","issue":"1-2","journalAbbreviation":"J Virol Methods","language":"eng","note":"PMID: 11742657","page":"107-114","source":"PubMed","title":"Genogroup-specific PCR primers for detection of Norwalk-like viruses","volume":"100","author":[{"family":"Kojima","given":"Shigeyuki"},{"family":"Kageyama","given":"Tsutomu"},{"family":"Fukushi","given":"Shuetsu"},{"family":"Hoshino","given":"Fuminori B."},{"family":"Shinohara","given":"Michiyo"},{"family":"Uchida","given":"Kazue"},{"family":"Natori","given":"Katsuro"},{"family":"Takeda","given":"Naokazu"},{"family":"Katayama","given":"Kazuhiko"}],"issued":{"date-parts":[["2002",2]]}}}],"schema":"https://github.com/citation-style-language/schema/raw/master/csl-citation.json"} </w:instrText>
            </w:r>
            <w:r w:rsidRPr="0005431F">
              <w:rPr>
                <w:sz w:val="20"/>
                <w:szCs w:val="20"/>
              </w:rPr>
              <w:fldChar w:fldCharType="separate"/>
            </w:r>
            <w:r w:rsidRPr="0005431F">
              <w:rPr>
                <w:rFonts w:ascii="Calibri" w:hAnsi="Calibri"/>
                <w:sz w:val="20"/>
                <w:szCs w:val="20"/>
              </w:rPr>
              <w:t>(Kojima et al., 2002)</w:t>
            </w:r>
            <w:r w:rsidRPr="0005431F">
              <w:rPr>
                <w:sz w:val="20"/>
                <w:szCs w:val="20"/>
              </w:rPr>
              <w:fldChar w:fldCharType="end"/>
            </w:r>
          </w:p>
        </w:tc>
      </w:tr>
      <w:tr w:rsidR="00DB568D" w:rsidRPr="00A83BE4" w14:paraId="683507FC" w14:textId="77777777" w:rsidTr="00E24F95">
        <w:trPr>
          <w:trHeight w:val="300"/>
          <w:jc w:val="center"/>
        </w:trPr>
        <w:tc>
          <w:tcPr>
            <w:tcW w:w="1413" w:type="dxa"/>
            <w:tcBorders>
              <w:top w:val="nil"/>
              <w:left w:val="single" w:sz="4" w:space="0" w:color="auto"/>
              <w:bottom w:val="nil"/>
            </w:tcBorders>
            <w:shd w:val="clear" w:color="auto" w:fill="auto"/>
            <w:vAlign w:val="center"/>
          </w:tcPr>
          <w:p w14:paraId="3C2E15EC" w14:textId="77777777" w:rsidR="00DB568D" w:rsidRPr="00381D74" w:rsidRDefault="00DB568D" w:rsidP="00E24F95">
            <w:pPr>
              <w:spacing w:after="0" w:line="240" w:lineRule="atLeast"/>
              <w:rPr>
                <w:sz w:val="20"/>
                <w:szCs w:val="20"/>
              </w:rPr>
            </w:pPr>
            <w:r w:rsidRPr="00381D74">
              <w:rPr>
                <w:sz w:val="20"/>
                <w:szCs w:val="20"/>
                <w:lang w:val="en-US"/>
              </w:rPr>
              <w:t>G1SKF</w:t>
            </w:r>
          </w:p>
        </w:tc>
        <w:tc>
          <w:tcPr>
            <w:tcW w:w="3839" w:type="dxa"/>
            <w:tcBorders>
              <w:top w:val="nil"/>
              <w:bottom w:val="nil"/>
            </w:tcBorders>
            <w:shd w:val="clear" w:color="auto" w:fill="auto"/>
            <w:vAlign w:val="center"/>
          </w:tcPr>
          <w:p w14:paraId="4F0BE310" w14:textId="77777777" w:rsidR="00DB568D" w:rsidRPr="002C4AE9" w:rsidRDefault="00DB568D" w:rsidP="00E24F95">
            <w:pPr>
              <w:spacing w:after="0" w:line="240" w:lineRule="atLeast"/>
              <w:rPr>
                <w:sz w:val="20"/>
                <w:szCs w:val="20"/>
                <w:lang w:val="en-US"/>
              </w:rPr>
            </w:pPr>
            <w:r>
              <w:rPr>
                <w:sz w:val="20"/>
                <w:szCs w:val="20"/>
                <w:lang w:val="en-US"/>
              </w:rPr>
              <w:t>F</w:t>
            </w:r>
            <w:r w:rsidRPr="002C4AE9">
              <w:rPr>
                <w:sz w:val="20"/>
                <w:szCs w:val="20"/>
                <w:lang w:val="en-US"/>
              </w:rPr>
              <w:t>orward-inner</w:t>
            </w:r>
            <w:r>
              <w:rPr>
                <w:sz w:val="20"/>
                <w:szCs w:val="20"/>
                <w:lang w:val="en-US"/>
              </w:rPr>
              <w:t xml:space="preserve"> (semi-nested PCR)</w:t>
            </w:r>
          </w:p>
        </w:tc>
        <w:tc>
          <w:tcPr>
            <w:tcW w:w="5201" w:type="dxa"/>
            <w:tcBorders>
              <w:top w:val="nil"/>
              <w:bottom w:val="nil"/>
              <w:right w:val="single" w:sz="4" w:space="0" w:color="auto"/>
            </w:tcBorders>
            <w:shd w:val="clear" w:color="auto" w:fill="auto"/>
            <w:vAlign w:val="center"/>
          </w:tcPr>
          <w:p w14:paraId="1612BEF9" w14:textId="77777777" w:rsidR="00DB568D" w:rsidRPr="0005431F" w:rsidRDefault="00DB568D" w:rsidP="00E24F95">
            <w:pPr>
              <w:spacing w:after="0" w:line="240" w:lineRule="atLeast"/>
              <w:rPr>
                <w:sz w:val="20"/>
                <w:szCs w:val="20"/>
              </w:rPr>
            </w:pPr>
            <w:r w:rsidRPr="00381D74">
              <w:rPr>
                <w:sz w:val="20"/>
                <w:szCs w:val="20"/>
                <w:lang w:val="en-US"/>
              </w:rPr>
              <w:t>CTGCCCGAATTYGTAAATGA</w:t>
            </w:r>
            <w:r w:rsidRPr="0005431F">
              <w:rPr>
                <w:sz w:val="20"/>
                <w:szCs w:val="20"/>
                <w:lang w:val="en-US"/>
              </w:rPr>
              <w:t xml:space="preserve"> </w:t>
            </w:r>
            <w:r w:rsidRPr="0005431F">
              <w:rPr>
                <w:sz w:val="20"/>
                <w:szCs w:val="20"/>
                <w:lang w:val="en-US"/>
              </w:rPr>
              <w:fldChar w:fldCharType="begin"/>
            </w:r>
            <w:r>
              <w:rPr>
                <w:sz w:val="20"/>
                <w:szCs w:val="20"/>
                <w:lang w:val="en-US"/>
              </w:rPr>
              <w:instrText xml:space="preserve"> ADDIN ZOTERO_ITEM CSL_CITATION {"citationID":"3ZlKQmhk","properties":{"formattedCitation":"(Kojima et al., 2002)","plainCitation":"(Kojima et al., 2002)","noteIndex":0},"citationItems":[{"id":"cjuMQrdw/1FwI4BNl","uris":["http://zotero.org/users/local/NPAwGhPc/items/N8QLN7JS"],"itemData":{"id":3,"type":"article-journal","abstract":"Norwalk-like viruses (NLV) are a major causative agent of nonbacterial gastroenteritis. There are still many NLV strains that are refractory to gene amplification by ordinary reverse transcription-polymerase chain reaction. This is due mainly to the genetic diversity among NLV, especially mismatches in the primer sequences, which limits this technique in clinical utility. In this study, improved primer sets based on the capsid region, to detect both genogroup I and II NLV by genogroup-specific manner, were developed. When stool specimens from gastroenteritis patients, that were positive for NLV by electron microscopy, were tested by this new primer set, all specimens were positive by RT-PCR. Primers described previously for RdRp and capsid protein were capable of amplifying the specimens by 31 and 77%, respectively. Therefore, new primer sets are extremely useful for the amplification and rapid diagnosis of nonbacterial gastroenteritis due to NLV as well as for epidemiological studies.","container-title":"Journal of Virological Methods","DOI":"10.1016/s0166-0934(01)00404-9","ISSN":"0166-0934","issue":"1-2","journalAbbreviation":"J Virol Methods","language":"eng","note":"PMID: 11742657","page":"107-114","source":"PubMed","title":"Genogroup-specific PCR primers for detection of Norwalk-like viruses","volume":"100","author":[{"family":"Kojima","given":"Shigeyuki"},{"family":"Kageyama","given":"Tsutomu"},{"family":"Fukushi","given":"Shuetsu"},{"family":"Hoshino","given":"Fuminori B."},{"family":"Shinohara","given":"Michiyo"},{"family":"Uchida","given":"Kazue"},{"family":"Natori","given":"Katsuro"},{"family":"Takeda","given":"Naokazu"},{"family":"Katayama","given":"Kazuhiko"}],"issued":{"date-parts":[["2002",2]]}}}],"schema":"https://github.com/citation-style-language/schema/raw/master/csl-citation.json"} </w:instrText>
            </w:r>
            <w:r w:rsidRPr="0005431F">
              <w:rPr>
                <w:sz w:val="20"/>
                <w:szCs w:val="20"/>
                <w:lang w:val="en-US"/>
              </w:rPr>
              <w:fldChar w:fldCharType="separate"/>
            </w:r>
            <w:r w:rsidRPr="0005431F">
              <w:rPr>
                <w:rFonts w:ascii="Calibri" w:hAnsi="Calibri"/>
                <w:sz w:val="20"/>
                <w:szCs w:val="20"/>
              </w:rPr>
              <w:t>(Kojima et al., 2002)</w:t>
            </w:r>
            <w:r w:rsidRPr="0005431F">
              <w:rPr>
                <w:sz w:val="20"/>
                <w:szCs w:val="20"/>
                <w:lang w:val="en-US"/>
              </w:rPr>
              <w:fldChar w:fldCharType="end"/>
            </w:r>
          </w:p>
        </w:tc>
      </w:tr>
      <w:tr w:rsidR="00DB568D" w:rsidRPr="00A83BE4" w14:paraId="7BAAB439" w14:textId="77777777" w:rsidTr="00E24F95">
        <w:trPr>
          <w:trHeight w:val="478"/>
          <w:jc w:val="center"/>
        </w:trPr>
        <w:tc>
          <w:tcPr>
            <w:tcW w:w="1413" w:type="dxa"/>
            <w:tcBorders>
              <w:top w:val="nil"/>
              <w:left w:val="single" w:sz="4" w:space="0" w:color="auto"/>
              <w:bottom w:val="single" w:sz="12" w:space="0" w:color="auto"/>
            </w:tcBorders>
            <w:shd w:val="clear" w:color="auto" w:fill="auto"/>
            <w:vAlign w:val="bottom"/>
          </w:tcPr>
          <w:p w14:paraId="55802ADC" w14:textId="77777777" w:rsidR="00DB568D" w:rsidRPr="00BF0142" w:rsidRDefault="00DB568D" w:rsidP="00E24F95">
            <w:pPr>
              <w:spacing w:after="0" w:line="240" w:lineRule="atLeast"/>
              <w:ind w:right="-247"/>
              <w:rPr>
                <w:b/>
                <w:lang w:val="en-US"/>
              </w:rPr>
            </w:pPr>
            <w:r w:rsidRPr="00531696">
              <w:rPr>
                <w:b/>
                <w:i/>
                <w:lang w:val="en-US"/>
              </w:rPr>
              <w:t>Norovirus</w:t>
            </w:r>
            <w:r w:rsidRPr="00BF0142">
              <w:rPr>
                <w:b/>
                <w:lang w:val="en-US"/>
              </w:rPr>
              <w:t xml:space="preserve"> GII</w:t>
            </w:r>
          </w:p>
        </w:tc>
        <w:tc>
          <w:tcPr>
            <w:tcW w:w="3839" w:type="dxa"/>
            <w:tcBorders>
              <w:top w:val="nil"/>
              <w:bottom w:val="single" w:sz="12" w:space="0" w:color="auto"/>
            </w:tcBorders>
            <w:shd w:val="clear" w:color="auto" w:fill="auto"/>
            <w:vAlign w:val="bottom"/>
          </w:tcPr>
          <w:p w14:paraId="30F90B5F" w14:textId="77777777" w:rsidR="00DB568D" w:rsidRPr="002C4AE9" w:rsidRDefault="00DB568D" w:rsidP="00E24F95">
            <w:pPr>
              <w:spacing w:after="0" w:line="240" w:lineRule="atLeast"/>
              <w:rPr>
                <w:sz w:val="20"/>
                <w:szCs w:val="20"/>
                <w:lang w:val="en-US"/>
              </w:rPr>
            </w:pPr>
          </w:p>
        </w:tc>
        <w:tc>
          <w:tcPr>
            <w:tcW w:w="5201" w:type="dxa"/>
            <w:tcBorders>
              <w:top w:val="nil"/>
              <w:bottom w:val="single" w:sz="12" w:space="0" w:color="auto"/>
              <w:right w:val="single" w:sz="4" w:space="0" w:color="auto"/>
            </w:tcBorders>
            <w:shd w:val="clear" w:color="auto" w:fill="auto"/>
            <w:vAlign w:val="bottom"/>
          </w:tcPr>
          <w:p w14:paraId="5D35FFFF" w14:textId="77777777" w:rsidR="00DB568D" w:rsidRPr="0005431F" w:rsidRDefault="00DB568D" w:rsidP="00E24F95">
            <w:pPr>
              <w:spacing w:after="0" w:line="240" w:lineRule="atLeast"/>
              <w:rPr>
                <w:sz w:val="20"/>
                <w:szCs w:val="20"/>
                <w:lang w:val="en-US"/>
              </w:rPr>
            </w:pPr>
          </w:p>
        </w:tc>
      </w:tr>
      <w:tr w:rsidR="00DB568D" w:rsidRPr="00A83BE4" w14:paraId="236F54FE" w14:textId="77777777" w:rsidTr="00E24F95">
        <w:trPr>
          <w:trHeight w:val="407"/>
          <w:jc w:val="center"/>
        </w:trPr>
        <w:tc>
          <w:tcPr>
            <w:tcW w:w="1413" w:type="dxa"/>
            <w:tcBorders>
              <w:top w:val="single" w:sz="12" w:space="0" w:color="auto"/>
              <w:left w:val="single" w:sz="4" w:space="0" w:color="auto"/>
              <w:bottom w:val="nil"/>
            </w:tcBorders>
            <w:shd w:val="clear" w:color="auto" w:fill="auto"/>
            <w:vAlign w:val="center"/>
          </w:tcPr>
          <w:p w14:paraId="5ED0DFB3" w14:textId="77777777" w:rsidR="00DB568D" w:rsidRPr="00381D74" w:rsidRDefault="00DB568D" w:rsidP="00E24F95">
            <w:pPr>
              <w:spacing w:after="0" w:line="240" w:lineRule="atLeast"/>
              <w:rPr>
                <w:sz w:val="20"/>
                <w:szCs w:val="20"/>
              </w:rPr>
            </w:pPr>
            <w:r w:rsidRPr="00381D74">
              <w:rPr>
                <w:sz w:val="20"/>
                <w:szCs w:val="20"/>
                <w:lang w:val="en-US"/>
              </w:rPr>
              <w:t>COG2F</w:t>
            </w:r>
          </w:p>
        </w:tc>
        <w:tc>
          <w:tcPr>
            <w:tcW w:w="3839" w:type="dxa"/>
            <w:tcBorders>
              <w:top w:val="single" w:sz="12" w:space="0" w:color="auto"/>
              <w:bottom w:val="nil"/>
            </w:tcBorders>
            <w:shd w:val="clear" w:color="auto" w:fill="auto"/>
            <w:vAlign w:val="center"/>
          </w:tcPr>
          <w:p w14:paraId="0E22AC93" w14:textId="77777777" w:rsidR="00DB568D" w:rsidRPr="002C4AE9" w:rsidRDefault="00DB568D" w:rsidP="00E24F95">
            <w:pPr>
              <w:spacing w:after="0" w:line="240" w:lineRule="atLeast"/>
              <w:rPr>
                <w:sz w:val="20"/>
                <w:szCs w:val="20"/>
                <w:lang w:val="en-US"/>
              </w:rPr>
            </w:pPr>
            <w:r>
              <w:rPr>
                <w:sz w:val="20"/>
                <w:szCs w:val="20"/>
                <w:lang w:val="en-US"/>
              </w:rPr>
              <w:t>F</w:t>
            </w:r>
            <w:r w:rsidRPr="002C4AE9">
              <w:rPr>
                <w:sz w:val="20"/>
                <w:szCs w:val="20"/>
                <w:lang w:val="en-US"/>
              </w:rPr>
              <w:t>orward-outer</w:t>
            </w:r>
            <w:r>
              <w:rPr>
                <w:sz w:val="20"/>
                <w:szCs w:val="20"/>
                <w:lang w:val="en-US"/>
              </w:rPr>
              <w:t xml:space="preserve"> (first PCR)</w:t>
            </w:r>
          </w:p>
        </w:tc>
        <w:tc>
          <w:tcPr>
            <w:tcW w:w="5201" w:type="dxa"/>
            <w:tcBorders>
              <w:top w:val="single" w:sz="12" w:space="0" w:color="auto"/>
              <w:bottom w:val="nil"/>
              <w:right w:val="single" w:sz="4" w:space="0" w:color="auto"/>
            </w:tcBorders>
            <w:shd w:val="clear" w:color="auto" w:fill="auto"/>
            <w:vAlign w:val="center"/>
          </w:tcPr>
          <w:p w14:paraId="63432F02" w14:textId="77777777" w:rsidR="00DB568D" w:rsidRPr="0005431F" w:rsidRDefault="00DB568D" w:rsidP="00E24F95">
            <w:pPr>
              <w:spacing w:after="0" w:line="240" w:lineRule="atLeast"/>
              <w:rPr>
                <w:sz w:val="20"/>
                <w:szCs w:val="20"/>
              </w:rPr>
            </w:pPr>
            <w:r w:rsidRPr="00381D74">
              <w:rPr>
                <w:sz w:val="20"/>
                <w:szCs w:val="20"/>
                <w:lang w:val="en-US"/>
              </w:rPr>
              <w:t>CARGARBCNATGTTYAGRTGGATGAG</w:t>
            </w:r>
            <w:r w:rsidRPr="0005431F">
              <w:rPr>
                <w:sz w:val="20"/>
                <w:szCs w:val="20"/>
                <w:lang w:val="en-US"/>
              </w:rPr>
              <w:t xml:space="preserve"> </w:t>
            </w:r>
            <w:r w:rsidRPr="0005431F">
              <w:rPr>
                <w:sz w:val="20"/>
                <w:szCs w:val="20"/>
                <w:lang w:val="en-US"/>
              </w:rPr>
              <w:fldChar w:fldCharType="begin"/>
            </w:r>
            <w:r>
              <w:rPr>
                <w:sz w:val="20"/>
                <w:szCs w:val="20"/>
                <w:lang w:val="en-US"/>
              </w:rPr>
              <w:instrText xml:space="preserve"> ADDIN ZOTERO_ITEM CSL_CITATION {"citationID":"IVeNy7e9","properties":{"formattedCitation":"(Kageyama et al., 2003)","plainCitation":"(Kageyama et al., 2003)","noteIndex":0},"citationItems":[{"id":"cjuMQrdw/3YakQe1i","uris":["http://zotero.org/users/local/NPAwGhPc/items/9VSARTGW"],"itemData":{"id":7,"type":"article-journal","abstract":"We have developed an assay for the detection of Norwalk-like viruses (NLVs) based on reverse transcription-PCR (RT-PCR) that is highly sensitive to a broad range of NLVs. We isolated virus from 71 NLV-positive stool specimens from 37 outbreaks of nonbacterial acute gastroenteritis and sequenced the open reading frame 1 (ORF1)-ORF2 junction region, the most conserved region of the NLV genome. The data were subjected to multiple-sequence alignment analysis and similarity plot analysis. We used the most conserved sequences that react with diverse NLVs to design primers and TaqMan probes for the respective genogroups of NLV, GI and GII, for use in a real-time quantitative RT-PCR assay. Our method detected NLV in 99% (80 of 81) of the stool specimens that were positive by electron microscopy, a better detection rate than with the two available RT-PCR methods. Furthermore, our new method also detected NLV in 20 of 28 stool specimens from the same NLV-related outbreaks that were negative for virus by electron microscopy. Our new assay is free from carryover DNA contamination and detects low copy numbers of NLV RNA. It can be used as a routine assay for diagnosis as well as for elucidation of the epidemiology of NLV infections.","container-title":"Journal of Clinical Microbiology","DOI":"10.1128/JCM.41.4.1548-1557.2003","ISSN":"0095-1137","issue":"4","journalAbbreviation":"J Clin Microbiol","note":"PMID: 12682144\nPMCID: PMC153860","page":"1548-1557","source":"PubMed Central","title":"Broadly Reactive and Highly Sensitive Assay for Norwalk-Like Viruses Based on Real-Time Quantitative Reverse Transcription-PCR","volume":"41","author":[{"family":"Kageyama","given":"Tsutomu"},{"family":"Kojima","given":"Shigeyuki"},{"family":"Shinohara","given":"Michiyo"},{"family":"Uchida","given":"Kazue"},{"family":"Fukushi","given":"Shuetsu"},{"family":"Hoshino","given":"Fuminori B."},{"family":"Takeda","given":"Naokazu"},{"family":"Katayama","given":"Kazuhiko"}],"issued":{"date-parts":[["2003",4]]}}}],"schema":"https://github.com/citation-style-language/schema/raw/master/csl-citation.json"} </w:instrText>
            </w:r>
            <w:r w:rsidRPr="0005431F">
              <w:rPr>
                <w:sz w:val="20"/>
                <w:szCs w:val="20"/>
                <w:lang w:val="en-US"/>
              </w:rPr>
              <w:fldChar w:fldCharType="separate"/>
            </w:r>
            <w:r w:rsidRPr="0005431F">
              <w:rPr>
                <w:rFonts w:ascii="Calibri" w:hAnsi="Calibri"/>
                <w:sz w:val="20"/>
                <w:szCs w:val="20"/>
              </w:rPr>
              <w:t xml:space="preserve">(Kageyama et </w:t>
            </w:r>
            <w:r w:rsidRPr="00BF0142">
              <w:rPr>
                <w:rFonts w:ascii="Calibri" w:hAnsi="Calibri"/>
                <w:sz w:val="20"/>
                <w:szCs w:val="20"/>
              </w:rPr>
              <w:t>al., 2003)</w:t>
            </w:r>
            <w:r w:rsidRPr="0005431F">
              <w:rPr>
                <w:sz w:val="20"/>
                <w:szCs w:val="20"/>
                <w:lang w:val="en-US"/>
              </w:rPr>
              <w:fldChar w:fldCharType="end"/>
            </w:r>
          </w:p>
        </w:tc>
      </w:tr>
      <w:tr w:rsidR="00DB568D" w:rsidRPr="00A83BE4" w14:paraId="5ADF9998" w14:textId="77777777" w:rsidTr="00E24F95">
        <w:trPr>
          <w:trHeight w:val="300"/>
          <w:jc w:val="center"/>
        </w:trPr>
        <w:tc>
          <w:tcPr>
            <w:tcW w:w="1413" w:type="dxa"/>
            <w:tcBorders>
              <w:top w:val="nil"/>
              <w:left w:val="single" w:sz="4" w:space="0" w:color="auto"/>
              <w:bottom w:val="nil"/>
            </w:tcBorders>
            <w:shd w:val="clear" w:color="auto" w:fill="auto"/>
            <w:vAlign w:val="center"/>
          </w:tcPr>
          <w:p w14:paraId="011C5205" w14:textId="77777777" w:rsidR="00DB568D" w:rsidRPr="00381D74" w:rsidRDefault="00DB568D" w:rsidP="00E24F95">
            <w:pPr>
              <w:spacing w:after="0" w:line="240" w:lineRule="atLeast"/>
              <w:rPr>
                <w:sz w:val="20"/>
                <w:szCs w:val="20"/>
              </w:rPr>
            </w:pPr>
            <w:r w:rsidRPr="00381D74">
              <w:rPr>
                <w:sz w:val="20"/>
                <w:szCs w:val="20"/>
              </w:rPr>
              <w:t>G2SKR</w:t>
            </w:r>
          </w:p>
        </w:tc>
        <w:tc>
          <w:tcPr>
            <w:tcW w:w="3839" w:type="dxa"/>
            <w:tcBorders>
              <w:top w:val="nil"/>
              <w:bottom w:val="nil"/>
            </w:tcBorders>
            <w:shd w:val="clear" w:color="auto" w:fill="auto"/>
            <w:vAlign w:val="center"/>
          </w:tcPr>
          <w:p w14:paraId="368330B5" w14:textId="77777777" w:rsidR="00DB568D" w:rsidRPr="002C4AE9" w:rsidRDefault="00DB568D" w:rsidP="00E24F95">
            <w:pPr>
              <w:spacing w:after="0" w:line="240" w:lineRule="atLeast"/>
              <w:rPr>
                <w:sz w:val="20"/>
                <w:szCs w:val="20"/>
                <w:lang w:val="en-US"/>
              </w:rPr>
            </w:pPr>
            <w:r w:rsidRPr="002C4AE9">
              <w:rPr>
                <w:sz w:val="20"/>
                <w:szCs w:val="20"/>
                <w:lang w:val="en-US"/>
              </w:rPr>
              <w:t>Reverse</w:t>
            </w:r>
            <w:r>
              <w:rPr>
                <w:sz w:val="20"/>
                <w:szCs w:val="20"/>
                <w:lang w:val="en-US"/>
              </w:rPr>
              <w:t xml:space="preserve"> (RT, first PCR and semi-nested PCR)</w:t>
            </w:r>
          </w:p>
        </w:tc>
        <w:tc>
          <w:tcPr>
            <w:tcW w:w="5201" w:type="dxa"/>
            <w:tcBorders>
              <w:top w:val="nil"/>
              <w:bottom w:val="nil"/>
              <w:right w:val="single" w:sz="4" w:space="0" w:color="auto"/>
            </w:tcBorders>
            <w:shd w:val="clear" w:color="auto" w:fill="auto"/>
            <w:vAlign w:val="center"/>
          </w:tcPr>
          <w:p w14:paraId="61F04DA5" w14:textId="77777777" w:rsidR="00DB568D" w:rsidRPr="0005431F" w:rsidRDefault="00DB568D" w:rsidP="00E24F95">
            <w:pPr>
              <w:spacing w:after="0" w:line="240" w:lineRule="atLeast"/>
              <w:rPr>
                <w:sz w:val="20"/>
                <w:szCs w:val="20"/>
              </w:rPr>
            </w:pPr>
            <w:r w:rsidRPr="00381D74">
              <w:rPr>
                <w:sz w:val="20"/>
                <w:szCs w:val="20"/>
              </w:rPr>
              <w:t>CCRCCNGCATRHCCRTTRTACAT</w:t>
            </w:r>
            <w:r w:rsidRPr="0005431F">
              <w:rPr>
                <w:sz w:val="20"/>
                <w:szCs w:val="20"/>
              </w:rPr>
              <w:t xml:space="preserve"> </w:t>
            </w:r>
            <w:r w:rsidRPr="0005431F">
              <w:rPr>
                <w:sz w:val="20"/>
                <w:szCs w:val="20"/>
              </w:rPr>
              <w:fldChar w:fldCharType="begin"/>
            </w:r>
            <w:r>
              <w:rPr>
                <w:sz w:val="20"/>
                <w:szCs w:val="20"/>
              </w:rPr>
              <w:instrText xml:space="preserve"> ADDIN ZOTERO_ITEM CSL_CITATION {"citationID":"hTtkayf2","properties":{"formattedCitation":"(Kojima et al., 2002)","plainCitation":"(Kojima et al., 2002)","noteIndex":0},"citationItems":[{"id":"cjuMQrdw/1FwI4BNl","uris":["http://zotero.org/users/local/NPAwGhPc/items/N8QLN7JS"],"itemData":{"id":3,"type":"article-journal","abstract":"Norwalk-like viruses (NLV) are a major causative agent of nonbacterial gastroenteritis. There are still many NLV strains that are refractory to gene amplification by ordinary reverse transcription-polymerase chain reaction. This is due mainly to the genetic diversity among NLV, especially mismatches in the primer sequences, which limits this technique in clinical utility. In this study, improved primer sets based on the capsid region, to detect both genogroup I and II NLV by genogroup-specific manner, were developed. When stool specimens from gastroenteritis patients, that were positive for NLV by electron microscopy, were tested by this new primer set, all specimens were positive by RT-PCR. Primers described previously for RdRp and capsid protein were capable of amplifying the specimens by 31 and 77%, respectively. Therefore, new primer sets are extremely useful for the amplification and rapid diagnosis of nonbacterial gastroenteritis due to NLV as well as for epidemiological studies.","container-title":"Journal of Virological Methods","DOI":"10.1016/s0166-0934(01)00404-9","ISSN":"0166-0934","issue":"1-2","journalAbbreviation":"J Virol Methods","language":"eng","note":"PMID: 11742657","page":"107-114","source":"PubMed","title":"Genogroup-specific PCR primers for detection of Norwalk-like viruses","volume":"100","author":[{"family":"Kojima","given":"Shigeyuki"},{"family":"Kageyama","given":"Tsutomu"},{"family":"Fukushi","given":"Shuetsu"},{"family":"Hoshino","given":"Fuminori B."},{"family":"Shinohara","given":"Michiyo"},{"family":"Uchida","given":"Kazue"},{"family":"Natori","given":"Katsuro"},{"family":"Takeda","given":"Naokazu"},{"family":"Katayama","given":"Kazuhiko"}],"issued":{"date-parts":[["2002",2]]}}}],"schema":"https://github.com/citation-style-language/schema/raw/master/csl-citation.json"} </w:instrText>
            </w:r>
            <w:r w:rsidRPr="0005431F">
              <w:rPr>
                <w:sz w:val="20"/>
                <w:szCs w:val="20"/>
              </w:rPr>
              <w:fldChar w:fldCharType="separate"/>
            </w:r>
            <w:r w:rsidRPr="0005431F">
              <w:rPr>
                <w:rFonts w:ascii="Calibri" w:hAnsi="Calibri"/>
                <w:sz w:val="20"/>
                <w:szCs w:val="20"/>
              </w:rPr>
              <w:t>(Ko</w:t>
            </w:r>
            <w:r w:rsidRPr="00BF0142">
              <w:rPr>
                <w:rFonts w:ascii="Calibri" w:hAnsi="Calibri"/>
                <w:sz w:val="20"/>
                <w:szCs w:val="20"/>
              </w:rPr>
              <w:t>jima et al., 2002)</w:t>
            </w:r>
            <w:r w:rsidRPr="0005431F">
              <w:rPr>
                <w:sz w:val="20"/>
                <w:szCs w:val="20"/>
              </w:rPr>
              <w:fldChar w:fldCharType="end"/>
            </w:r>
          </w:p>
        </w:tc>
      </w:tr>
      <w:tr w:rsidR="00DB568D" w:rsidRPr="00A83BE4" w14:paraId="6CEA9213" w14:textId="77777777" w:rsidTr="00E24F95">
        <w:trPr>
          <w:trHeight w:val="300"/>
          <w:jc w:val="center"/>
        </w:trPr>
        <w:tc>
          <w:tcPr>
            <w:tcW w:w="1413" w:type="dxa"/>
            <w:tcBorders>
              <w:top w:val="nil"/>
              <w:left w:val="single" w:sz="4" w:space="0" w:color="auto"/>
              <w:bottom w:val="single" w:sz="8" w:space="0" w:color="auto"/>
            </w:tcBorders>
            <w:shd w:val="clear" w:color="auto" w:fill="auto"/>
            <w:vAlign w:val="center"/>
          </w:tcPr>
          <w:p w14:paraId="4F143036" w14:textId="77777777" w:rsidR="00DB568D" w:rsidRPr="00381D74" w:rsidRDefault="00DB568D" w:rsidP="00E24F95">
            <w:pPr>
              <w:spacing w:after="0" w:line="240" w:lineRule="atLeast"/>
              <w:rPr>
                <w:sz w:val="20"/>
                <w:szCs w:val="20"/>
              </w:rPr>
            </w:pPr>
            <w:r w:rsidRPr="00381D74">
              <w:rPr>
                <w:sz w:val="20"/>
                <w:szCs w:val="20"/>
                <w:lang w:val="en-US"/>
              </w:rPr>
              <w:t>G2SKF</w:t>
            </w:r>
          </w:p>
        </w:tc>
        <w:tc>
          <w:tcPr>
            <w:tcW w:w="3839" w:type="dxa"/>
            <w:tcBorders>
              <w:top w:val="nil"/>
              <w:bottom w:val="single" w:sz="8" w:space="0" w:color="auto"/>
            </w:tcBorders>
            <w:shd w:val="clear" w:color="auto" w:fill="auto"/>
            <w:vAlign w:val="center"/>
          </w:tcPr>
          <w:p w14:paraId="548A7935" w14:textId="77777777" w:rsidR="00DB568D" w:rsidRPr="002C4AE9" w:rsidRDefault="00DB568D" w:rsidP="00E24F95">
            <w:pPr>
              <w:spacing w:after="0" w:line="240" w:lineRule="atLeast"/>
              <w:rPr>
                <w:sz w:val="20"/>
                <w:szCs w:val="20"/>
                <w:lang w:val="en-US"/>
              </w:rPr>
            </w:pPr>
            <w:r>
              <w:rPr>
                <w:sz w:val="20"/>
                <w:szCs w:val="20"/>
                <w:lang w:val="en-US"/>
              </w:rPr>
              <w:t>F</w:t>
            </w:r>
            <w:r w:rsidRPr="002C4AE9">
              <w:rPr>
                <w:sz w:val="20"/>
                <w:szCs w:val="20"/>
                <w:lang w:val="en-US"/>
              </w:rPr>
              <w:t>orward-inner</w:t>
            </w:r>
            <w:r>
              <w:rPr>
                <w:sz w:val="20"/>
                <w:szCs w:val="20"/>
                <w:lang w:val="en-US"/>
              </w:rPr>
              <w:t xml:space="preserve"> (semi-nested PCR)</w:t>
            </w:r>
          </w:p>
        </w:tc>
        <w:tc>
          <w:tcPr>
            <w:tcW w:w="5201" w:type="dxa"/>
            <w:tcBorders>
              <w:top w:val="nil"/>
              <w:bottom w:val="single" w:sz="8" w:space="0" w:color="auto"/>
              <w:right w:val="single" w:sz="4" w:space="0" w:color="auto"/>
            </w:tcBorders>
            <w:shd w:val="clear" w:color="auto" w:fill="auto"/>
            <w:vAlign w:val="center"/>
          </w:tcPr>
          <w:p w14:paraId="5F58CE2E" w14:textId="77777777" w:rsidR="00DB568D" w:rsidRPr="0005431F" w:rsidRDefault="00DB568D" w:rsidP="00E24F95">
            <w:pPr>
              <w:spacing w:after="0" w:line="240" w:lineRule="atLeast"/>
              <w:rPr>
                <w:sz w:val="20"/>
                <w:szCs w:val="20"/>
              </w:rPr>
            </w:pPr>
            <w:r w:rsidRPr="00381D74">
              <w:rPr>
                <w:sz w:val="20"/>
                <w:szCs w:val="20"/>
                <w:lang w:val="en-US"/>
              </w:rPr>
              <w:t>CNTGGGAGGGCGATCGCAA</w:t>
            </w:r>
            <w:r w:rsidRPr="0005431F">
              <w:rPr>
                <w:sz w:val="20"/>
                <w:szCs w:val="20"/>
              </w:rPr>
              <w:t xml:space="preserve"> </w:t>
            </w:r>
            <w:r w:rsidRPr="0005431F">
              <w:rPr>
                <w:sz w:val="20"/>
                <w:szCs w:val="20"/>
              </w:rPr>
              <w:fldChar w:fldCharType="begin"/>
            </w:r>
            <w:r>
              <w:rPr>
                <w:sz w:val="20"/>
                <w:szCs w:val="20"/>
              </w:rPr>
              <w:instrText xml:space="preserve"> ADDIN ZOTERO_ITEM CSL_CITATION {"citationID":"XYnpvuf4","properties":{"formattedCitation":"(Kojima et al., 2002)","plainCitation":"(Kojima et al., 2002)","noteIndex":0},"citationItems":[{"id":"cjuMQrdw/1FwI4BNl","uris":["http://zotero.org/users/local/NPAwGhPc/items/N8QLN7JS"],"itemData":{"id":3,"type":"article-journal","abstract":"Norwalk-like viruses (NLV) are a major causative agent of nonbacterial gastroenteritis. There are still many NLV strains that are refractory to gene amplification by ordinary reverse transcription-polymerase chain reaction. This is due mainly to the genetic diversity among NLV, especially mismatches in the primer sequences, which limits this technique in clinical utility. In this study, improved primer sets based on the capsid region, to detect both genogroup I and II NLV by genogroup-specific manner, were developed. When stool specimens from gastroenteritis patients, that were positive for NLV by electron microscopy, were tested by this new primer set, all specimens were positive by RT-PCR. Primers described previously for RdRp and capsid protein were capable of amplifying the specimens by 31 and 77%, respectively. Therefore, new primer sets are extremely useful for the amplification and rapid diagnosis of nonbacterial gastroenteritis due to NLV as well as for epidemiological studies.","container-title":"Journal of Virological Methods","DOI":"10.1016/s0166-0934(01)00404-9","ISSN":"0166-0934","issue":"1-2","journalAbbreviation":"J Virol Methods","language":"eng","note":"PMID: 11742657","page":"107-114","source":"PubMed","title":"Genogroup-specific PCR primers for detection of Norwalk-like viruses","volume":"100","author":[{"family":"Kojima","given":"Shigeyuki"},{"family":"Kageyama","given":"Tsutomu"},{"family":"Fukushi","given":"Shuetsu"},{"family":"Hoshino","given":"Fuminori B."},{"family":"Shinohara","given":"Michiyo"},{"family":"Uchida","given":"Kazue"},{"family":"Natori","given":"Katsuro"},{"family":"Takeda","given":"Naokazu"},{"family":"Katayama","given":"Kazuhiko"}],"issued":{"date-parts":[["2002",2]]}}}],"schema":"https://github.com/citation-style-language/schema/raw/master/csl-citation.json"} </w:instrText>
            </w:r>
            <w:r w:rsidRPr="0005431F">
              <w:rPr>
                <w:sz w:val="20"/>
                <w:szCs w:val="20"/>
              </w:rPr>
              <w:fldChar w:fldCharType="separate"/>
            </w:r>
            <w:r w:rsidRPr="0005431F">
              <w:rPr>
                <w:rFonts w:ascii="Calibri" w:hAnsi="Calibri"/>
                <w:sz w:val="20"/>
                <w:szCs w:val="20"/>
              </w:rPr>
              <w:t xml:space="preserve">(Kojima et </w:t>
            </w:r>
            <w:r w:rsidRPr="00BF0142">
              <w:rPr>
                <w:rFonts w:ascii="Calibri" w:hAnsi="Calibri"/>
                <w:sz w:val="20"/>
                <w:szCs w:val="20"/>
              </w:rPr>
              <w:t>al., 2002)</w:t>
            </w:r>
            <w:r w:rsidRPr="0005431F">
              <w:rPr>
                <w:sz w:val="20"/>
                <w:szCs w:val="20"/>
              </w:rPr>
              <w:fldChar w:fldCharType="end"/>
            </w:r>
          </w:p>
        </w:tc>
      </w:tr>
      <w:bookmarkEnd w:id="62"/>
    </w:tbl>
    <w:p w14:paraId="65ACA33A" w14:textId="06CE68C3" w:rsidR="00DB568D" w:rsidRPr="00691174" w:rsidRDefault="00DB568D" w:rsidP="00691174">
      <w:pPr>
        <w:spacing w:after="0" w:line="240" w:lineRule="atLeast"/>
        <w:jc w:val="both"/>
        <w:rPr>
          <w:highlight w:val="yellow"/>
          <w:lang w:val="en-US"/>
        </w:rPr>
      </w:pPr>
    </w:p>
    <w:p w14:paraId="3795C673" w14:textId="77777777" w:rsidR="00F557B4" w:rsidRPr="00691174" w:rsidRDefault="00F557B4" w:rsidP="00691174">
      <w:pPr>
        <w:spacing w:after="0" w:line="240" w:lineRule="atLeast"/>
        <w:jc w:val="both"/>
        <w:rPr>
          <w:highlight w:val="yellow"/>
          <w:lang w:val="en-US"/>
        </w:rPr>
      </w:pPr>
    </w:p>
    <w:p w14:paraId="5EE1035F" w14:textId="77777777" w:rsidR="00DB568D" w:rsidRPr="00290DC3" w:rsidRDefault="00DB568D" w:rsidP="00DB568D">
      <w:pPr>
        <w:pStyle w:val="Didascalia"/>
        <w:keepNext/>
        <w:rPr>
          <w:i w:val="0"/>
          <w:color w:val="auto"/>
          <w:lang w:val="en-GB"/>
        </w:rPr>
      </w:pPr>
      <w:r w:rsidRPr="00290DC3">
        <w:rPr>
          <w:b/>
          <w:i w:val="0"/>
          <w:color w:val="auto"/>
          <w:lang w:val="en-GB"/>
        </w:rPr>
        <w:t xml:space="preserve">Table </w:t>
      </w:r>
      <w:r w:rsidRPr="000F24FD">
        <w:rPr>
          <w:b/>
          <w:i w:val="0"/>
          <w:color w:val="auto"/>
        </w:rPr>
        <w:fldChar w:fldCharType="begin"/>
      </w:r>
      <w:r w:rsidRPr="00290DC3">
        <w:rPr>
          <w:b/>
          <w:i w:val="0"/>
          <w:color w:val="auto"/>
          <w:lang w:val="en-GB"/>
        </w:rPr>
        <w:instrText xml:space="preserve"> SEQ Table \* ARABIC </w:instrText>
      </w:r>
      <w:r w:rsidRPr="000F24FD">
        <w:rPr>
          <w:b/>
          <w:i w:val="0"/>
          <w:color w:val="auto"/>
        </w:rPr>
        <w:fldChar w:fldCharType="separate"/>
      </w:r>
      <w:r w:rsidRPr="00290DC3">
        <w:rPr>
          <w:b/>
          <w:i w:val="0"/>
          <w:noProof/>
          <w:color w:val="auto"/>
          <w:lang w:val="en-GB"/>
        </w:rPr>
        <w:t>2</w:t>
      </w:r>
      <w:r w:rsidRPr="000F24FD">
        <w:rPr>
          <w:b/>
          <w:i w:val="0"/>
          <w:color w:val="auto"/>
        </w:rPr>
        <w:fldChar w:fldCharType="end"/>
      </w:r>
      <w:r w:rsidRPr="00290DC3">
        <w:rPr>
          <w:b/>
          <w:i w:val="0"/>
          <w:color w:val="auto"/>
          <w:lang w:val="en-GB"/>
        </w:rPr>
        <w:t>.</w:t>
      </w:r>
      <w:r w:rsidRPr="00290DC3">
        <w:rPr>
          <w:i w:val="0"/>
          <w:color w:val="auto"/>
          <w:lang w:val="en-GB"/>
        </w:rPr>
        <w:t xml:space="preserve"> </w:t>
      </w:r>
      <w:r w:rsidRPr="00531696">
        <w:rPr>
          <w:color w:val="auto"/>
          <w:lang w:val="en-US"/>
        </w:rPr>
        <w:t>Norovirus</w:t>
      </w:r>
      <w:r w:rsidRPr="000F24FD">
        <w:rPr>
          <w:i w:val="0"/>
          <w:color w:val="auto"/>
          <w:lang w:val="en-US"/>
        </w:rPr>
        <w:t xml:space="preserve"> </w:t>
      </w:r>
      <w:r>
        <w:rPr>
          <w:i w:val="0"/>
          <w:color w:val="auto"/>
          <w:lang w:val="en-US"/>
        </w:rPr>
        <w:t>prevalence</w:t>
      </w:r>
      <w:r w:rsidRPr="00290DC3">
        <w:rPr>
          <w:i w:val="0"/>
          <w:color w:val="auto"/>
          <w:lang w:val="en-GB"/>
        </w:rPr>
        <w:t xml:space="preserve"> and 95% confidence intervals (95% CI) according to sampling season</w:t>
      </w:r>
      <w:r w:rsidRPr="000F24FD">
        <w:rPr>
          <w:i w:val="0"/>
          <w:color w:val="auto"/>
          <w:lang w:val="en-US"/>
        </w:rPr>
        <w:t>s</w:t>
      </w:r>
    </w:p>
    <w:tbl>
      <w:tblPr>
        <w:tblW w:w="8364" w:type="dxa"/>
        <w:jc w:val="center"/>
        <w:tblCellMar>
          <w:left w:w="70" w:type="dxa"/>
          <w:right w:w="70" w:type="dxa"/>
        </w:tblCellMar>
        <w:tblLook w:val="04A0" w:firstRow="1" w:lastRow="0" w:firstColumn="1" w:lastColumn="0" w:noHBand="0" w:noVBand="1"/>
      </w:tblPr>
      <w:tblGrid>
        <w:gridCol w:w="2400"/>
        <w:gridCol w:w="1840"/>
        <w:gridCol w:w="1700"/>
        <w:gridCol w:w="2424"/>
      </w:tblGrid>
      <w:tr w:rsidR="00DB568D" w:rsidRPr="00B35331" w14:paraId="1FE76446" w14:textId="77777777" w:rsidTr="00E24F95">
        <w:trPr>
          <w:trHeight w:val="300"/>
          <w:jc w:val="center"/>
        </w:trPr>
        <w:tc>
          <w:tcPr>
            <w:tcW w:w="2400" w:type="dxa"/>
            <w:tcBorders>
              <w:top w:val="single" w:sz="12" w:space="0" w:color="auto"/>
              <w:bottom w:val="single" w:sz="12" w:space="0" w:color="auto"/>
            </w:tcBorders>
            <w:shd w:val="clear" w:color="auto" w:fill="auto"/>
            <w:noWrap/>
            <w:vAlign w:val="center"/>
            <w:hideMark/>
          </w:tcPr>
          <w:p w14:paraId="794B4E77" w14:textId="77777777" w:rsidR="00DB568D" w:rsidRPr="00B35331" w:rsidRDefault="00DB568D" w:rsidP="00E24F95">
            <w:pPr>
              <w:spacing w:after="0" w:line="240" w:lineRule="auto"/>
              <w:jc w:val="center"/>
              <w:rPr>
                <w:rFonts w:ascii="Calibri" w:eastAsia="Times New Roman" w:hAnsi="Calibri" w:cs="Times New Roman"/>
                <w:b/>
                <w:bCs/>
                <w:color w:val="000000"/>
                <w:lang w:eastAsia="it-IT"/>
              </w:rPr>
            </w:pPr>
            <w:r w:rsidRPr="00B35331">
              <w:rPr>
                <w:rFonts w:ascii="Calibri" w:eastAsia="Times New Roman" w:hAnsi="Calibri" w:cs="Times New Roman"/>
                <w:b/>
                <w:bCs/>
                <w:color w:val="000000"/>
                <w:lang w:eastAsia="it-IT"/>
              </w:rPr>
              <w:t>S</w:t>
            </w:r>
            <w:r>
              <w:rPr>
                <w:rFonts w:ascii="Calibri" w:eastAsia="Times New Roman" w:hAnsi="Calibri" w:cs="Times New Roman"/>
                <w:b/>
                <w:bCs/>
                <w:color w:val="000000"/>
                <w:lang w:eastAsia="it-IT"/>
              </w:rPr>
              <w:t>eason</w:t>
            </w:r>
          </w:p>
        </w:tc>
        <w:tc>
          <w:tcPr>
            <w:tcW w:w="1840" w:type="dxa"/>
            <w:tcBorders>
              <w:top w:val="single" w:sz="12" w:space="0" w:color="auto"/>
              <w:bottom w:val="single" w:sz="12" w:space="0" w:color="auto"/>
            </w:tcBorders>
            <w:shd w:val="clear" w:color="auto" w:fill="auto"/>
            <w:noWrap/>
            <w:vAlign w:val="center"/>
            <w:hideMark/>
          </w:tcPr>
          <w:p w14:paraId="590E2E34" w14:textId="77777777" w:rsidR="00DB568D" w:rsidRPr="00B35331" w:rsidRDefault="00DB568D" w:rsidP="00E24F95">
            <w:pPr>
              <w:spacing w:after="0" w:line="240" w:lineRule="auto"/>
              <w:jc w:val="center"/>
              <w:rPr>
                <w:rFonts w:ascii="Calibri" w:eastAsia="Times New Roman" w:hAnsi="Calibri" w:cs="Times New Roman"/>
                <w:b/>
                <w:bCs/>
                <w:color w:val="000000"/>
                <w:lang w:eastAsia="it-IT"/>
              </w:rPr>
            </w:pPr>
            <w:r>
              <w:rPr>
                <w:rFonts w:ascii="Calibri" w:eastAsia="Times New Roman" w:hAnsi="Calibri" w:cs="Times New Roman"/>
                <w:b/>
                <w:bCs/>
                <w:color w:val="000000"/>
                <w:lang w:eastAsia="it-IT"/>
              </w:rPr>
              <w:t>N° s</w:t>
            </w:r>
            <w:r w:rsidRPr="00B35331">
              <w:rPr>
                <w:rFonts w:ascii="Calibri" w:eastAsia="Times New Roman" w:hAnsi="Calibri" w:cs="Times New Roman"/>
                <w:b/>
                <w:bCs/>
                <w:color w:val="000000"/>
                <w:lang w:eastAsia="it-IT"/>
              </w:rPr>
              <w:t>ampl</w:t>
            </w:r>
            <w:r>
              <w:rPr>
                <w:rFonts w:ascii="Calibri" w:eastAsia="Times New Roman" w:hAnsi="Calibri" w:cs="Times New Roman"/>
                <w:b/>
                <w:bCs/>
                <w:color w:val="000000"/>
                <w:lang w:eastAsia="it-IT"/>
              </w:rPr>
              <w:t xml:space="preserve">es </w:t>
            </w:r>
          </w:p>
        </w:tc>
        <w:tc>
          <w:tcPr>
            <w:tcW w:w="1700" w:type="dxa"/>
            <w:tcBorders>
              <w:top w:val="single" w:sz="12" w:space="0" w:color="auto"/>
              <w:bottom w:val="single" w:sz="12" w:space="0" w:color="auto"/>
            </w:tcBorders>
            <w:shd w:val="clear" w:color="auto" w:fill="auto"/>
            <w:noWrap/>
            <w:vAlign w:val="center"/>
            <w:hideMark/>
          </w:tcPr>
          <w:p w14:paraId="100F6E37" w14:textId="77777777" w:rsidR="00DB568D" w:rsidRPr="00B35331" w:rsidRDefault="00DB568D" w:rsidP="00E24F95">
            <w:pPr>
              <w:spacing w:after="0" w:line="240" w:lineRule="auto"/>
              <w:jc w:val="center"/>
              <w:rPr>
                <w:rFonts w:ascii="Calibri" w:eastAsia="Times New Roman" w:hAnsi="Calibri" w:cs="Times New Roman"/>
                <w:b/>
                <w:bCs/>
                <w:color w:val="000000"/>
                <w:lang w:eastAsia="it-IT"/>
              </w:rPr>
            </w:pPr>
            <w:r>
              <w:rPr>
                <w:rFonts w:ascii="Calibri" w:eastAsia="Times New Roman" w:hAnsi="Calibri" w:cs="Times New Roman"/>
                <w:b/>
                <w:bCs/>
                <w:color w:val="000000"/>
                <w:lang w:eastAsia="it-IT"/>
              </w:rPr>
              <w:t xml:space="preserve">N° positive samples </w:t>
            </w:r>
          </w:p>
        </w:tc>
        <w:tc>
          <w:tcPr>
            <w:tcW w:w="2424" w:type="dxa"/>
            <w:tcBorders>
              <w:top w:val="single" w:sz="12" w:space="0" w:color="auto"/>
              <w:bottom w:val="single" w:sz="12" w:space="0" w:color="auto"/>
            </w:tcBorders>
            <w:shd w:val="clear" w:color="auto" w:fill="auto"/>
            <w:noWrap/>
            <w:vAlign w:val="center"/>
            <w:hideMark/>
          </w:tcPr>
          <w:p w14:paraId="3B03E7FB" w14:textId="77777777" w:rsidR="00DB568D" w:rsidRPr="00B35331" w:rsidRDefault="00DB568D" w:rsidP="00E24F95">
            <w:pPr>
              <w:spacing w:after="0" w:line="240" w:lineRule="auto"/>
              <w:jc w:val="center"/>
              <w:rPr>
                <w:rFonts w:ascii="Calibri" w:eastAsia="Times New Roman" w:hAnsi="Calibri" w:cs="Times New Roman"/>
                <w:b/>
                <w:bCs/>
                <w:color w:val="000000"/>
                <w:lang w:eastAsia="it-IT"/>
              </w:rPr>
            </w:pPr>
            <w:proofErr w:type="spellStart"/>
            <w:r>
              <w:rPr>
                <w:rFonts w:ascii="Calibri" w:eastAsia="Times New Roman" w:hAnsi="Calibri" w:cs="Times New Roman"/>
                <w:b/>
                <w:bCs/>
                <w:color w:val="000000"/>
                <w:lang w:eastAsia="it-IT"/>
              </w:rPr>
              <w:t>Prevalence</w:t>
            </w:r>
            <w:proofErr w:type="spellEnd"/>
          </w:p>
        </w:tc>
      </w:tr>
      <w:tr w:rsidR="00DB568D" w:rsidRPr="00B35331" w14:paraId="749DF3C0" w14:textId="77777777" w:rsidTr="00E24F95">
        <w:trPr>
          <w:trHeight w:val="300"/>
          <w:jc w:val="center"/>
        </w:trPr>
        <w:tc>
          <w:tcPr>
            <w:tcW w:w="2400" w:type="dxa"/>
            <w:tcBorders>
              <w:top w:val="single" w:sz="12" w:space="0" w:color="auto"/>
            </w:tcBorders>
            <w:shd w:val="clear" w:color="auto" w:fill="auto"/>
            <w:noWrap/>
            <w:vAlign w:val="center"/>
            <w:hideMark/>
          </w:tcPr>
          <w:p w14:paraId="0AFE8DFA" w14:textId="77777777" w:rsidR="00DB568D" w:rsidRPr="004648B1" w:rsidRDefault="00DB568D" w:rsidP="00E24F95">
            <w:pPr>
              <w:spacing w:after="0" w:line="240" w:lineRule="auto"/>
              <w:jc w:val="center"/>
              <w:rPr>
                <w:rFonts w:ascii="Calibri" w:eastAsia="Times New Roman" w:hAnsi="Calibri" w:cs="Times New Roman"/>
                <w:i/>
                <w:color w:val="000000"/>
                <w:lang w:eastAsia="it-IT"/>
              </w:rPr>
            </w:pPr>
            <w:proofErr w:type="spellStart"/>
            <w:r>
              <w:rPr>
                <w:rFonts w:ascii="Calibri" w:eastAsia="Times New Roman" w:hAnsi="Calibri" w:cs="Times New Roman"/>
                <w:i/>
                <w:color w:val="000000"/>
                <w:lang w:eastAsia="it-IT"/>
              </w:rPr>
              <w:t>Autumn</w:t>
            </w:r>
            <w:proofErr w:type="spellEnd"/>
          </w:p>
        </w:tc>
        <w:tc>
          <w:tcPr>
            <w:tcW w:w="1840" w:type="dxa"/>
            <w:tcBorders>
              <w:top w:val="single" w:sz="12" w:space="0" w:color="auto"/>
            </w:tcBorders>
            <w:shd w:val="clear" w:color="auto" w:fill="auto"/>
            <w:noWrap/>
            <w:vAlign w:val="center"/>
            <w:hideMark/>
          </w:tcPr>
          <w:p w14:paraId="62995A4E"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221</w:t>
            </w:r>
          </w:p>
        </w:tc>
        <w:tc>
          <w:tcPr>
            <w:tcW w:w="1700" w:type="dxa"/>
            <w:tcBorders>
              <w:top w:val="single" w:sz="12" w:space="0" w:color="auto"/>
            </w:tcBorders>
            <w:shd w:val="clear" w:color="auto" w:fill="auto"/>
            <w:noWrap/>
            <w:vAlign w:val="center"/>
            <w:hideMark/>
          </w:tcPr>
          <w:p w14:paraId="302A3BCD"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49</w:t>
            </w:r>
          </w:p>
        </w:tc>
        <w:tc>
          <w:tcPr>
            <w:tcW w:w="2424" w:type="dxa"/>
            <w:tcBorders>
              <w:top w:val="single" w:sz="12" w:space="0" w:color="auto"/>
            </w:tcBorders>
            <w:shd w:val="clear" w:color="auto" w:fill="auto"/>
            <w:noWrap/>
            <w:vAlign w:val="center"/>
            <w:hideMark/>
          </w:tcPr>
          <w:p w14:paraId="5F44FCAA"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22% </w:t>
            </w:r>
            <w:r>
              <w:rPr>
                <w:lang w:val="en-US"/>
              </w:rPr>
              <w:t>(CI95%: 17.0 - 28.3)</w:t>
            </w:r>
          </w:p>
        </w:tc>
      </w:tr>
      <w:tr w:rsidR="00DB568D" w:rsidRPr="00B35331" w14:paraId="2D76EFB0" w14:textId="77777777" w:rsidTr="00E24F95">
        <w:trPr>
          <w:trHeight w:val="300"/>
          <w:jc w:val="center"/>
        </w:trPr>
        <w:tc>
          <w:tcPr>
            <w:tcW w:w="2400" w:type="dxa"/>
            <w:tcBorders>
              <w:top w:val="nil"/>
            </w:tcBorders>
            <w:shd w:val="clear" w:color="auto" w:fill="auto"/>
            <w:noWrap/>
            <w:vAlign w:val="center"/>
            <w:hideMark/>
          </w:tcPr>
          <w:p w14:paraId="6A9CFF77" w14:textId="77777777" w:rsidR="00DB568D" w:rsidRPr="004648B1" w:rsidRDefault="00DB568D" w:rsidP="00E24F95">
            <w:pPr>
              <w:spacing w:after="0" w:line="240" w:lineRule="auto"/>
              <w:jc w:val="center"/>
              <w:rPr>
                <w:rFonts w:ascii="Calibri" w:eastAsia="Times New Roman" w:hAnsi="Calibri" w:cs="Times New Roman"/>
                <w:i/>
                <w:color w:val="000000"/>
                <w:lang w:eastAsia="it-IT"/>
              </w:rPr>
            </w:pPr>
            <w:proofErr w:type="spellStart"/>
            <w:r>
              <w:rPr>
                <w:rFonts w:ascii="Calibri" w:eastAsia="Times New Roman" w:hAnsi="Calibri" w:cs="Times New Roman"/>
                <w:i/>
                <w:color w:val="000000"/>
                <w:lang w:eastAsia="it-IT"/>
              </w:rPr>
              <w:t>Winter</w:t>
            </w:r>
            <w:proofErr w:type="spellEnd"/>
          </w:p>
        </w:tc>
        <w:tc>
          <w:tcPr>
            <w:tcW w:w="1840" w:type="dxa"/>
            <w:tcBorders>
              <w:top w:val="nil"/>
            </w:tcBorders>
            <w:shd w:val="clear" w:color="auto" w:fill="auto"/>
            <w:noWrap/>
            <w:vAlign w:val="center"/>
            <w:hideMark/>
          </w:tcPr>
          <w:p w14:paraId="240155AB"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228</w:t>
            </w:r>
          </w:p>
        </w:tc>
        <w:tc>
          <w:tcPr>
            <w:tcW w:w="1700" w:type="dxa"/>
            <w:tcBorders>
              <w:top w:val="nil"/>
            </w:tcBorders>
            <w:shd w:val="clear" w:color="auto" w:fill="auto"/>
            <w:noWrap/>
            <w:vAlign w:val="center"/>
            <w:hideMark/>
          </w:tcPr>
          <w:p w14:paraId="62404800"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65</w:t>
            </w:r>
          </w:p>
        </w:tc>
        <w:tc>
          <w:tcPr>
            <w:tcW w:w="2424" w:type="dxa"/>
            <w:tcBorders>
              <w:top w:val="nil"/>
            </w:tcBorders>
            <w:shd w:val="clear" w:color="auto" w:fill="auto"/>
            <w:noWrap/>
            <w:vAlign w:val="center"/>
            <w:hideMark/>
          </w:tcPr>
          <w:p w14:paraId="571721C2"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29% </w:t>
            </w:r>
            <w:r>
              <w:rPr>
                <w:lang w:val="en-US"/>
              </w:rPr>
              <w:t>(CI95%: 22.8 - 34.9)</w:t>
            </w:r>
          </w:p>
        </w:tc>
      </w:tr>
      <w:tr w:rsidR="00DB568D" w:rsidRPr="00B35331" w14:paraId="77CBA80A" w14:textId="77777777" w:rsidTr="00E24F95">
        <w:trPr>
          <w:trHeight w:val="300"/>
          <w:jc w:val="center"/>
        </w:trPr>
        <w:tc>
          <w:tcPr>
            <w:tcW w:w="2400" w:type="dxa"/>
            <w:tcBorders>
              <w:top w:val="nil"/>
            </w:tcBorders>
            <w:shd w:val="clear" w:color="auto" w:fill="auto"/>
            <w:noWrap/>
            <w:vAlign w:val="center"/>
            <w:hideMark/>
          </w:tcPr>
          <w:p w14:paraId="46D5EF1B" w14:textId="77777777" w:rsidR="00DB568D" w:rsidRPr="004648B1" w:rsidRDefault="00DB568D" w:rsidP="00E24F95">
            <w:pPr>
              <w:spacing w:after="0" w:line="240" w:lineRule="auto"/>
              <w:jc w:val="center"/>
              <w:rPr>
                <w:rFonts w:ascii="Calibri" w:eastAsia="Times New Roman" w:hAnsi="Calibri" w:cs="Times New Roman"/>
                <w:i/>
                <w:color w:val="000000"/>
                <w:lang w:eastAsia="it-IT"/>
              </w:rPr>
            </w:pPr>
            <w:r>
              <w:rPr>
                <w:rFonts w:ascii="Calibri" w:eastAsia="Times New Roman" w:hAnsi="Calibri" w:cs="Times New Roman"/>
                <w:i/>
                <w:color w:val="000000"/>
                <w:lang w:eastAsia="it-IT"/>
              </w:rPr>
              <w:t>Spring</w:t>
            </w:r>
          </w:p>
        </w:tc>
        <w:tc>
          <w:tcPr>
            <w:tcW w:w="1840" w:type="dxa"/>
            <w:tcBorders>
              <w:top w:val="nil"/>
            </w:tcBorders>
            <w:shd w:val="clear" w:color="auto" w:fill="auto"/>
            <w:noWrap/>
            <w:vAlign w:val="center"/>
            <w:hideMark/>
          </w:tcPr>
          <w:p w14:paraId="1842B32E"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75</w:t>
            </w:r>
          </w:p>
        </w:tc>
        <w:tc>
          <w:tcPr>
            <w:tcW w:w="1700" w:type="dxa"/>
            <w:tcBorders>
              <w:top w:val="nil"/>
            </w:tcBorders>
            <w:shd w:val="clear" w:color="auto" w:fill="auto"/>
            <w:noWrap/>
            <w:vAlign w:val="center"/>
            <w:hideMark/>
          </w:tcPr>
          <w:p w14:paraId="51E0B36B"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4</w:t>
            </w:r>
          </w:p>
        </w:tc>
        <w:tc>
          <w:tcPr>
            <w:tcW w:w="2424" w:type="dxa"/>
            <w:tcBorders>
              <w:top w:val="nil"/>
            </w:tcBorders>
            <w:shd w:val="clear" w:color="auto" w:fill="auto"/>
            <w:noWrap/>
            <w:vAlign w:val="center"/>
            <w:hideMark/>
          </w:tcPr>
          <w:p w14:paraId="344FE331"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5% </w:t>
            </w:r>
            <w:r>
              <w:rPr>
                <w:lang w:val="en-US"/>
              </w:rPr>
              <w:t>(CI95%: 1.7 - 13.8)</w:t>
            </w:r>
          </w:p>
        </w:tc>
      </w:tr>
      <w:tr w:rsidR="00DB568D" w:rsidRPr="00B35331" w14:paraId="5B9E0DFC" w14:textId="77777777" w:rsidTr="00E24F95">
        <w:trPr>
          <w:trHeight w:val="300"/>
          <w:jc w:val="center"/>
        </w:trPr>
        <w:tc>
          <w:tcPr>
            <w:tcW w:w="2400" w:type="dxa"/>
            <w:tcBorders>
              <w:top w:val="nil"/>
              <w:bottom w:val="single" w:sz="12" w:space="0" w:color="auto"/>
            </w:tcBorders>
            <w:shd w:val="clear" w:color="auto" w:fill="auto"/>
            <w:noWrap/>
            <w:vAlign w:val="center"/>
            <w:hideMark/>
          </w:tcPr>
          <w:p w14:paraId="5AFA6E49" w14:textId="77777777" w:rsidR="00DB568D" w:rsidRPr="004648B1" w:rsidRDefault="00DB568D" w:rsidP="00E24F95">
            <w:pPr>
              <w:spacing w:after="0" w:line="240" w:lineRule="auto"/>
              <w:jc w:val="center"/>
              <w:rPr>
                <w:rFonts w:ascii="Calibri" w:eastAsia="Times New Roman" w:hAnsi="Calibri" w:cs="Times New Roman"/>
                <w:i/>
                <w:color w:val="000000"/>
                <w:lang w:eastAsia="it-IT"/>
              </w:rPr>
            </w:pPr>
            <w:r>
              <w:rPr>
                <w:rFonts w:ascii="Calibri" w:eastAsia="Times New Roman" w:hAnsi="Calibri" w:cs="Times New Roman"/>
                <w:i/>
                <w:color w:val="000000"/>
                <w:lang w:eastAsia="it-IT"/>
              </w:rPr>
              <w:t>Summer</w:t>
            </w:r>
          </w:p>
        </w:tc>
        <w:tc>
          <w:tcPr>
            <w:tcW w:w="1840" w:type="dxa"/>
            <w:tcBorders>
              <w:top w:val="nil"/>
              <w:bottom w:val="single" w:sz="12" w:space="0" w:color="auto"/>
            </w:tcBorders>
            <w:shd w:val="clear" w:color="auto" w:fill="auto"/>
            <w:noWrap/>
            <w:vAlign w:val="center"/>
            <w:hideMark/>
          </w:tcPr>
          <w:p w14:paraId="5465BAAA"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159</w:t>
            </w:r>
          </w:p>
        </w:tc>
        <w:tc>
          <w:tcPr>
            <w:tcW w:w="1700" w:type="dxa"/>
            <w:tcBorders>
              <w:top w:val="nil"/>
              <w:bottom w:val="single" w:sz="12" w:space="0" w:color="auto"/>
            </w:tcBorders>
            <w:shd w:val="clear" w:color="auto" w:fill="auto"/>
            <w:noWrap/>
            <w:vAlign w:val="center"/>
            <w:hideMark/>
          </w:tcPr>
          <w:p w14:paraId="5DB6E4EC"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6</w:t>
            </w:r>
          </w:p>
        </w:tc>
        <w:tc>
          <w:tcPr>
            <w:tcW w:w="2424" w:type="dxa"/>
            <w:tcBorders>
              <w:top w:val="nil"/>
              <w:bottom w:val="single" w:sz="12" w:space="0" w:color="auto"/>
            </w:tcBorders>
            <w:shd w:val="clear" w:color="auto" w:fill="auto"/>
            <w:noWrap/>
            <w:vAlign w:val="center"/>
            <w:hideMark/>
          </w:tcPr>
          <w:p w14:paraId="4C79116B"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4% </w:t>
            </w:r>
            <w:r>
              <w:rPr>
                <w:lang w:val="en-US"/>
              </w:rPr>
              <w:t>(CI95%: 1.5 - 8.4)</w:t>
            </w:r>
          </w:p>
        </w:tc>
      </w:tr>
      <w:tr w:rsidR="00DB568D" w:rsidRPr="00B35331" w14:paraId="24BE25A7" w14:textId="77777777" w:rsidTr="00E24F95">
        <w:trPr>
          <w:trHeight w:val="300"/>
          <w:jc w:val="center"/>
        </w:trPr>
        <w:tc>
          <w:tcPr>
            <w:tcW w:w="2400" w:type="dxa"/>
            <w:tcBorders>
              <w:top w:val="single" w:sz="12" w:space="0" w:color="auto"/>
              <w:bottom w:val="single" w:sz="12" w:space="0" w:color="auto"/>
            </w:tcBorders>
            <w:shd w:val="clear" w:color="auto" w:fill="auto"/>
            <w:noWrap/>
            <w:vAlign w:val="center"/>
            <w:hideMark/>
          </w:tcPr>
          <w:p w14:paraId="598B6DC3" w14:textId="77777777" w:rsidR="00DB568D" w:rsidRPr="00420E2F" w:rsidRDefault="00DB568D" w:rsidP="00E24F95">
            <w:pPr>
              <w:spacing w:after="0" w:line="240" w:lineRule="auto"/>
              <w:jc w:val="center"/>
              <w:rPr>
                <w:rFonts w:ascii="Calibri" w:eastAsia="Times New Roman" w:hAnsi="Calibri" w:cs="Times New Roman"/>
                <w:color w:val="000000"/>
                <w:lang w:eastAsia="it-IT"/>
              </w:rPr>
            </w:pPr>
            <w:r w:rsidRPr="00420E2F">
              <w:rPr>
                <w:rFonts w:ascii="Calibri" w:eastAsia="Times New Roman" w:hAnsi="Calibri" w:cs="Times New Roman"/>
                <w:color w:val="000000"/>
                <w:lang w:eastAsia="it-IT"/>
              </w:rPr>
              <w:t>Total</w:t>
            </w:r>
          </w:p>
        </w:tc>
        <w:tc>
          <w:tcPr>
            <w:tcW w:w="1840" w:type="dxa"/>
            <w:tcBorders>
              <w:top w:val="single" w:sz="12" w:space="0" w:color="auto"/>
              <w:bottom w:val="single" w:sz="12" w:space="0" w:color="auto"/>
            </w:tcBorders>
            <w:shd w:val="clear" w:color="auto" w:fill="auto"/>
            <w:noWrap/>
            <w:vAlign w:val="center"/>
            <w:hideMark/>
          </w:tcPr>
          <w:p w14:paraId="54FEBD49"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683</w:t>
            </w:r>
          </w:p>
        </w:tc>
        <w:tc>
          <w:tcPr>
            <w:tcW w:w="1700" w:type="dxa"/>
            <w:tcBorders>
              <w:top w:val="single" w:sz="12" w:space="0" w:color="auto"/>
              <w:bottom w:val="single" w:sz="12" w:space="0" w:color="auto"/>
            </w:tcBorders>
            <w:shd w:val="clear" w:color="auto" w:fill="auto"/>
            <w:noWrap/>
            <w:vAlign w:val="center"/>
            <w:hideMark/>
          </w:tcPr>
          <w:p w14:paraId="4BB0857E"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124</w:t>
            </w:r>
          </w:p>
        </w:tc>
        <w:tc>
          <w:tcPr>
            <w:tcW w:w="2424" w:type="dxa"/>
            <w:tcBorders>
              <w:top w:val="single" w:sz="12" w:space="0" w:color="auto"/>
              <w:bottom w:val="single" w:sz="12" w:space="0" w:color="auto"/>
            </w:tcBorders>
            <w:shd w:val="clear" w:color="auto" w:fill="auto"/>
            <w:noWrap/>
            <w:vAlign w:val="center"/>
            <w:hideMark/>
          </w:tcPr>
          <w:p w14:paraId="4DFE02CC" w14:textId="77777777" w:rsidR="00DB568D" w:rsidRPr="00B35331" w:rsidRDefault="00DB568D" w:rsidP="00E24F95">
            <w:pPr>
              <w:spacing w:after="0" w:line="240" w:lineRule="auto"/>
              <w:jc w:val="center"/>
              <w:rPr>
                <w:rFonts w:ascii="Calibri" w:eastAsia="Times New Roman" w:hAnsi="Calibri" w:cs="Times New Roman"/>
                <w:color w:val="000000"/>
                <w:lang w:eastAsia="it-IT"/>
              </w:rPr>
            </w:pPr>
          </w:p>
        </w:tc>
      </w:tr>
    </w:tbl>
    <w:p w14:paraId="55338B0B" w14:textId="48D5468C" w:rsidR="00DB568D" w:rsidRDefault="00DB568D" w:rsidP="00691174">
      <w:pPr>
        <w:spacing w:after="0" w:line="240" w:lineRule="atLeast"/>
        <w:jc w:val="both"/>
        <w:rPr>
          <w:highlight w:val="yellow"/>
          <w:lang w:val="en-US"/>
        </w:rPr>
      </w:pPr>
    </w:p>
    <w:p w14:paraId="390034D6" w14:textId="77777777" w:rsidR="00F557B4" w:rsidRDefault="00F557B4" w:rsidP="00691174">
      <w:pPr>
        <w:spacing w:after="0" w:line="240" w:lineRule="atLeast"/>
        <w:jc w:val="both"/>
        <w:rPr>
          <w:highlight w:val="yellow"/>
          <w:lang w:val="en-US"/>
        </w:rPr>
      </w:pPr>
    </w:p>
    <w:p w14:paraId="65C6CAF8" w14:textId="77777777" w:rsidR="00F557B4" w:rsidRPr="00F22A45" w:rsidRDefault="00F557B4" w:rsidP="00F557B4">
      <w:pPr>
        <w:pStyle w:val="Didascalia"/>
        <w:rPr>
          <w:i w:val="0"/>
          <w:color w:val="auto"/>
          <w:lang w:val="en-US"/>
        </w:rPr>
      </w:pPr>
      <w:bookmarkStart w:id="63" w:name="_Ref115876763"/>
      <w:r w:rsidRPr="00290DC3">
        <w:rPr>
          <w:b/>
          <w:i w:val="0"/>
          <w:color w:val="auto"/>
          <w:lang w:val="en-GB"/>
        </w:rPr>
        <w:t xml:space="preserve">Table </w:t>
      </w:r>
      <w:r w:rsidRPr="00F22A45">
        <w:rPr>
          <w:b/>
          <w:i w:val="0"/>
          <w:color w:val="auto"/>
        </w:rPr>
        <w:fldChar w:fldCharType="begin"/>
      </w:r>
      <w:r w:rsidRPr="00290DC3">
        <w:rPr>
          <w:b/>
          <w:i w:val="0"/>
          <w:color w:val="auto"/>
          <w:lang w:val="en-GB"/>
        </w:rPr>
        <w:instrText xml:space="preserve"> SEQ Table \* ARABIC </w:instrText>
      </w:r>
      <w:r w:rsidRPr="00F22A45">
        <w:rPr>
          <w:b/>
          <w:i w:val="0"/>
          <w:color w:val="auto"/>
        </w:rPr>
        <w:fldChar w:fldCharType="separate"/>
      </w:r>
      <w:r w:rsidRPr="00290DC3">
        <w:rPr>
          <w:b/>
          <w:i w:val="0"/>
          <w:noProof/>
          <w:color w:val="auto"/>
          <w:lang w:val="en-GB"/>
        </w:rPr>
        <w:t>3</w:t>
      </w:r>
      <w:r w:rsidRPr="00F22A45">
        <w:rPr>
          <w:b/>
          <w:i w:val="0"/>
          <w:color w:val="auto"/>
        </w:rPr>
        <w:fldChar w:fldCharType="end"/>
      </w:r>
      <w:bookmarkEnd w:id="63"/>
      <w:r w:rsidRPr="00290DC3">
        <w:rPr>
          <w:b/>
          <w:i w:val="0"/>
          <w:color w:val="auto"/>
          <w:lang w:val="en-GB"/>
        </w:rPr>
        <w:t>.</w:t>
      </w:r>
      <w:r w:rsidRPr="00290DC3">
        <w:rPr>
          <w:i w:val="0"/>
          <w:color w:val="auto"/>
          <w:lang w:val="en-GB"/>
        </w:rPr>
        <w:t xml:space="preserve"> </w:t>
      </w:r>
      <w:r w:rsidRPr="00531696">
        <w:rPr>
          <w:color w:val="auto"/>
          <w:lang w:val="en-US"/>
        </w:rPr>
        <w:t>Norovirus</w:t>
      </w:r>
      <w:r w:rsidRPr="00F22A45">
        <w:rPr>
          <w:i w:val="0"/>
          <w:color w:val="auto"/>
          <w:lang w:val="en-US"/>
        </w:rPr>
        <w:t xml:space="preserve"> genotypes </w:t>
      </w:r>
      <w:r>
        <w:rPr>
          <w:i w:val="0"/>
          <w:color w:val="auto"/>
          <w:lang w:val="en-US"/>
        </w:rPr>
        <w:t xml:space="preserve">(n=37) </w:t>
      </w:r>
      <w:r w:rsidRPr="00F22A45">
        <w:rPr>
          <w:i w:val="0"/>
          <w:color w:val="auto"/>
          <w:lang w:val="en-US"/>
        </w:rPr>
        <w:t>and subtype</w:t>
      </w:r>
      <w:r>
        <w:rPr>
          <w:i w:val="0"/>
          <w:color w:val="auto"/>
          <w:lang w:val="en-US"/>
        </w:rPr>
        <w:t>s</w:t>
      </w:r>
      <w:r w:rsidRPr="00F22A45">
        <w:rPr>
          <w:i w:val="0"/>
          <w:color w:val="auto"/>
          <w:lang w:val="en-US"/>
        </w:rPr>
        <w:t xml:space="preserve"> </w:t>
      </w:r>
      <w:r>
        <w:rPr>
          <w:i w:val="0"/>
          <w:color w:val="auto"/>
          <w:lang w:val="en-US"/>
        </w:rPr>
        <w:t xml:space="preserve">detected </w:t>
      </w:r>
      <w:r w:rsidRPr="00F22A45">
        <w:rPr>
          <w:i w:val="0"/>
          <w:color w:val="auto"/>
          <w:lang w:val="en-US"/>
        </w:rPr>
        <w:t>by species</w:t>
      </w:r>
      <w:r>
        <w:rPr>
          <w:i w:val="0"/>
          <w:color w:val="auto"/>
          <w:lang w:val="en-US"/>
        </w:rPr>
        <w:t>.</w:t>
      </w:r>
    </w:p>
    <w:tbl>
      <w:tblPr>
        <w:tblW w:w="9524" w:type="dxa"/>
        <w:jc w:val="center"/>
        <w:tblLayout w:type="fixed"/>
        <w:tblCellMar>
          <w:left w:w="70" w:type="dxa"/>
          <w:right w:w="70" w:type="dxa"/>
        </w:tblCellMar>
        <w:tblLook w:val="04A0" w:firstRow="1" w:lastRow="0" w:firstColumn="1" w:lastColumn="0" w:noHBand="0" w:noVBand="1"/>
      </w:tblPr>
      <w:tblGrid>
        <w:gridCol w:w="2977"/>
        <w:gridCol w:w="1134"/>
        <w:gridCol w:w="1276"/>
        <w:gridCol w:w="1134"/>
        <w:gridCol w:w="1417"/>
        <w:gridCol w:w="1586"/>
      </w:tblGrid>
      <w:tr w:rsidR="00F557B4" w:rsidRPr="00B35331" w14:paraId="0E05489B" w14:textId="77777777" w:rsidTr="00E24F95">
        <w:trPr>
          <w:trHeight w:val="300"/>
          <w:jc w:val="center"/>
        </w:trPr>
        <w:tc>
          <w:tcPr>
            <w:tcW w:w="2977" w:type="dxa"/>
            <w:tcBorders>
              <w:top w:val="single" w:sz="12" w:space="0" w:color="auto"/>
              <w:bottom w:val="single" w:sz="12" w:space="0" w:color="auto"/>
            </w:tcBorders>
            <w:shd w:val="clear" w:color="auto" w:fill="auto"/>
            <w:noWrap/>
            <w:vAlign w:val="center"/>
            <w:hideMark/>
          </w:tcPr>
          <w:p w14:paraId="16658182" w14:textId="77777777" w:rsidR="00F557B4" w:rsidRPr="001E0FEA" w:rsidRDefault="00F557B4" w:rsidP="00E24F95">
            <w:pPr>
              <w:spacing w:after="0" w:line="240" w:lineRule="auto"/>
              <w:jc w:val="center"/>
              <w:rPr>
                <w:rFonts w:ascii="Calibri" w:eastAsia="Times New Roman" w:hAnsi="Calibri" w:cs="Times New Roman"/>
                <w:b/>
                <w:bCs/>
                <w:color w:val="000000"/>
                <w:sz w:val="18"/>
                <w:szCs w:val="18"/>
                <w:lang w:eastAsia="it-IT"/>
              </w:rPr>
            </w:pPr>
            <w:proofErr w:type="spellStart"/>
            <w:r w:rsidRPr="001E0FEA">
              <w:rPr>
                <w:rFonts w:ascii="Calibri" w:eastAsia="Times New Roman" w:hAnsi="Calibri" w:cs="Times New Roman"/>
                <w:b/>
                <w:bCs/>
                <w:color w:val="000000"/>
                <w:sz w:val="18"/>
                <w:szCs w:val="18"/>
                <w:lang w:eastAsia="it-IT"/>
              </w:rPr>
              <w:t>Species</w:t>
            </w:r>
            <w:proofErr w:type="spellEnd"/>
          </w:p>
        </w:tc>
        <w:tc>
          <w:tcPr>
            <w:tcW w:w="1134" w:type="dxa"/>
            <w:tcBorders>
              <w:top w:val="single" w:sz="12" w:space="0" w:color="auto"/>
              <w:bottom w:val="single" w:sz="12" w:space="0" w:color="auto"/>
            </w:tcBorders>
          </w:tcPr>
          <w:p w14:paraId="4F2623E7" w14:textId="77777777" w:rsidR="00F557B4" w:rsidRPr="001E0FEA" w:rsidRDefault="00F557B4" w:rsidP="00E24F95">
            <w:pPr>
              <w:spacing w:after="0" w:line="240" w:lineRule="auto"/>
              <w:jc w:val="center"/>
              <w:rPr>
                <w:rFonts w:ascii="Calibri" w:eastAsia="Times New Roman" w:hAnsi="Calibri" w:cs="Times New Roman"/>
                <w:b/>
                <w:bCs/>
                <w:color w:val="000000"/>
                <w:sz w:val="18"/>
                <w:szCs w:val="18"/>
                <w:lang w:eastAsia="it-IT"/>
              </w:rPr>
            </w:pPr>
            <w:r w:rsidRPr="001E0FEA">
              <w:rPr>
                <w:rFonts w:ascii="Calibri" w:eastAsia="Times New Roman" w:hAnsi="Calibri" w:cs="Times New Roman"/>
                <w:b/>
                <w:bCs/>
                <w:color w:val="000000"/>
                <w:sz w:val="18"/>
                <w:szCs w:val="18"/>
                <w:lang w:eastAsia="it-IT"/>
              </w:rPr>
              <w:t xml:space="preserve">Sampling </w:t>
            </w:r>
            <w:proofErr w:type="spellStart"/>
            <w:r w:rsidRPr="001E0FEA">
              <w:rPr>
                <w:rFonts w:ascii="Calibri" w:eastAsia="Times New Roman" w:hAnsi="Calibri" w:cs="Times New Roman"/>
                <w:b/>
                <w:bCs/>
                <w:color w:val="000000"/>
                <w:sz w:val="18"/>
                <w:szCs w:val="18"/>
                <w:lang w:eastAsia="it-IT"/>
              </w:rPr>
              <w:t>year</w:t>
            </w:r>
            <w:proofErr w:type="spellEnd"/>
          </w:p>
        </w:tc>
        <w:tc>
          <w:tcPr>
            <w:tcW w:w="1276" w:type="dxa"/>
            <w:tcBorders>
              <w:top w:val="single" w:sz="12" w:space="0" w:color="auto"/>
              <w:bottom w:val="single" w:sz="12" w:space="0" w:color="auto"/>
            </w:tcBorders>
            <w:shd w:val="clear" w:color="auto" w:fill="auto"/>
            <w:noWrap/>
            <w:vAlign w:val="center"/>
            <w:hideMark/>
          </w:tcPr>
          <w:p w14:paraId="053C404B" w14:textId="77777777" w:rsidR="00F557B4" w:rsidRPr="001E0FEA" w:rsidRDefault="00F557B4" w:rsidP="00E24F95">
            <w:pPr>
              <w:spacing w:after="0" w:line="240" w:lineRule="auto"/>
              <w:jc w:val="center"/>
              <w:rPr>
                <w:rFonts w:ascii="Calibri" w:eastAsia="Times New Roman" w:hAnsi="Calibri" w:cs="Times New Roman"/>
                <w:b/>
                <w:bCs/>
                <w:color w:val="000000"/>
                <w:sz w:val="18"/>
                <w:szCs w:val="18"/>
                <w:lang w:eastAsia="it-IT"/>
              </w:rPr>
            </w:pPr>
            <w:r w:rsidRPr="001E0FEA">
              <w:rPr>
                <w:rFonts w:ascii="Calibri" w:eastAsia="Times New Roman" w:hAnsi="Calibri" w:cs="Times New Roman"/>
                <w:b/>
                <w:bCs/>
                <w:color w:val="000000"/>
                <w:sz w:val="18"/>
                <w:szCs w:val="18"/>
                <w:lang w:eastAsia="it-IT"/>
              </w:rPr>
              <w:t>Sampling area</w:t>
            </w:r>
          </w:p>
        </w:tc>
        <w:tc>
          <w:tcPr>
            <w:tcW w:w="1134" w:type="dxa"/>
            <w:tcBorders>
              <w:top w:val="single" w:sz="12" w:space="0" w:color="auto"/>
              <w:bottom w:val="single" w:sz="12" w:space="0" w:color="auto"/>
            </w:tcBorders>
            <w:shd w:val="clear" w:color="auto" w:fill="auto"/>
            <w:noWrap/>
            <w:vAlign w:val="center"/>
            <w:hideMark/>
          </w:tcPr>
          <w:p w14:paraId="737B3BE2" w14:textId="77777777" w:rsidR="00F557B4" w:rsidRPr="001E0FEA" w:rsidRDefault="00F557B4" w:rsidP="00E24F95">
            <w:pPr>
              <w:spacing w:after="0" w:line="240" w:lineRule="auto"/>
              <w:jc w:val="center"/>
              <w:rPr>
                <w:rFonts w:ascii="Calibri" w:eastAsia="Times New Roman" w:hAnsi="Calibri" w:cs="Times New Roman"/>
                <w:b/>
                <w:bCs/>
                <w:color w:val="000000"/>
                <w:sz w:val="18"/>
                <w:szCs w:val="18"/>
                <w:lang w:eastAsia="it-IT"/>
              </w:rPr>
            </w:pPr>
            <w:proofErr w:type="spellStart"/>
            <w:r w:rsidRPr="00531696">
              <w:rPr>
                <w:rFonts w:ascii="Calibri" w:eastAsia="Times New Roman" w:hAnsi="Calibri" w:cs="Times New Roman"/>
                <w:b/>
                <w:bCs/>
                <w:i/>
                <w:color w:val="000000"/>
                <w:sz w:val="18"/>
                <w:szCs w:val="18"/>
                <w:lang w:eastAsia="it-IT"/>
              </w:rPr>
              <w:t>Norovirus</w:t>
            </w:r>
            <w:proofErr w:type="spellEnd"/>
            <w:r w:rsidRPr="001E0FEA">
              <w:rPr>
                <w:rFonts w:ascii="Calibri" w:eastAsia="Times New Roman" w:hAnsi="Calibri" w:cs="Times New Roman"/>
                <w:b/>
                <w:bCs/>
                <w:color w:val="000000"/>
                <w:sz w:val="18"/>
                <w:szCs w:val="18"/>
                <w:lang w:eastAsia="it-IT"/>
              </w:rPr>
              <w:t xml:space="preserve"> GI </w:t>
            </w:r>
            <w:proofErr w:type="spellStart"/>
            <w:r w:rsidRPr="001E0FEA">
              <w:rPr>
                <w:rFonts w:ascii="Calibri" w:eastAsia="Times New Roman" w:hAnsi="Calibri" w:cs="Times New Roman"/>
                <w:b/>
                <w:bCs/>
                <w:color w:val="000000"/>
                <w:sz w:val="18"/>
                <w:szCs w:val="18"/>
                <w:lang w:eastAsia="it-IT"/>
              </w:rPr>
              <w:t>genotype</w:t>
            </w:r>
            <w:proofErr w:type="spellEnd"/>
          </w:p>
        </w:tc>
        <w:tc>
          <w:tcPr>
            <w:tcW w:w="1417" w:type="dxa"/>
            <w:tcBorders>
              <w:top w:val="single" w:sz="12" w:space="0" w:color="auto"/>
              <w:bottom w:val="single" w:sz="12" w:space="0" w:color="auto"/>
            </w:tcBorders>
            <w:shd w:val="clear" w:color="auto" w:fill="auto"/>
            <w:noWrap/>
            <w:vAlign w:val="center"/>
            <w:hideMark/>
          </w:tcPr>
          <w:p w14:paraId="59B5479C" w14:textId="77777777" w:rsidR="00F557B4" w:rsidRPr="001E0FEA" w:rsidRDefault="00F557B4" w:rsidP="00E24F95">
            <w:pPr>
              <w:spacing w:after="0" w:line="240" w:lineRule="auto"/>
              <w:jc w:val="center"/>
              <w:rPr>
                <w:rFonts w:ascii="Calibri" w:eastAsia="Times New Roman" w:hAnsi="Calibri" w:cs="Times New Roman"/>
                <w:b/>
                <w:bCs/>
                <w:color w:val="000000"/>
                <w:sz w:val="18"/>
                <w:szCs w:val="18"/>
                <w:lang w:eastAsia="it-IT"/>
              </w:rPr>
            </w:pPr>
            <w:proofErr w:type="spellStart"/>
            <w:r w:rsidRPr="00531696">
              <w:rPr>
                <w:rFonts w:ascii="Calibri" w:eastAsia="Times New Roman" w:hAnsi="Calibri" w:cs="Times New Roman"/>
                <w:b/>
                <w:bCs/>
                <w:i/>
                <w:color w:val="000000"/>
                <w:sz w:val="18"/>
                <w:szCs w:val="18"/>
                <w:lang w:eastAsia="it-IT"/>
              </w:rPr>
              <w:t>Norovirus</w:t>
            </w:r>
            <w:proofErr w:type="spellEnd"/>
            <w:r w:rsidRPr="001E0FEA">
              <w:rPr>
                <w:rFonts w:ascii="Calibri" w:eastAsia="Times New Roman" w:hAnsi="Calibri" w:cs="Times New Roman"/>
                <w:b/>
                <w:bCs/>
                <w:color w:val="000000"/>
                <w:sz w:val="18"/>
                <w:szCs w:val="18"/>
                <w:lang w:eastAsia="it-IT"/>
              </w:rPr>
              <w:t xml:space="preserve"> GII </w:t>
            </w:r>
            <w:proofErr w:type="spellStart"/>
            <w:r w:rsidRPr="001E0FEA">
              <w:rPr>
                <w:rFonts w:ascii="Calibri" w:eastAsia="Times New Roman" w:hAnsi="Calibri" w:cs="Times New Roman"/>
                <w:b/>
                <w:bCs/>
                <w:color w:val="000000"/>
                <w:sz w:val="18"/>
                <w:szCs w:val="18"/>
                <w:lang w:eastAsia="it-IT"/>
              </w:rPr>
              <w:t>genotype</w:t>
            </w:r>
            <w:proofErr w:type="spellEnd"/>
          </w:p>
        </w:tc>
        <w:tc>
          <w:tcPr>
            <w:tcW w:w="1586" w:type="dxa"/>
            <w:tcBorders>
              <w:top w:val="single" w:sz="12" w:space="0" w:color="auto"/>
              <w:bottom w:val="single" w:sz="12" w:space="0" w:color="auto"/>
            </w:tcBorders>
            <w:shd w:val="clear" w:color="auto" w:fill="auto"/>
            <w:noWrap/>
            <w:vAlign w:val="center"/>
            <w:hideMark/>
          </w:tcPr>
          <w:p w14:paraId="1A8904EA" w14:textId="77777777" w:rsidR="00F557B4" w:rsidRPr="001E0FEA" w:rsidRDefault="00F557B4" w:rsidP="00E24F95">
            <w:pPr>
              <w:spacing w:after="0" w:line="240" w:lineRule="auto"/>
              <w:jc w:val="center"/>
              <w:rPr>
                <w:rFonts w:ascii="Calibri" w:eastAsia="Times New Roman" w:hAnsi="Calibri" w:cs="Times New Roman"/>
                <w:b/>
                <w:bCs/>
                <w:color w:val="000000"/>
                <w:sz w:val="18"/>
                <w:szCs w:val="18"/>
                <w:lang w:eastAsia="it-IT"/>
              </w:rPr>
            </w:pPr>
            <w:proofErr w:type="spellStart"/>
            <w:r w:rsidRPr="00531696">
              <w:rPr>
                <w:rFonts w:ascii="Calibri" w:eastAsia="Times New Roman" w:hAnsi="Calibri" w:cs="Times New Roman"/>
                <w:b/>
                <w:bCs/>
                <w:i/>
                <w:color w:val="000000"/>
                <w:sz w:val="18"/>
                <w:szCs w:val="18"/>
                <w:lang w:eastAsia="it-IT"/>
              </w:rPr>
              <w:t>Norovirus</w:t>
            </w:r>
            <w:proofErr w:type="spellEnd"/>
            <w:r w:rsidRPr="001E0FEA">
              <w:rPr>
                <w:rFonts w:ascii="Calibri" w:eastAsia="Times New Roman" w:hAnsi="Calibri" w:cs="Times New Roman"/>
                <w:b/>
                <w:bCs/>
                <w:color w:val="000000"/>
                <w:sz w:val="18"/>
                <w:szCs w:val="18"/>
                <w:lang w:eastAsia="it-IT"/>
              </w:rPr>
              <w:t xml:space="preserve"> GII</w:t>
            </w:r>
          </w:p>
          <w:p w14:paraId="158E454D" w14:textId="77777777" w:rsidR="00F557B4" w:rsidRPr="001E0FEA" w:rsidRDefault="00F557B4" w:rsidP="00E24F95">
            <w:pPr>
              <w:spacing w:after="0" w:line="240" w:lineRule="auto"/>
              <w:jc w:val="center"/>
              <w:rPr>
                <w:rFonts w:ascii="Calibri" w:eastAsia="Times New Roman" w:hAnsi="Calibri" w:cs="Times New Roman"/>
                <w:b/>
                <w:bCs/>
                <w:color w:val="000000"/>
                <w:sz w:val="18"/>
                <w:szCs w:val="18"/>
                <w:lang w:eastAsia="it-IT"/>
              </w:rPr>
            </w:pPr>
            <w:proofErr w:type="spellStart"/>
            <w:r w:rsidRPr="001E0FEA">
              <w:rPr>
                <w:rFonts w:ascii="Calibri" w:eastAsia="Times New Roman" w:hAnsi="Calibri" w:cs="Times New Roman"/>
                <w:b/>
                <w:bCs/>
                <w:color w:val="000000"/>
                <w:sz w:val="18"/>
                <w:szCs w:val="18"/>
                <w:lang w:eastAsia="it-IT"/>
              </w:rPr>
              <w:t>subtype</w:t>
            </w:r>
            <w:proofErr w:type="spellEnd"/>
          </w:p>
        </w:tc>
      </w:tr>
      <w:tr w:rsidR="00F557B4" w:rsidRPr="00B35331" w14:paraId="733B9FCB" w14:textId="77777777" w:rsidTr="00E24F95">
        <w:trPr>
          <w:trHeight w:val="300"/>
          <w:jc w:val="center"/>
        </w:trPr>
        <w:tc>
          <w:tcPr>
            <w:tcW w:w="2977" w:type="dxa"/>
            <w:tcBorders>
              <w:top w:val="single" w:sz="12" w:space="0" w:color="auto"/>
            </w:tcBorders>
            <w:shd w:val="clear" w:color="auto" w:fill="auto"/>
            <w:noWrap/>
          </w:tcPr>
          <w:p w14:paraId="7BBF2D89"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single" w:sz="12" w:space="0" w:color="auto"/>
            </w:tcBorders>
          </w:tcPr>
          <w:p w14:paraId="7042C8B1" w14:textId="77777777" w:rsidR="00F557B4" w:rsidRPr="005C0D86" w:rsidRDefault="00F557B4" w:rsidP="00E24F95">
            <w:pPr>
              <w:spacing w:after="0" w:line="240" w:lineRule="auto"/>
              <w:jc w:val="center"/>
            </w:pPr>
            <w:r w:rsidRPr="009C3882">
              <w:t>2018</w:t>
            </w:r>
          </w:p>
        </w:tc>
        <w:tc>
          <w:tcPr>
            <w:tcW w:w="1276" w:type="dxa"/>
            <w:tcBorders>
              <w:top w:val="single" w:sz="12" w:space="0" w:color="auto"/>
            </w:tcBorders>
            <w:shd w:val="clear" w:color="auto" w:fill="auto"/>
            <w:noWrap/>
          </w:tcPr>
          <w:p w14:paraId="4D1A2C1B"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single" w:sz="12" w:space="0" w:color="auto"/>
            </w:tcBorders>
            <w:shd w:val="clear" w:color="auto" w:fill="auto"/>
            <w:noWrap/>
          </w:tcPr>
          <w:p w14:paraId="001AE0C1"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GI.4</w:t>
            </w:r>
          </w:p>
        </w:tc>
        <w:tc>
          <w:tcPr>
            <w:tcW w:w="1417" w:type="dxa"/>
            <w:tcBorders>
              <w:top w:val="single" w:sz="12" w:space="0" w:color="auto"/>
            </w:tcBorders>
            <w:shd w:val="clear" w:color="auto" w:fill="auto"/>
            <w:noWrap/>
          </w:tcPr>
          <w:p w14:paraId="222CF08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586" w:type="dxa"/>
            <w:tcBorders>
              <w:top w:val="single" w:sz="12" w:space="0" w:color="auto"/>
            </w:tcBorders>
            <w:shd w:val="clear" w:color="auto" w:fill="auto"/>
            <w:noWrap/>
          </w:tcPr>
          <w:p w14:paraId="31144F8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4E2A31FE" w14:textId="77777777" w:rsidTr="00E24F95">
        <w:trPr>
          <w:trHeight w:val="300"/>
          <w:jc w:val="center"/>
        </w:trPr>
        <w:tc>
          <w:tcPr>
            <w:tcW w:w="2977" w:type="dxa"/>
            <w:tcBorders>
              <w:top w:val="nil"/>
            </w:tcBorders>
            <w:shd w:val="clear" w:color="auto" w:fill="auto"/>
            <w:noWrap/>
          </w:tcPr>
          <w:p w14:paraId="516E1FF6"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08CD0BE5" w14:textId="77777777" w:rsidR="00F557B4" w:rsidRPr="005C0D86" w:rsidRDefault="00F557B4" w:rsidP="00E24F95">
            <w:pPr>
              <w:spacing w:after="0" w:line="240" w:lineRule="auto"/>
              <w:jc w:val="center"/>
            </w:pPr>
            <w:r w:rsidRPr="009C3882">
              <w:t>2018</w:t>
            </w:r>
          </w:p>
        </w:tc>
        <w:tc>
          <w:tcPr>
            <w:tcW w:w="1276" w:type="dxa"/>
            <w:tcBorders>
              <w:top w:val="nil"/>
            </w:tcBorders>
            <w:shd w:val="clear" w:color="auto" w:fill="auto"/>
            <w:noWrap/>
          </w:tcPr>
          <w:p w14:paraId="3D4DF66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72F2BFA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65B0767C"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GII.6</w:t>
            </w:r>
          </w:p>
        </w:tc>
        <w:tc>
          <w:tcPr>
            <w:tcW w:w="1586" w:type="dxa"/>
            <w:tcBorders>
              <w:top w:val="nil"/>
            </w:tcBorders>
            <w:shd w:val="clear" w:color="auto" w:fill="auto"/>
            <w:noWrap/>
          </w:tcPr>
          <w:p w14:paraId="3DBE720D"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3F83C2C8" w14:textId="77777777" w:rsidTr="00E24F95">
        <w:trPr>
          <w:trHeight w:val="300"/>
          <w:jc w:val="center"/>
        </w:trPr>
        <w:tc>
          <w:tcPr>
            <w:tcW w:w="2977" w:type="dxa"/>
            <w:tcBorders>
              <w:top w:val="nil"/>
            </w:tcBorders>
            <w:shd w:val="clear" w:color="auto" w:fill="auto"/>
            <w:noWrap/>
          </w:tcPr>
          <w:p w14:paraId="43CCABE0"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1DEA789C" w14:textId="77777777" w:rsidR="00F557B4" w:rsidRPr="005C0D86" w:rsidRDefault="00F557B4" w:rsidP="00E24F95">
            <w:pPr>
              <w:spacing w:after="0" w:line="240" w:lineRule="auto"/>
              <w:jc w:val="center"/>
            </w:pPr>
            <w:r w:rsidRPr="009C3882">
              <w:t>2018</w:t>
            </w:r>
          </w:p>
        </w:tc>
        <w:tc>
          <w:tcPr>
            <w:tcW w:w="1276" w:type="dxa"/>
            <w:tcBorders>
              <w:top w:val="nil"/>
            </w:tcBorders>
            <w:shd w:val="clear" w:color="auto" w:fill="auto"/>
            <w:noWrap/>
          </w:tcPr>
          <w:p w14:paraId="4721B00B"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726B78C0"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GI.5</w:t>
            </w:r>
          </w:p>
        </w:tc>
        <w:tc>
          <w:tcPr>
            <w:tcW w:w="1417" w:type="dxa"/>
            <w:tcBorders>
              <w:top w:val="nil"/>
            </w:tcBorders>
            <w:shd w:val="clear" w:color="auto" w:fill="auto"/>
            <w:noWrap/>
          </w:tcPr>
          <w:p w14:paraId="20044707"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586" w:type="dxa"/>
            <w:tcBorders>
              <w:top w:val="nil"/>
            </w:tcBorders>
            <w:shd w:val="clear" w:color="auto" w:fill="auto"/>
            <w:noWrap/>
          </w:tcPr>
          <w:p w14:paraId="5F2592F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7B9A096F" w14:textId="77777777" w:rsidTr="00E24F95">
        <w:trPr>
          <w:trHeight w:val="300"/>
          <w:jc w:val="center"/>
        </w:trPr>
        <w:tc>
          <w:tcPr>
            <w:tcW w:w="2977" w:type="dxa"/>
            <w:tcBorders>
              <w:top w:val="nil"/>
            </w:tcBorders>
            <w:shd w:val="clear" w:color="auto" w:fill="auto"/>
            <w:noWrap/>
          </w:tcPr>
          <w:p w14:paraId="3CD43D36"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353D1031" w14:textId="77777777" w:rsidR="00F557B4" w:rsidRPr="005C0D86" w:rsidRDefault="00F557B4" w:rsidP="00E24F95">
            <w:pPr>
              <w:spacing w:after="0" w:line="240" w:lineRule="auto"/>
              <w:jc w:val="center"/>
            </w:pPr>
            <w:r w:rsidRPr="009C3882">
              <w:t>2018</w:t>
            </w:r>
          </w:p>
        </w:tc>
        <w:tc>
          <w:tcPr>
            <w:tcW w:w="1276" w:type="dxa"/>
            <w:tcBorders>
              <w:top w:val="nil"/>
            </w:tcBorders>
            <w:shd w:val="clear" w:color="auto" w:fill="auto"/>
            <w:noWrap/>
          </w:tcPr>
          <w:p w14:paraId="02A2FDE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41F308B7"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GI.1</w:t>
            </w:r>
          </w:p>
        </w:tc>
        <w:tc>
          <w:tcPr>
            <w:tcW w:w="1417" w:type="dxa"/>
            <w:tcBorders>
              <w:top w:val="nil"/>
            </w:tcBorders>
            <w:shd w:val="clear" w:color="auto" w:fill="auto"/>
            <w:noWrap/>
          </w:tcPr>
          <w:p w14:paraId="23A23C1C"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GII.3</w:t>
            </w:r>
          </w:p>
        </w:tc>
        <w:tc>
          <w:tcPr>
            <w:tcW w:w="1586" w:type="dxa"/>
            <w:tcBorders>
              <w:top w:val="nil"/>
            </w:tcBorders>
            <w:shd w:val="clear" w:color="auto" w:fill="auto"/>
            <w:noWrap/>
          </w:tcPr>
          <w:p w14:paraId="21E8D0AC"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229E7108" w14:textId="77777777" w:rsidTr="00E24F95">
        <w:trPr>
          <w:trHeight w:val="300"/>
          <w:jc w:val="center"/>
        </w:trPr>
        <w:tc>
          <w:tcPr>
            <w:tcW w:w="2977" w:type="dxa"/>
            <w:tcBorders>
              <w:top w:val="nil"/>
            </w:tcBorders>
            <w:shd w:val="clear" w:color="auto" w:fill="auto"/>
            <w:noWrap/>
          </w:tcPr>
          <w:p w14:paraId="5F68D4F1"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53BE17DD"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3EA64BDB"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0CB8F0D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2DFC519B"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GII.3</w:t>
            </w:r>
          </w:p>
        </w:tc>
        <w:tc>
          <w:tcPr>
            <w:tcW w:w="1586" w:type="dxa"/>
            <w:tcBorders>
              <w:top w:val="nil"/>
            </w:tcBorders>
            <w:shd w:val="clear" w:color="auto" w:fill="auto"/>
            <w:noWrap/>
          </w:tcPr>
          <w:p w14:paraId="43D3778F"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6016777A" w14:textId="77777777" w:rsidTr="00E24F95">
        <w:trPr>
          <w:trHeight w:val="300"/>
          <w:jc w:val="center"/>
        </w:trPr>
        <w:tc>
          <w:tcPr>
            <w:tcW w:w="2977" w:type="dxa"/>
            <w:tcBorders>
              <w:top w:val="nil"/>
            </w:tcBorders>
            <w:shd w:val="clear" w:color="auto" w:fill="auto"/>
            <w:noWrap/>
          </w:tcPr>
          <w:p w14:paraId="33630FB5"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7A5E5763"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104B597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35B4F93C"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7ACA510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GII.4</w:t>
            </w:r>
          </w:p>
        </w:tc>
        <w:tc>
          <w:tcPr>
            <w:tcW w:w="1586" w:type="dxa"/>
            <w:tcBorders>
              <w:top w:val="nil"/>
            </w:tcBorders>
            <w:shd w:val="clear" w:color="auto" w:fill="auto"/>
            <w:noWrap/>
          </w:tcPr>
          <w:p w14:paraId="3E947342"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C2501F">
              <w:t>Sidney_2012</w:t>
            </w:r>
          </w:p>
        </w:tc>
      </w:tr>
      <w:tr w:rsidR="00F557B4" w:rsidRPr="00B35331" w14:paraId="5F5F553D" w14:textId="77777777" w:rsidTr="00E24F95">
        <w:trPr>
          <w:trHeight w:val="300"/>
          <w:jc w:val="center"/>
        </w:trPr>
        <w:tc>
          <w:tcPr>
            <w:tcW w:w="2977" w:type="dxa"/>
            <w:tcBorders>
              <w:top w:val="nil"/>
            </w:tcBorders>
            <w:shd w:val="clear" w:color="auto" w:fill="auto"/>
            <w:noWrap/>
          </w:tcPr>
          <w:p w14:paraId="58F26E9E"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678A816E"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47945797"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20F114A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5BB1E125"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GII.4</w:t>
            </w:r>
          </w:p>
        </w:tc>
        <w:tc>
          <w:tcPr>
            <w:tcW w:w="1586" w:type="dxa"/>
            <w:tcBorders>
              <w:top w:val="nil"/>
            </w:tcBorders>
            <w:shd w:val="clear" w:color="auto" w:fill="auto"/>
            <w:noWrap/>
          </w:tcPr>
          <w:p w14:paraId="52173529"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C2501F">
              <w:t>Sidney_2012</w:t>
            </w:r>
          </w:p>
        </w:tc>
      </w:tr>
      <w:tr w:rsidR="00F557B4" w:rsidRPr="00B35331" w14:paraId="31FE48C2" w14:textId="77777777" w:rsidTr="00E24F95">
        <w:trPr>
          <w:trHeight w:val="300"/>
          <w:jc w:val="center"/>
        </w:trPr>
        <w:tc>
          <w:tcPr>
            <w:tcW w:w="2977" w:type="dxa"/>
            <w:tcBorders>
              <w:top w:val="nil"/>
            </w:tcBorders>
            <w:shd w:val="clear" w:color="auto" w:fill="auto"/>
            <w:noWrap/>
          </w:tcPr>
          <w:p w14:paraId="6755DBDA"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63E01A1A"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2756447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338D6E1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53C50833"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GII.3</w:t>
            </w:r>
          </w:p>
        </w:tc>
        <w:tc>
          <w:tcPr>
            <w:tcW w:w="1586" w:type="dxa"/>
            <w:tcBorders>
              <w:top w:val="nil"/>
            </w:tcBorders>
            <w:shd w:val="clear" w:color="auto" w:fill="auto"/>
            <w:noWrap/>
          </w:tcPr>
          <w:p w14:paraId="48D86DEF"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5E5B4D5F" w14:textId="77777777" w:rsidTr="00E24F95">
        <w:trPr>
          <w:trHeight w:val="300"/>
          <w:jc w:val="center"/>
        </w:trPr>
        <w:tc>
          <w:tcPr>
            <w:tcW w:w="2977" w:type="dxa"/>
            <w:tcBorders>
              <w:top w:val="nil"/>
            </w:tcBorders>
            <w:shd w:val="clear" w:color="auto" w:fill="auto"/>
            <w:noWrap/>
          </w:tcPr>
          <w:p w14:paraId="033A19A4"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66F64FEA"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1264ABB7"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3B1C3E95"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4599AF53"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GII.3</w:t>
            </w:r>
          </w:p>
        </w:tc>
        <w:tc>
          <w:tcPr>
            <w:tcW w:w="1586" w:type="dxa"/>
            <w:tcBorders>
              <w:top w:val="nil"/>
            </w:tcBorders>
            <w:shd w:val="clear" w:color="auto" w:fill="auto"/>
            <w:noWrap/>
          </w:tcPr>
          <w:p w14:paraId="33E7CAC9"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3213C6D0" w14:textId="77777777" w:rsidTr="00E24F95">
        <w:trPr>
          <w:trHeight w:val="300"/>
          <w:jc w:val="center"/>
        </w:trPr>
        <w:tc>
          <w:tcPr>
            <w:tcW w:w="2977" w:type="dxa"/>
            <w:tcBorders>
              <w:top w:val="nil"/>
            </w:tcBorders>
            <w:shd w:val="clear" w:color="auto" w:fill="auto"/>
            <w:noWrap/>
          </w:tcPr>
          <w:p w14:paraId="6FB412DF"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6A44DB49"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6E9D7D79"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2AE371C3"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7290016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GII.4</w:t>
            </w:r>
          </w:p>
        </w:tc>
        <w:tc>
          <w:tcPr>
            <w:tcW w:w="1586" w:type="dxa"/>
            <w:tcBorders>
              <w:top w:val="nil"/>
            </w:tcBorders>
            <w:shd w:val="clear" w:color="auto" w:fill="auto"/>
            <w:noWrap/>
          </w:tcPr>
          <w:p w14:paraId="1992DC22"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C2501F">
              <w:t>Sidney_2012</w:t>
            </w:r>
          </w:p>
        </w:tc>
      </w:tr>
      <w:tr w:rsidR="00F557B4" w:rsidRPr="00B35331" w14:paraId="0D87C66C" w14:textId="77777777" w:rsidTr="00E24F95">
        <w:trPr>
          <w:trHeight w:val="300"/>
          <w:jc w:val="center"/>
        </w:trPr>
        <w:tc>
          <w:tcPr>
            <w:tcW w:w="2977" w:type="dxa"/>
            <w:tcBorders>
              <w:top w:val="nil"/>
            </w:tcBorders>
            <w:shd w:val="clear" w:color="auto" w:fill="auto"/>
            <w:noWrap/>
          </w:tcPr>
          <w:p w14:paraId="3BBEF7D3"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28362076" w14:textId="77777777" w:rsidR="00F557B4" w:rsidRPr="005C0D86" w:rsidRDefault="00F557B4" w:rsidP="00E24F95">
            <w:pPr>
              <w:spacing w:after="0" w:line="240" w:lineRule="auto"/>
              <w:jc w:val="center"/>
            </w:pPr>
            <w:r w:rsidRPr="009C3882">
              <w:t>2020</w:t>
            </w:r>
          </w:p>
        </w:tc>
        <w:tc>
          <w:tcPr>
            <w:tcW w:w="1276" w:type="dxa"/>
            <w:tcBorders>
              <w:top w:val="nil"/>
            </w:tcBorders>
            <w:shd w:val="clear" w:color="auto" w:fill="auto"/>
            <w:noWrap/>
          </w:tcPr>
          <w:p w14:paraId="3F881B4B"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638BF093"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GI.1</w:t>
            </w:r>
          </w:p>
        </w:tc>
        <w:tc>
          <w:tcPr>
            <w:tcW w:w="1417" w:type="dxa"/>
            <w:tcBorders>
              <w:top w:val="nil"/>
            </w:tcBorders>
            <w:shd w:val="clear" w:color="auto" w:fill="auto"/>
            <w:noWrap/>
          </w:tcPr>
          <w:p w14:paraId="0A991990"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586" w:type="dxa"/>
            <w:tcBorders>
              <w:top w:val="nil"/>
            </w:tcBorders>
            <w:shd w:val="clear" w:color="auto" w:fill="auto"/>
            <w:noWrap/>
          </w:tcPr>
          <w:p w14:paraId="2E765AD7"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439038B8" w14:textId="77777777" w:rsidTr="00E24F95">
        <w:trPr>
          <w:trHeight w:val="300"/>
          <w:jc w:val="center"/>
        </w:trPr>
        <w:tc>
          <w:tcPr>
            <w:tcW w:w="2977" w:type="dxa"/>
            <w:tcBorders>
              <w:top w:val="nil"/>
            </w:tcBorders>
            <w:shd w:val="clear" w:color="auto" w:fill="auto"/>
            <w:noWrap/>
          </w:tcPr>
          <w:p w14:paraId="2CD3C852"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53B8B646" w14:textId="77777777" w:rsidR="00F557B4" w:rsidRPr="005C0D86" w:rsidRDefault="00F557B4" w:rsidP="00E24F95">
            <w:pPr>
              <w:spacing w:after="0" w:line="240" w:lineRule="auto"/>
              <w:jc w:val="center"/>
            </w:pPr>
            <w:r w:rsidRPr="009C3882">
              <w:t>2020</w:t>
            </w:r>
          </w:p>
        </w:tc>
        <w:tc>
          <w:tcPr>
            <w:tcW w:w="1276" w:type="dxa"/>
            <w:tcBorders>
              <w:top w:val="nil"/>
            </w:tcBorders>
            <w:shd w:val="clear" w:color="auto" w:fill="auto"/>
            <w:noWrap/>
          </w:tcPr>
          <w:p w14:paraId="70357604"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4DFD6872"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0D9CB3F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GII.3</w:t>
            </w:r>
          </w:p>
        </w:tc>
        <w:tc>
          <w:tcPr>
            <w:tcW w:w="1586" w:type="dxa"/>
            <w:tcBorders>
              <w:top w:val="nil"/>
            </w:tcBorders>
            <w:shd w:val="clear" w:color="auto" w:fill="auto"/>
            <w:noWrap/>
          </w:tcPr>
          <w:p w14:paraId="4FB08FFA"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00364293" w14:textId="77777777" w:rsidTr="00E24F95">
        <w:trPr>
          <w:trHeight w:val="300"/>
          <w:jc w:val="center"/>
        </w:trPr>
        <w:tc>
          <w:tcPr>
            <w:tcW w:w="2977" w:type="dxa"/>
            <w:tcBorders>
              <w:top w:val="nil"/>
            </w:tcBorders>
            <w:shd w:val="clear" w:color="auto" w:fill="auto"/>
            <w:noWrap/>
          </w:tcPr>
          <w:p w14:paraId="0EDCCEF4"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Tapes</w:t>
            </w:r>
            <w:proofErr w:type="spellEnd"/>
            <w:r w:rsidRPr="009856D7">
              <w:t xml:space="preserve"> </w:t>
            </w:r>
            <w:proofErr w:type="spellStart"/>
            <w:r w:rsidRPr="009856D7">
              <w:t>semidecussatus</w:t>
            </w:r>
            <w:proofErr w:type="spellEnd"/>
          </w:p>
        </w:tc>
        <w:tc>
          <w:tcPr>
            <w:tcW w:w="1134" w:type="dxa"/>
            <w:tcBorders>
              <w:top w:val="nil"/>
            </w:tcBorders>
          </w:tcPr>
          <w:p w14:paraId="47FC0D87" w14:textId="77777777" w:rsidR="00F557B4" w:rsidRPr="005C0D86" w:rsidRDefault="00F557B4" w:rsidP="00E24F95">
            <w:pPr>
              <w:spacing w:after="0" w:line="240" w:lineRule="auto"/>
              <w:jc w:val="center"/>
            </w:pPr>
            <w:r w:rsidRPr="009C3882">
              <w:t>2020</w:t>
            </w:r>
          </w:p>
        </w:tc>
        <w:tc>
          <w:tcPr>
            <w:tcW w:w="1276" w:type="dxa"/>
            <w:tcBorders>
              <w:top w:val="nil"/>
            </w:tcBorders>
            <w:shd w:val="clear" w:color="auto" w:fill="auto"/>
            <w:noWrap/>
          </w:tcPr>
          <w:p w14:paraId="2B9FD84C"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2E39B6CC"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77268C1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GII.2</w:t>
            </w:r>
          </w:p>
        </w:tc>
        <w:tc>
          <w:tcPr>
            <w:tcW w:w="1586" w:type="dxa"/>
            <w:tcBorders>
              <w:top w:val="nil"/>
            </w:tcBorders>
            <w:shd w:val="clear" w:color="auto" w:fill="auto"/>
            <w:noWrap/>
          </w:tcPr>
          <w:p w14:paraId="1CDA5D34"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102055E3" w14:textId="77777777" w:rsidTr="00E24F95">
        <w:trPr>
          <w:trHeight w:val="300"/>
          <w:jc w:val="center"/>
        </w:trPr>
        <w:tc>
          <w:tcPr>
            <w:tcW w:w="2977" w:type="dxa"/>
            <w:tcBorders>
              <w:top w:val="nil"/>
            </w:tcBorders>
            <w:shd w:val="clear" w:color="auto" w:fill="auto"/>
            <w:noWrap/>
          </w:tcPr>
          <w:p w14:paraId="3CA4BB19"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Crassostrea</w:t>
            </w:r>
            <w:proofErr w:type="spellEnd"/>
            <w:r w:rsidRPr="009856D7">
              <w:t xml:space="preserve"> </w:t>
            </w:r>
            <w:proofErr w:type="spellStart"/>
            <w:r w:rsidRPr="009856D7">
              <w:t>gigas</w:t>
            </w:r>
            <w:proofErr w:type="spellEnd"/>
          </w:p>
        </w:tc>
        <w:tc>
          <w:tcPr>
            <w:tcW w:w="1134" w:type="dxa"/>
            <w:tcBorders>
              <w:top w:val="nil"/>
            </w:tcBorders>
          </w:tcPr>
          <w:p w14:paraId="16AA82AE" w14:textId="77777777" w:rsidR="00F557B4" w:rsidRPr="005C0D86" w:rsidRDefault="00F557B4" w:rsidP="00E24F95">
            <w:pPr>
              <w:spacing w:after="0" w:line="240" w:lineRule="auto"/>
              <w:jc w:val="center"/>
            </w:pPr>
            <w:r w:rsidRPr="009C3882">
              <w:t>2018</w:t>
            </w:r>
          </w:p>
        </w:tc>
        <w:tc>
          <w:tcPr>
            <w:tcW w:w="1276" w:type="dxa"/>
            <w:tcBorders>
              <w:top w:val="nil"/>
            </w:tcBorders>
            <w:shd w:val="clear" w:color="auto" w:fill="auto"/>
            <w:noWrap/>
          </w:tcPr>
          <w:p w14:paraId="266411D9"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680D73F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6727C005"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GII.6</w:t>
            </w:r>
          </w:p>
        </w:tc>
        <w:tc>
          <w:tcPr>
            <w:tcW w:w="1586" w:type="dxa"/>
            <w:tcBorders>
              <w:top w:val="nil"/>
            </w:tcBorders>
            <w:shd w:val="clear" w:color="auto" w:fill="auto"/>
            <w:noWrap/>
          </w:tcPr>
          <w:p w14:paraId="7AFE7D7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6483FA71" w14:textId="77777777" w:rsidTr="00E24F95">
        <w:trPr>
          <w:trHeight w:val="300"/>
          <w:jc w:val="center"/>
        </w:trPr>
        <w:tc>
          <w:tcPr>
            <w:tcW w:w="2977" w:type="dxa"/>
            <w:tcBorders>
              <w:top w:val="nil"/>
            </w:tcBorders>
            <w:shd w:val="clear" w:color="auto" w:fill="auto"/>
            <w:noWrap/>
          </w:tcPr>
          <w:p w14:paraId="438BB184"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Crassostrea</w:t>
            </w:r>
            <w:proofErr w:type="spellEnd"/>
            <w:r w:rsidRPr="009856D7">
              <w:t xml:space="preserve"> </w:t>
            </w:r>
            <w:proofErr w:type="spellStart"/>
            <w:r w:rsidRPr="009856D7">
              <w:t>gigas</w:t>
            </w:r>
            <w:proofErr w:type="spellEnd"/>
          </w:p>
        </w:tc>
        <w:tc>
          <w:tcPr>
            <w:tcW w:w="1134" w:type="dxa"/>
            <w:tcBorders>
              <w:top w:val="nil"/>
            </w:tcBorders>
          </w:tcPr>
          <w:p w14:paraId="6125FCCD"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09603B3D"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4BCD42D0"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GI.5</w:t>
            </w:r>
          </w:p>
        </w:tc>
        <w:tc>
          <w:tcPr>
            <w:tcW w:w="1417" w:type="dxa"/>
            <w:tcBorders>
              <w:top w:val="nil"/>
            </w:tcBorders>
            <w:shd w:val="clear" w:color="auto" w:fill="auto"/>
            <w:noWrap/>
          </w:tcPr>
          <w:p w14:paraId="1C89137C"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586" w:type="dxa"/>
            <w:tcBorders>
              <w:top w:val="nil"/>
            </w:tcBorders>
            <w:shd w:val="clear" w:color="auto" w:fill="auto"/>
            <w:noWrap/>
          </w:tcPr>
          <w:p w14:paraId="51BD416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62B5AB45" w14:textId="77777777" w:rsidTr="00E24F95">
        <w:trPr>
          <w:trHeight w:val="300"/>
          <w:jc w:val="center"/>
        </w:trPr>
        <w:tc>
          <w:tcPr>
            <w:tcW w:w="2977" w:type="dxa"/>
            <w:tcBorders>
              <w:top w:val="nil"/>
            </w:tcBorders>
            <w:shd w:val="clear" w:color="auto" w:fill="auto"/>
            <w:noWrap/>
          </w:tcPr>
          <w:p w14:paraId="362BA6F4"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Crassostrea</w:t>
            </w:r>
            <w:proofErr w:type="spellEnd"/>
            <w:r w:rsidRPr="009856D7">
              <w:t xml:space="preserve"> </w:t>
            </w:r>
            <w:proofErr w:type="spellStart"/>
            <w:r w:rsidRPr="009856D7">
              <w:t>gigas</w:t>
            </w:r>
            <w:proofErr w:type="spellEnd"/>
          </w:p>
        </w:tc>
        <w:tc>
          <w:tcPr>
            <w:tcW w:w="1134" w:type="dxa"/>
            <w:tcBorders>
              <w:top w:val="nil"/>
            </w:tcBorders>
          </w:tcPr>
          <w:p w14:paraId="43B0B9AE"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6DD01649"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62F3D2B2"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3EE6F152"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GII.4</w:t>
            </w:r>
          </w:p>
        </w:tc>
        <w:tc>
          <w:tcPr>
            <w:tcW w:w="1586" w:type="dxa"/>
            <w:tcBorders>
              <w:top w:val="nil"/>
            </w:tcBorders>
            <w:shd w:val="clear" w:color="auto" w:fill="auto"/>
            <w:noWrap/>
          </w:tcPr>
          <w:p w14:paraId="3CC4BDE4"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C2501F">
              <w:t>Sidney_2012</w:t>
            </w:r>
          </w:p>
        </w:tc>
      </w:tr>
      <w:tr w:rsidR="00F557B4" w:rsidRPr="00B35331" w14:paraId="609A6B43" w14:textId="77777777" w:rsidTr="00E24F95">
        <w:trPr>
          <w:trHeight w:val="300"/>
          <w:jc w:val="center"/>
        </w:trPr>
        <w:tc>
          <w:tcPr>
            <w:tcW w:w="2977" w:type="dxa"/>
            <w:tcBorders>
              <w:top w:val="nil"/>
            </w:tcBorders>
            <w:shd w:val="clear" w:color="auto" w:fill="auto"/>
            <w:noWrap/>
          </w:tcPr>
          <w:p w14:paraId="6E784EEE"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Crassostrea</w:t>
            </w:r>
            <w:proofErr w:type="spellEnd"/>
            <w:r w:rsidRPr="009856D7">
              <w:t xml:space="preserve"> </w:t>
            </w:r>
            <w:proofErr w:type="spellStart"/>
            <w:r w:rsidRPr="009856D7">
              <w:t>gigas</w:t>
            </w:r>
            <w:proofErr w:type="spellEnd"/>
          </w:p>
        </w:tc>
        <w:tc>
          <w:tcPr>
            <w:tcW w:w="1134" w:type="dxa"/>
            <w:tcBorders>
              <w:top w:val="nil"/>
            </w:tcBorders>
          </w:tcPr>
          <w:p w14:paraId="1878EAA3"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71CE318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0E4ED85F"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01CF5D34"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GII.13</w:t>
            </w:r>
          </w:p>
        </w:tc>
        <w:tc>
          <w:tcPr>
            <w:tcW w:w="1586" w:type="dxa"/>
            <w:tcBorders>
              <w:top w:val="nil"/>
            </w:tcBorders>
            <w:shd w:val="clear" w:color="auto" w:fill="auto"/>
            <w:noWrap/>
          </w:tcPr>
          <w:p w14:paraId="0B373935"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2477CD36" w14:textId="77777777" w:rsidTr="00E24F95">
        <w:trPr>
          <w:trHeight w:val="300"/>
          <w:jc w:val="center"/>
        </w:trPr>
        <w:tc>
          <w:tcPr>
            <w:tcW w:w="2977" w:type="dxa"/>
            <w:tcBorders>
              <w:top w:val="nil"/>
            </w:tcBorders>
            <w:shd w:val="clear" w:color="auto" w:fill="auto"/>
            <w:noWrap/>
          </w:tcPr>
          <w:p w14:paraId="1F11E557"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Crassostrea</w:t>
            </w:r>
            <w:proofErr w:type="spellEnd"/>
            <w:r w:rsidRPr="009856D7">
              <w:t xml:space="preserve"> </w:t>
            </w:r>
            <w:proofErr w:type="spellStart"/>
            <w:r w:rsidRPr="009856D7">
              <w:t>gigas</w:t>
            </w:r>
            <w:proofErr w:type="spellEnd"/>
          </w:p>
        </w:tc>
        <w:tc>
          <w:tcPr>
            <w:tcW w:w="1134" w:type="dxa"/>
            <w:tcBorders>
              <w:top w:val="nil"/>
            </w:tcBorders>
          </w:tcPr>
          <w:p w14:paraId="0C97F667"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3CD47EF2"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3F16E63A"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GI.1</w:t>
            </w:r>
          </w:p>
        </w:tc>
        <w:tc>
          <w:tcPr>
            <w:tcW w:w="1417" w:type="dxa"/>
            <w:tcBorders>
              <w:top w:val="nil"/>
            </w:tcBorders>
            <w:shd w:val="clear" w:color="auto" w:fill="auto"/>
            <w:noWrap/>
          </w:tcPr>
          <w:p w14:paraId="6C8B1084"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GII.4</w:t>
            </w:r>
          </w:p>
        </w:tc>
        <w:tc>
          <w:tcPr>
            <w:tcW w:w="1586" w:type="dxa"/>
            <w:tcBorders>
              <w:top w:val="nil"/>
            </w:tcBorders>
            <w:shd w:val="clear" w:color="auto" w:fill="auto"/>
            <w:noWrap/>
          </w:tcPr>
          <w:p w14:paraId="2E0582CD"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C2501F">
              <w:t>Sidney_2012</w:t>
            </w:r>
          </w:p>
        </w:tc>
      </w:tr>
      <w:tr w:rsidR="00F557B4" w:rsidRPr="00B35331" w14:paraId="3AD324F0" w14:textId="77777777" w:rsidTr="00E24F95">
        <w:trPr>
          <w:trHeight w:val="300"/>
          <w:jc w:val="center"/>
        </w:trPr>
        <w:tc>
          <w:tcPr>
            <w:tcW w:w="2977" w:type="dxa"/>
            <w:tcBorders>
              <w:top w:val="nil"/>
            </w:tcBorders>
            <w:shd w:val="clear" w:color="auto" w:fill="auto"/>
            <w:noWrap/>
          </w:tcPr>
          <w:p w14:paraId="2308692F"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Crassostrea</w:t>
            </w:r>
            <w:proofErr w:type="spellEnd"/>
            <w:r w:rsidRPr="009856D7">
              <w:t xml:space="preserve"> </w:t>
            </w:r>
            <w:proofErr w:type="spellStart"/>
            <w:r w:rsidRPr="009856D7">
              <w:t>gigas</w:t>
            </w:r>
            <w:proofErr w:type="spellEnd"/>
          </w:p>
        </w:tc>
        <w:tc>
          <w:tcPr>
            <w:tcW w:w="1134" w:type="dxa"/>
            <w:tcBorders>
              <w:top w:val="nil"/>
            </w:tcBorders>
          </w:tcPr>
          <w:p w14:paraId="14B7FE61"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71A67B9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1AE06471"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GI.1</w:t>
            </w:r>
          </w:p>
        </w:tc>
        <w:tc>
          <w:tcPr>
            <w:tcW w:w="1417" w:type="dxa"/>
            <w:tcBorders>
              <w:top w:val="nil"/>
            </w:tcBorders>
            <w:shd w:val="clear" w:color="auto" w:fill="auto"/>
            <w:noWrap/>
          </w:tcPr>
          <w:p w14:paraId="2D79FE05"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GII.6</w:t>
            </w:r>
          </w:p>
        </w:tc>
        <w:tc>
          <w:tcPr>
            <w:tcW w:w="1586" w:type="dxa"/>
            <w:tcBorders>
              <w:top w:val="nil"/>
            </w:tcBorders>
            <w:shd w:val="clear" w:color="auto" w:fill="auto"/>
            <w:noWrap/>
          </w:tcPr>
          <w:p w14:paraId="3C12DDC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5AF4BC35" w14:textId="77777777" w:rsidTr="00E24F95">
        <w:trPr>
          <w:trHeight w:val="300"/>
          <w:jc w:val="center"/>
        </w:trPr>
        <w:tc>
          <w:tcPr>
            <w:tcW w:w="2977" w:type="dxa"/>
            <w:tcBorders>
              <w:top w:val="nil"/>
            </w:tcBorders>
            <w:shd w:val="clear" w:color="auto" w:fill="auto"/>
            <w:noWrap/>
          </w:tcPr>
          <w:p w14:paraId="513CD883"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lastRenderedPageBreak/>
              <w:t>Crassostrea</w:t>
            </w:r>
            <w:proofErr w:type="spellEnd"/>
            <w:r w:rsidRPr="009856D7">
              <w:t xml:space="preserve"> </w:t>
            </w:r>
            <w:proofErr w:type="spellStart"/>
            <w:r w:rsidRPr="009856D7">
              <w:t>gigas</w:t>
            </w:r>
            <w:proofErr w:type="spellEnd"/>
          </w:p>
        </w:tc>
        <w:tc>
          <w:tcPr>
            <w:tcW w:w="1134" w:type="dxa"/>
            <w:tcBorders>
              <w:top w:val="nil"/>
            </w:tcBorders>
          </w:tcPr>
          <w:p w14:paraId="264B04D0"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270476A2"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7147DADF"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GI.4</w:t>
            </w:r>
          </w:p>
        </w:tc>
        <w:tc>
          <w:tcPr>
            <w:tcW w:w="1417" w:type="dxa"/>
            <w:tcBorders>
              <w:top w:val="nil"/>
            </w:tcBorders>
            <w:shd w:val="clear" w:color="auto" w:fill="auto"/>
            <w:noWrap/>
          </w:tcPr>
          <w:p w14:paraId="6CA49BCA"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GII.4</w:t>
            </w:r>
          </w:p>
        </w:tc>
        <w:tc>
          <w:tcPr>
            <w:tcW w:w="1586" w:type="dxa"/>
            <w:tcBorders>
              <w:top w:val="nil"/>
            </w:tcBorders>
            <w:shd w:val="clear" w:color="auto" w:fill="auto"/>
            <w:noWrap/>
          </w:tcPr>
          <w:p w14:paraId="01F97B1D"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C2501F">
              <w:t>Sidney_2012</w:t>
            </w:r>
          </w:p>
        </w:tc>
      </w:tr>
      <w:tr w:rsidR="00F557B4" w:rsidRPr="00B35331" w14:paraId="55D67CB3" w14:textId="77777777" w:rsidTr="00E24F95">
        <w:trPr>
          <w:trHeight w:val="300"/>
          <w:jc w:val="center"/>
        </w:trPr>
        <w:tc>
          <w:tcPr>
            <w:tcW w:w="2977" w:type="dxa"/>
            <w:tcBorders>
              <w:top w:val="nil"/>
            </w:tcBorders>
            <w:shd w:val="clear" w:color="auto" w:fill="auto"/>
            <w:noWrap/>
          </w:tcPr>
          <w:p w14:paraId="79E531B1"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Crassostrea</w:t>
            </w:r>
            <w:proofErr w:type="spellEnd"/>
            <w:r w:rsidRPr="009856D7">
              <w:t xml:space="preserve"> </w:t>
            </w:r>
            <w:proofErr w:type="spellStart"/>
            <w:r w:rsidRPr="009856D7">
              <w:t>gigas</w:t>
            </w:r>
            <w:proofErr w:type="spellEnd"/>
          </w:p>
        </w:tc>
        <w:tc>
          <w:tcPr>
            <w:tcW w:w="1134" w:type="dxa"/>
            <w:tcBorders>
              <w:top w:val="nil"/>
            </w:tcBorders>
          </w:tcPr>
          <w:p w14:paraId="68B04E7B"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4EBFB633"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2BBDA37C"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2535A789"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GII.3</w:t>
            </w:r>
          </w:p>
        </w:tc>
        <w:tc>
          <w:tcPr>
            <w:tcW w:w="1586" w:type="dxa"/>
            <w:tcBorders>
              <w:top w:val="nil"/>
            </w:tcBorders>
            <w:shd w:val="clear" w:color="auto" w:fill="auto"/>
            <w:noWrap/>
          </w:tcPr>
          <w:p w14:paraId="1669044B"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5EB3AEF9" w14:textId="77777777" w:rsidTr="00E24F95">
        <w:trPr>
          <w:trHeight w:val="300"/>
          <w:jc w:val="center"/>
        </w:trPr>
        <w:tc>
          <w:tcPr>
            <w:tcW w:w="2977" w:type="dxa"/>
            <w:tcBorders>
              <w:top w:val="nil"/>
            </w:tcBorders>
            <w:shd w:val="clear" w:color="auto" w:fill="auto"/>
            <w:noWrap/>
          </w:tcPr>
          <w:p w14:paraId="207AB57F"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Crassostrea</w:t>
            </w:r>
            <w:proofErr w:type="spellEnd"/>
            <w:r w:rsidRPr="009856D7">
              <w:t xml:space="preserve"> </w:t>
            </w:r>
            <w:proofErr w:type="spellStart"/>
            <w:r w:rsidRPr="009856D7">
              <w:t>gigas</w:t>
            </w:r>
            <w:proofErr w:type="spellEnd"/>
          </w:p>
        </w:tc>
        <w:tc>
          <w:tcPr>
            <w:tcW w:w="1134" w:type="dxa"/>
            <w:tcBorders>
              <w:top w:val="nil"/>
            </w:tcBorders>
          </w:tcPr>
          <w:p w14:paraId="1E919424"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51ECFC19"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0B902ED1"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3560B25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GII.3</w:t>
            </w:r>
          </w:p>
        </w:tc>
        <w:tc>
          <w:tcPr>
            <w:tcW w:w="1586" w:type="dxa"/>
            <w:tcBorders>
              <w:top w:val="nil"/>
            </w:tcBorders>
            <w:shd w:val="clear" w:color="auto" w:fill="auto"/>
            <w:noWrap/>
          </w:tcPr>
          <w:p w14:paraId="59A65FBD"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44685872" w14:textId="77777777" w:rsidTr="00E24F95">
        <w:trPr>
          <w:trHeight w:val="300"/>
          <w:jc w:val="center"/>
        </w:trPr>
        <w:tc>
          <w:tcPr>
            <w:tcW w:w="2977" w:type="dxa"/>
            <w:shd w:val="clear" w:color="auto" w:fill="auto"/>
            <w:noWrap/>
          </w:tcPr>
          <w:p w14:paraId="2E4C7414"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Crassostrea</w:t>
            </w:r>
            <w:proofErr w:type="spellEnd"/>
            <w:r w:rsidRPr="009856D7">
              <w:t xml:space="preserve"> </w:t>
            </w:r>
            <w:proofErr w:type="spellStart"/>
            <w:r w:rsidRPr="009856D7">
              <w:t>gigas</w:t>
            </w:r>
            <w:proofErr w:type="spellEnd"/>
          </w:p>
        </w:tc>
        <w:tc>
          <w:tcPr>
            <w:tcW w:w="1134" w:type="dxa"/>
          </w:tcPr>
          <w:p w14:paraId="460DF324" w14:textId="77777777" w:rsidR="00F557B4" w:rsidRPr="005C0D86" w:rsidRDefault="00F557B4" w:rsidP="00E24F95">
            <w:pPr>
              <w:spacing w:after="0" w:line="240" w:lineRule="auto"/>
              <w:jc w:val="center"/>
            </w:pPr>
            <w:r w:rsidRPr="009C3882">
              <w:t>2020</w:t>
            </w:r>
          </w:p>
        </w:tc>
        <w:tc>
          <w:tcPr>
            <w:tcW w:w="1276" w:type="dxa"/>
            <w:shd w:val="clear" w:color="auto" w:fill="auto"/>
            <w:noWrap/>
          </w:tcPr>
          <w:p w14:paraId="203577AF"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shd w:val="clear" w:color="auto" w:fill="auto"/>
            <w:noWrap/>
          </w:tcPr>
          <w:p w14:paraId="3E3D329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GI.1</w:t>
            </w:r>
          </w:p>
        </w:tc>
        <w:tc>
          <w:tcPr>
            <w:tcW w:w="1417" w:type="dxa"/>
            <w:shd w:val="clear" w:color="auto" w:fill="auto"/>
            <w:noWrap/>
          </w:tcPr>
          <w:p w14:paraId="4CCB9A29"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586" w:type="dxa"/>
            <w:shd w:val="clear" w:color="auto" w:fill="auto"/>
            <w:noWrap/>
          </w:tcPr>
          <w:p w14:paraId="39E5EAAA"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215DEC68" w14:textId="77777777" w:rsidTr="00E24F95">
        <w:trPr>
          <w:trHeight w:val="300"/>
          <w:jc w:val="center"/>
        </w:trPr>
        <w:tc>
          <w:tcPr>
            <w:tcW w:w="2977" w:type="dxa"/>
            <w:tcBorders>
              <w:top w:val="nil"/>
            </w:tcBorders>
            <w:shd w:val="clear" w:color="auto" w:fill="auto"/>
            <w:noWrap/>
          </w:tcPr>
          <w:p w14:paraId="7215DB56"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Mytilus</w:t>
            </w:r>
            <w:proofErr w:type="spellEnd"/>
            <w:r w:rsidRPr="009856D7">
              <w:t xml:space="preserve"> </w:t>
            </w:r>
            <w:proofErr w:type="spellStart"/>
            <w:r w:rsidRPr="009856D7">
              <w:t>galloprovincialis</w:t>
            </w:r>
            <w:proofErr w:type="spellEnd"/>
          </w:p>
        </w:tc>
        <w:tc>
          <w:tcPr>
            <w:tcW w:w="1134" w:type="dxa"/>
            <w:tcBorders>
              <w:top w:val="nil"/>
            </w:tcBorders>
          </w:tcPr>
          <w:p w14:paraId="4B8C6ED9" w14:textId="77777777" w:rsidR="00F557B4" w:rsidRPr="005C0D86" w:rsidRDefault="00F557B4" w:rsidP="00E24F95">
            <w:pPr>
              <w:spacing w:after="0" w:line="240" w:lineRule="auto"/>
              <w:jc w:val="center"/>
            </w:pPr>
            <w:r w:rsidRPr="009C3882">
              <w:t>2018</w:t>
            </w:r>
          </w:p>
        </w:tc>
        <w:tc>
          <w:tcPr>
            <w:tcW w:w="1276" w:type="dxa"/>
            <w:tcBorders>
              <w:top w:val="nil"/>
            </w:tcBorders>
            <w:shd w:val="clear" w:color="auto" w:fill="auto"/>
            <w:noWrap/>
          </w:tcPr>
          <w:p w14:paraId="6585575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47759780"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0541E7FD"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GII.13</w:t>
            </w:r>
          </w:p>
        </w:tc>
        <w:tc>
          <w:tcPr>
            <w:tcW w:w="1586" w:type="dxa"/>
            <w:tcBorders>
              <w:top w:val="nil"/>
            </w:tcBorders>
            <w:shd w:val="clear" w:color="auto" w:fill="auto"/>
            <w:noWrap/>
          </w:tcPr>
          <w:p w14:paraId="4C6D8A42"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32844360" w14:textId="77777777" w:rsidTr="00E24F95">
        <w:trPr>
          <w:trHeight w:val="300"/>
          <w:jc w:val="center"/>
        </w:trPr>
        <w:tc>
          <w:tcPr>
            <w:tcW w:w="2977" w:type="dxa"/>
            <w:tcBorders>
              <w:top w:val="nil"/>
            </w:tcBorders>
            <w:shd w:val="clear" w:color="auto" w:fill="auto"/>
            <w:noWrap/>
          </w:tcPr>
          <w:p w14:paraId="2B4310DF"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Mytilus</w:t>
            </w:r>
            <w:proofErr w:type="spellEnd"/>
            <w:r w:rsidRPr="009856D7">
              <w:t xml:space="preserve"> </w:t>
            </w:r>
            <w:proofErr w:type="spellStart"/>
            <w:r w:rsidRPr="009856D7">
              <w:t>galloprovincialis</w:t>
            </w:r>
            <w:proofErr w:type="spellEnd"/>
          </w:p>
        </w:tc>
        <w:tc>
          <w:tcPr>
            <w:tcW w:w="1134" w:type="dxa"/>
            <w:tcBorders>
              <w:top w:val="nil"/>
            </w:tcBorders>
          </w:tcPr>
          <w:p w14:paraId="46EB129A" w14:textId="77777777" w:rsidR="00F557B4" w:rsidRPr="005C0D86" w:rsidRDefault="00F557B4" w:rsidP="00E24F95">
            <w:pPr>
              <w:spacing w:after="0" w:line="240" w:lineRule="auto"/>
              <w:jc w:val="center"/>
            </w:pPr>
            <w:r w:rsidRPr="009C3882">
              <w:t>2018</w:t>
            </w:r>
          </w:p>
        </w:tc>
        <w:tc>
          <w:tcPr>
            <w:tcW w:w="1276" w:type="dxa"/>
            <w:tcBorders>
              <w:top w:val="nil"/>
            </w:tcBorders>
            <w:shd w:val="clear" w:color="auto" w:fill="auto"/>
            <w:noWrap/>
          </w:tcPr>
          <w:p w14:paraId="433584BF"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77327551"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GI.1</w:t>
            </w:r>
          </w:p>
        </w:tc>
        <w:tc>
          <w:tcPr>
            <w:tcW w:w="1417" w:type="dxa"/>
            <w:tcBorders>
              <w:top w:val="nil"/>
            </w:tcBorders>
            <w:shd w:val="clear" w:color="auto" w:fill="auto"/>
            <w:noWrap/>
          </w:tcPr>
          <w:p w14:paraId="65CB8DC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GII.2</w:t>
            </w:r>
          </w:p>
        </w:tc>
        <w:tc>
          <w:tcPr>
            <w:tcW w:w="1586" w:type="dxa"/>
            <w:tcBorders>
              <w:top w:val="nil"/>
            </w:tcBorders>
            <w:shd w:val="clear" w:color="auto" w:fill="auto"/>
            <w:noWrap/>
          </w:tcPr>
          <w:p w14:paraId="4D0ACDC1"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28D37DE3" w14:textId="77777777" w:rsidTr="00E24F95">
        <w:trPr>
          <w:trHeight w:val="300"/>
          <w:jc w:val="center"/>
        </w:trPr>
        <w:tc>
          <w:tcPr>
            <w:tcW w:w="2977" w:type="dxa"/>
            <w:tcBorders>
              <w:top w:val="nil"/>
            </w:tcBorders>
            <w:shd w:val="clear" w:color="auto" w:fill="auto"/>
            <w:noWrap/>
          </w:tcPr>
          <w:p w14:paraId="171980AF"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Mytilus</w:t>
            </w:r>
            <w:proofErr w:type="spellEnd"/>
            <w:r w:rsidRPr="009856D7">
              <w:t xml:space="preserve"> </w:t>
            </w:r>
            <w:proofErr w:type="spellStart"/>
            <w:r w:rsidRPr="009856D7">
              <w:t>galloprovincialis</w:t>
            </w:r>
            <w:proofErr w:type="spellEnd"/>
          </w:p>
        </w:tc>
        <w:tc>
          <w:tcPr>
            <w:tcW w:w="1134" w:type="dxa"/>
            <w:tcBorders>
              <w:top w:val="nil"/>
            </w:tcBorders>
          </w:tcPr>
          <w:p w14:paraId="486A8600" w14:textId="77777777" w:rsidR="00F557B4" w:rsidRPr="005C0D86" w:rsidRDefault="00F557B4" w:rsidP="00E24F95">
            <w:pPr>
              <w:spacing w:after="0" w:line="240" w:lineRule="auto"/>
              <w:jc w:val="center"/>
            </w:pPr>
            <w:r w:rsidRPr="009C3882">
              <w:t>2018</w:t>
            </w:r>
          </w:p>
        </w:tc>
        <w:tc>
          <w:tcPr>
            <w:tcW w:w="1276" w:type="dxa"/>
            <w:tcBorders>
              <w:top w:val="nil"/>
            </w:tcBorders>
            <w:shd w:val="clear" w:color="auto" w:fill="auto"/>
            <w:noWrap/>
          </w:tcPr>
          <w:p w14:paraId="39A39254"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533182AC"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2D6ED860"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GII.2</w:t>
            </w:r>
          </w:p>
        </w:tc>
        <w:tc>
          <w:tcPr>
            <w:tcW w:w="1586" w:type="dxa"/>
            <w:tcBorders>
              <w:top w:val="nil"/>
            </w:tcBorders>
            <w:shd w:val="clear" w:color="auto" w:fill="auto"/>
            <w:noWrap/>
          </w:tcPr>
          <w:p w14:paraId="106FB731"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13A4DCBC" w14:textId="77777777" w:rsidTr="00E24F95">
        <w:trPr>
          <w:trHeight w:val="300"/>
          <w:jc w:val="center"/>
        </w:trPr>
        <w:tc>
          <w:tcPr>
            <w:tcW w:w="2977" w:type="dxa"/>
            <w:tcBorders>
              <w:top w:val="nil"/>
            </w:tcBorders>
            <w:shd w:val="clear" w:color="auto" w:fill="auto"/>
            <w:noWrap/>
          </w:tcPr>
          <w:p w14:paraId="549131F3"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Mytilus</w:t>
            </w:r>
            <w:proofErr w:type="spellEnd"/>
            <w:r w:rsidRPr="009856D7">
              <w:t xml:space="preserve"> </w:t>
            </w:r>
            <w:proofErr w:type="spellStart"/>
            <w:r w:rsidRPr="009856D7">
              <w:t>galloprovincialis</w:t>
            </w:r>
            <w:proofErr w:type="spellEnd"/>
          </w:p>
        </w:tc>
        <w:tc>
          <w:tcPr>
            <w:tcW w:w="1134" w:type="dxa"/>
            <w:tcBorders>
              <w:top w:val="nil"/>
            </w:tcBorders>
          </w:tcPr>
          <w:p w14:paraId="613611DD" w14:textId="77777777" w:rsidR="00F557B4" w:rsidRPr="005C0D86" w:rsidRDefault="00F557B4" w:rsidP="00E24F95">
            <w:pPr>
              <w:spacing w:after="0" w:line="240" w:lineRule="auto"/>
              <w:jc w:val="center"/>
            </w:pPr>
            <w:r w:rsidRPr="009C3882">
              <w:t>2018</w:t>
            </w:r>
          </w:p>
        </w:tc>
        <w:tc>
          <w:tcPr>
            <w:tcW w:w="1276" w:type="dxa"/>
            <w:tcBorders>
              <w:top w:val="nil"/>
            </w:tcBorders>
            <w:shd w:val="clear" w:color="auto" w:fill="auto"/>
            <w:noWrap/>
          </w:tcPr>
          <w:p w14:paraId="72583C4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3E0D465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1E50234B"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GII.4</w:t>
            </w:r>
          </w:p>
        </w:tc>
        <w:tc>
          <w:tcPr>
            <w:tcW w:w="1586" w:type="dxa"/>
            <w:tcBorders>
              <w:top w:val="nil"/>
            </w:tcBorders>
            <w:shd w:val="clear" w:color="auto" w:fill="auto"/>
            <w:noWrap/>
          </w:tcPr>
          <w:p w14:paraId="0366A3C1"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5BEB90B3" w14:textId="77777777" w:rsidTr="00E24F95">
        <w:trPr>
          <w:trHeight w:val="300"/>
          <w:jc w:val="center"/>
        </w:trPr>
        <w:tc>
          <w:tcPr>
            <w:tcW w:w="2977" w:type="dxa"/>
            <w:tcBorders>
              <w:top w:val="nil"/>
            </w:tcBorders>
            <w:shd w:val="clear" w:color="auto" w:fill="auto"/>
            <w:noWrap/>
          </w:tcPr>
          <w:p w14:paraId="36B4E5EC"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Mytilus</w:t>
            </w:r>
            <w:proofErr w:type="spellEnd"/>
            <w:r w:rsidRPr="009856D7">
              <w:t xml:space="preserve"> </w:t>
            </w:r>
            <w:proofErr w:type="spellStart"/>
            <w:r w:rsidRPr="009856D7">
              <w:t>galloprovincialis</w:t>
            </w:r>
            <w:proofErr w:type="spellEnd"/>
          </w:p>
        </w:tc>
        <w:tc>
          <w:tcPr>
            <w:tcW w:w="1134" w:type="dxa"/>
            <w:tcBorders>
              <w:top w:val="nil"/>
            </w:tcBorders>
          </w:tcPr>
          <w:p w14:paraId="54E56F77"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00F2152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Ligurian</w:t>
            </w:r>
            <w:proofErr w:type="spellEnd"/>
            <w:r w:rsidRPr="005C0D86">
              <w:t xml:space="preserve"> Sea</w:t>
            </w:r>
          </w:p>
        </w:tc>
        <w:tc>
          <w:tcPr>
            <w:tcW w:w="1134" w:type="dxa"/>
            <w:tcBorders>
              <w:top w:val="nil"/>
            </w:tcBorders>
            <w:shd w:val="clear" w:color="auto" w:fill="auto"/>
            <w:noWrap/>
          </w:tcPr>
          <w:p w14:paraId="62233D3B"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7CF0F120"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GII.13</w:t>
            </w:r>
          </w:p>
        </w:tc>
        <w:tc>
          <w:tcPr>
            <w:tcW w:w="1586" w:type="dxa"/>
            <w:tcBorders>
              <w:top w:val="nil"/>
            </w:tcBorders>
            <w:shd w:val="clear" w:color="auto" w:fill="auto"/>
            <w:noWrap/>
          </w:tcPr>
          <w:p w14:paraId="425F451F"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2BD9444B" w14:textId="77777777" w:rsidTr="00E24F95">
        <w:trPr>
          <w:trHeight w:val="300"/>
          <w:jc w:val="center"/>
        </w:trPr>
        <w:tc>
          <w:tcPr>
            <w:tcW w:w="2977" w:type="dxa"/>
            <w:tcBorders>
              <w:top w:val="nil"/>
            </w:tcBorders>
            <w:shd w:val="clear" w:color="auto" w:fill="auto"/>
            <w:noWrap/>
          </w:tcPr>
          <w:p w14:paraId="771B0614"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Mytilus</w:t>
            </w:r>
            <w:proofErr w:type="spellEnd"/>
            <w:r w:rsidRPr="009856D7">
              <w:t xml:space="preserve"> </w:t>
            </w:r>
            <w:proofErr w:type="spellStart"/>
            <w:r w:rsidRPr="009856D7">
              <w:t>galloprovincialis</w:t>
            </w:r>
            <w:proofErr w:type="spellEnd"/>
          </w:p>
        </w:tc>
        <w:tc>
          <w:tcPr>
            <w:tcW w:w="1134" w:type="dxa"/>
            <w:tcBorders>
              <w:top w:val="nil"/>
            </w:tcBorders>
          </w:tcPr>
          <w:p w14:paraId="62C53269" w14:textId="77777777" w:rsidR="00F557B4" w:rsidRPr="005C0D86" w:rsidRDefault="00F557B4" w:rsidP="00E24F95">
            <w:pPr>
              <w:spacing w:after="0" w:line="240" w:lineRule="auto"/>
              <w:jc w:val="center"/>
            </w:pPr>
            <w:r w:rsidRPr="009C3882">
              <w:t>2019</w:t>
            </w:r>
          </w:p>
        </w:tc>
        <w:tc>
          <w:tcPr>
            <w:tcW w:w="1276" w:type="dxa"/>
            <w:tcBorders>
              <w:top w:val="nil"/>
            </w:tcBorders>
            <w:shd w:val="clear" w:color="auto" w:fill="auto"/>
            <w:noWrap/>
          </w:tcPr>
          <w:p w14:paraId="422BDDCE"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Ligurian</w:t>
            </w:r>
            <w:proofErr w:type="spellEnd"/>
            <w:r w:rsidRPr="005C0D86">
              <w:t xml:space="preserve"> Sea</w:t>
            </w:r>
          </w:p>
        </w:tc>
        <w:tc>
          <w:tcPr>
            <w:tcW w:w="1134" w:type="dxa"/>
            <w:tcBorders>
              <w:top w:val="nil"/>
            </w:tcBorders>
            <w:shd w:val="clear" w:color="auto" w:fill="auto"/>
            <w:noWrap/>
          </w:tcPr>
          <w:p w14:paraId="27E904C0"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GI.3</w:t>
            </w:r>
          </w:p>
        </w:tc>
        <w:tc>
          <w:tcPr>
            <w:tcW w:w="1417" w:type="dxa"/>
            <w:tcBorders>
              <w:top w:val="nil"/>
            </w:tcBorders>
            <w:shd w:val="clear" w:color="auto" w:fill="auto"/>
            <w:noWrap/>
          </w:tcPr>
          <w:p w14:paraId="3167F63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GII.3</w:t>
            </w:r>
          </w:p>
        </w:tc>
        <w:tc>
          <w:tcPr>
            <w:tcW w:w="1586" w:type="dxa"/>
            <w:tcBorders>
              <w:top w:val="nil"/>
            </w:tcBorders>
            <w:shd w:val="clear" w:color="auto" w:fill="auto"/>
            <w:noWrap/>
          </w:tcPr>
          <w:p w14:paraId="7C5D8C38"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53D23333" w14:textId="77777777" w:rsidTr="00E24F95">
        <w:trPr>
          <w:trHeight w:val="300"/>
          <w:jc w:val="center"/>
        </w:trPr>
        <w:tc>
          <w:tcPr>
            <w:tcW w:w="2977" w:type="dxa"/>
            <w:tcBorders>
              <w:top w:val="nil"/>
            </w:tcBorders>
            <w:shd w:val="clear" w:color="auto" w:fill="auto"/>
            <w:noWrap/>
          </w:tcPr>
          <w:p w14:paraId="491DC624" w14:textId="77777777" w:rsidR="00F557B4" w:rsidRPr="004648B1" w:rsidRDefault="00F557B4" w:rsidP="00E24F95">
            <w:pPr>
              <w:spacing w:after="0" w:line="240" w:lineRule="auto"/>
              <w:jc w:val="center"/>
              <w:rPr>
                <w:rFonts w:ascii="Calibri" w:eastAsia="Times New Roman" w:hAnsi="Calibri" w:cs="Times New Roman"/>
                <w:i/>
                <w:color w:val="000000"/>
                <w:lang w:eastAsia="it-IT"/>
              </w:rPr>
            </w:pPr>
            <w:proofErr w:type="spellStart"/>
            <w:r w:rsidRPr="009856D7">
              <w:t>Mytilus</w:t>
            </w:r>
            <w:proofErr w:type="spellEnd"/>
            <w:r w:rsidRPr="009856D7">
              <w:t xml:space="preserve"> </w:t>
            </w:r>
            <w:proofErr w:type="spellStart"/>
            <w:r w:rsidRPr="009856D7">
              <w:t>galloprovincialis</w:t>
            </w:r>
            <w:proofErr w:type="spellEnd"/>
          </w:p>
        </w:tc>
        <w:tc>
          <w:tcPr>
            <w:tcW w:w="1134" w:type="dxa"/>
            <w:tcBorders>
              <w:top w:val="nil"/>
            </w:tcBorders>
          </w:tcPr>
          <w:p w14:paraId="16472534" w14:textId="77777777" w:rsidR="00F557B4" w:rsidRPr="005C0D86" w:rsidRDefault="00F557B4" w:rsidP="00E24F95">
            <w:pPr>
              <w:spacing w:after="0" w:line="240" w:lineRule="auto"/>
              <w:jc w:val="center"/>
            </w:pPr>
            <w:r w:rsidRPr="009C3882">
              <w:t>2020</w:t>
            </w:r>
          </w:p>
        </w:tc>
        <w:tc>
          <w:tcPr>
            <w:tcW w:w="1276" w:type="dxa"/>
            <w:tcBorders>
              <w:top w:val="nil"/>
            </w:tcBorders>
            <w:shd w:val="clear" w:color="auto" w:fill="auto"/>
            <w:noWrap/>
          </w:tcPr>
          <w:p w14:paraId="426AF25D"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top w:val="nil"/>
            </w:tcBorders>
            <w:shd w:val="clear" w:color="auto" w:fill="auto"/>
            <w:noWrap/>
          </w:tcPr>
          <w:p w14:paraId="1BE0B5A6"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c>
          <w:tcPr>
            <w:tcW w:w="1417" w:type="dxa"/>
            <w:tcBorders>
              <w:top w:val="nil"/>
            </w:tcBorders>
            <w:shd w:val="clear" w:color="auto" w:fill="auto"/>
            <w:noWrap/>
          </w:tcPr>
          <w:p w14:paraId="16A56F4F"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8C7DBE">
              <w:t>GII.13</w:t>
            </w:r>
          </w:p>
        </w:tc>
        <w:tc>
          <w:tcPr>
            <w:tcW w:w="1586" w:type="dxa"/>
            <w:tcBorders>
              <w:top w:val="nil"/>
            </w:tcBorders>
            <w:shd w:val="clear" w:color="auto" w:fill="auto"/>
            <w:noWrap/>
          </w:tcPr>
          <w:p w14:paraId="63ABE08B"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
        </w:tc>
      </w:tr>
      <w:tr w:rsidR="00F557B4" w:rsidRPr="00B35331" w14:paraId="3FB83AB4" w14:textId="77777777" w:rsidTr="00E24F95">
        <w:trPr>
          <w:trHeight w:val="300"/>
          <w:jc w:val="center"/>
        </w:trPr>
        <w:tc>
          <w:tcPr>
            <w:tcW w:w="2977" w:type="dxa"/>
            <w:tcBorders>
              <w:bottom w:val="single" w:sz="12" w:space="0" w:color="auto"/>
            </w:tcBorders>
            <w:shd w:val="clear" w:color="auto" w:fill="auto"/>
            <w:noWrap/>
          </w:tcPr>
          <w:p w14:paraId="42030B49"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9856D7">
              <w:t xml:space="preserve">Other </w:t>
            </w:r>
            <w:proofErr w:type="spellStart"/>
            <w:r w:rsidRPr="009856D7">
              <w:t>molluscs</w:t>
            </w:r>
            <w:proofErr w:type="spellEnd"/>
          </w:p>
        </w:tc>
        <w:tc>
          <w:tcPr>
            <w:tcW w:w="1134" w:type="dxa"/>
            <w:tcBorders>
              <w:bottom w:val="single" w:sz="12" w:space="0" w:color="auto"/>
            </w:tcBorders>
          </w:tcPr>
          <w:p w14:paraId="09D4CE9B" w14:textId="77777777" w:rsidR="00F557B4" w:rsidRPr="005C0D86" w:rsidRDefault="00F557B4" w:rsidP="00E24F95">
            <w:pPr>
              <w:spacing w:after="0" w:line="240" w:lineRule="auto"/>
              <w:jc w:val="center"/>
            </w:pPr>
            <w:r w:rsidRPr="009C3882">
              <w:t>2019</w:t>
            </w:r>
          </w:p>
        </w:tc>
        <w:tc>
          <w:tcPr>
            <w:tcW w:w="1276" w:type="dxa"/>
            <w:tcBorders>
              <w:bottom w:val="single" w:sz="12" w:space="0" w:color="auto"/>
            </w:tcBorders>
            <w:shd w:val="clear" w:color="auto" w:fill="auto"/>
            <w:noWrap/>
          </w:tcPr>
          <w:p w14:paraId="4406D70A"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proofErr w:type="spellStart"/>
            <w:r w:rsidRPr="005C0D86">
              <w:t>Adriatic</w:t>
            </w:r>
            <w:proofErr w:type="spellEnd"/>
            <w:r w:rsidRPr="005C0D86">
              <w:t xml:space="preserve"> Sea</w:t>
            </w:r>
          </w:p>
        </w:tc>
        <w:tc>
          <w:tcPr>
            <w:tcW w:w="1134" w:type="dxa"/>
            <w:tcBorders>
              <w:bottom w:val="single" w:sz="12" w:space="0" w:color="auto"/>
            </w:tcBorders>
            <w:shd w:val="clear" w:color="auto" w:fill="auto"/>
            <w:noWrap/>
          </w:tcPr>
          <w:p w14:paraId="55748674" w14:textId="77777777" w:rsidR="00F557B4" w:rsidRPr="00B35331" w:rsidRDefault="00F557B4" w:rsidP="00E24F95">
            <w:pPr>
              <w:spacing w:after="0" w:line="240" w:lineRule="auto"/>
              <w:jc w:val="center"/>
              <w:rPr>
                <w:rFonts w:ascii="Calibri" w:eastAsia="Times New Roman" w:hAnsi="Calibri" w:cs="Times New Roman"/>
                <w:color w:val="000000"/>
                <w:lang w:eastAsia="it-IT"/>
              </w:rPr>
            </w:pPr>
            <w:r w:rsidRPr="00740F85">
              <w:t>GI.4</w:t>
            </w:r>
          </w:p>
        </w:tc>
        <w:tc>
          <w:tcPr>
            <w:tcW w:w="1417" w:type="dxa"/>
            <w:tcBorders>
              <w:bottom w:val="single" w:sz="12" w:space="0" w:color="auto"/>
            </w:tcBorders>
            <w:shd w:val="clear" w:color="auto" w:fill="auto"/>
            <w:noWrap/>
          </w:tcPr>
          <w:p w14:paraId="7256F897" w14:textId="77777777" w:rsidR="00F557B4" w:rsidRPr="00B35331" w:rsidRDefault="00F557B4" w:rsidP="00E24F95">
            <w:pPr>
              <w:spacing w:after="0" w:line="240" w:lineRule="auto"/>
              <w:rPr>
                <w:rFonts w:ascii="Calibri" w:eastAsia="Times New Roman" w:hAnsi="Calibri" w:cs="Times New Roman"/>
                <w:color w:val="000000"/>
                <w:lang w:eastAsia="it-IT"/>
              </w:rPr>
            </w:pPr>
          </w:p>
        </w:tc>
        <w:tc>
          <w:tcPr>
            <w:tcW w:w="1586" w:type="dxa"/>
            <w:tcBorders>
              <w:bottom w:val="single" w:sz="12" w:space="0" w:color="auto"/>
            </w:tcBorders>
            <w:shd w:val="clear" w:color="auto" w:fill="auto"/>
            <w:noWrap/>
          </w:tcPr>
          <w:p w14:paraId="0D8B9AA4" w14:textId="77777777" w:rsidR="00F557B4" w:rsidRPr="00B35331" w:rsidRDefault="00F557B4" w:rsidP="00E24F95">
            <w:pPr>
              <w:spacing w:after="0" w:line="240" w:lineRule="auto"/>
              <w:rPr>
                <w:rFonts w:ascii="Calibri" w:eastAsia="Times New Roman" w:hAnsi="Calibri" w:cs="Times New Roman"/>
                <w:color w:val="000000"/>
                <w:lang w:eastAsia="it-IT"/>
              </w:rPr>
            </w:pPr>
          </w:p>
        </w:tc>
      </w:tr>
    </w:tbl>
    <w:p w14:paraId="61D47F58" w14:textId="77777777" w:rsidR="00DB568D" w:rsidRPr="00DB568D" w:rsidRDefault="00DB568D" w:rsidP="00DB568D">
      <w:pPr>
        <w:rPr>
          <w:highlight w:val="yellow"/>
          <w:lang w:val="en-US"/>
        </w:rPr>
      </w:pPr>
    </w:p>
    <w:sectPr w:rsidR="00DB568D" w:rsidRPr="00DB568D" w:rsidSect="00BD60B2">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RANQUILLO VITO" w:date="2023-07-21T13:10:00Z" w:initials="TV">
    <w:p w14:paraId="6CAEC99B" w14:textId="2AD4A0F6" w:rsidR="00B35C42" w:rsidRDefault="00B35C42">
      <w:pPr>
        <w:pStyle w:val="Testocommento"/>
      </w:pPr>
      <w:r>
        <w:rPr>
          <w:rStyle w:val="Rimandocommento"/>
        </w:rPr>
        <w:annotationRef/>
      </w:r>
      <w:r>
        <w:rPr>
          <w:color w:val="FF0000"/>
        </w:rPr>
        <w:t>(</w:t>
      </w:r>
      <w:proofErr w:type="spellStart"/>
      <w:r w:rsidRPr="00254BC2">
        <w:rPr>
          <w:rFonts w:ascii="Arial" w:hAnsi="Arial" w:cs="Arial"/>
          <w:color w:val="FF0000"/>
          <w:szCs w:val="20"/>
          <w:shd w:val="clear" w:color="auto" w:fill="FFFFFF"/>
        </w:rPr>
        <w:t>Dohoo</w:t>
      </w:r>
      <w:proofErr w:type="spellEnd"/>
      <w:r w:rsidRPr="00254BC2">
        <w:rPr>
          <w:rFonts w:ascii="Arial" w:hAnsi="Arial" w:cs="Arial"/>
          <w:color w:val="FF0000"/>
          <w:szCs w:val="20"/>
          <w:shd w:val="clear" w:color="auto" w:fill="FFFFFF"/>
        </w:rPr>
        <w:t xml:space="preserve">, I.R.; Martin, W.; </w:t>
      </w:r>
      <w:proofErr w:type="spellStart"/>
      <w:r w:rsidRPr="00254BC2">
        <w:rPr>
          <w:rFonts w:ascii="Arial" w:hAnsi="Arial" w:cs="Arial"/>
          <w:color w:val="FF0000"/>
          <w:szCs w:val="20"/>
          <w:shd w:val="clear" w:color="auto" w:fill="FFFFFF"/>
        </w:rPr>
        <w:t>Stryhn</w:t>
      </w:r>
      <w:proofErr w:type="spellEnd"/>
      <w:r w:rsidRPr="00254BC2">
        <w:rPr>
          <w:rFonts w:ascii="Arial" w:hAnsi="Arial" w:cs="Arial"/>
          <w:color w:val="FF0000"/>
          <w:szCs w:val="20"/>
          <w:shd w:val="clear" w:color="auto" w:fill="FFFFFF"/>
        </w:rPr>
        <w:t>, H.E. </w:t>
      </w:r>
      <w:proofErr w:type="spellStart"/>
      <w:r w:rsidRPr="00254BC2">
        <w:rPr>
          <w:rStyle w:val="html-italic"/>
          <w:rFonts w:ascii="Arial" w:hAnsi="Arial" w:cs="Arial"/>
          <w:i/>
          <w:iCs/>
          <w:color w:val="FF0000"/>
          <w:szCs w:val="20"/>
          <w:shd w:val="clear" w:color="auto" w:fill="FFFFFF"/>
        </w:rPr>
        <w:t>Veterinary</w:t>
      </w:r>
      <w:proofErr w:type="spellEnd"/>
      <w:r w:rsidRPr="00254BC2">
        <w:rPr>
          <w:rStyle w:val="html-italic"/>
          <w:rFonts w:ascii="Arial" w:hAnsi="Arial" w:cs="Arial"/>
          <w:i/>
          <w:iCs/>
          <w:color w:val="FF0000"/>
          <w:szCs w:val="20"/>
          <w:shd w:val="clear" w:color="auto" w:fill="FFFFFF"/>
        </w:rPr>
        <w:t xml:space="preserve"> </w:t>
      </w:r>
      <w:proofErr w:type="spellStart"/>
      <w:r w:rsidRPr="00254BC2">
        <w:rPr>
          <w:rStyle w:val="html-italic"/>
          <w:rFonts w:ascii="Arial" w:hAnsi="Arial" w:cs="Arial"/>
          <w:i/>
          <w:iCs/>
          <w:color w:val="FF0000"/>
          <w:szCs w:val="20"/>
          <w:shd w:val="clear" w:color="auto" w:fill="FFFFFF"/>
        </w:rPr>
        <w:t>Epidemiologic</w:t>
      </w:r>
      <w:proofErr w:type="spellEnd"/>
      <w:r w:rsidRPr="00254BC2">
        <w:rPr>
          <w:rStyle w:val="html-italic"/>
          <w:rFonts w:ascii="Arial" w:hAnsi="Arial" w:cs="Arial"/>
          <w:i/>
          <w:iCs/>
          <w:color w:val="FF0000"/>
          <w:szCs w:val="20"/>
          <w:shd w:val="clear" w:color="auto" w:fill="FFFFFF"/>
        </w:rPr>
        <w:t xml:space="preserve"> Research</w:t>
      </w:r>
      <w:r w:rsidRPr="00254BC2">
        <w:rPr>
          <w:rFonts w:ascii="Arial" w:hAnsi="Arial" w:cs="Arial"/>
          <w:color w:val="FF0000"/>
          <w:szCs w:val="20"/>
          <w:shd w:val="clear" w:color="auto" w:fill="FFFFFF"/>
        </w:rPr>
        <w:t xml:space="preserve">, 1st ed.; Atlantic </w:t>
      </w:r>
      <w:proofErr w:type="spellStart"/>
      <w:r w:rsidRPr="00254BC2">
        <w:rPr>
          <w:rFonts w:ascii="Arial" w:hAnsi="Arial" w:cs="Arial"/>
          <w:color w:val="FF0000"/>
          <w:szCs w:val="20"/>
          <w:shd w:val="clear" w:color="auto" w:fill="FFFFFF"/>
        </w:rPr>
        <w:t>Veterinary</w:t>
      </w:r>
      <w:proofErr w:type="spellEnd"/>
      <w:r w:rsidRPr="00254BC2">
        <w:rPr>
          <w:rFonts w:ascii="Arial" w:hAnsi="Arial" w:cs="Arial"/>
          <w:color w:val="FF0000"/>
          <w:szCs w:val="20"/>
          <w:shd w:val="clear" w:color="auto" w:fill="FFFFFF"/>
        </w:rPr>
        <w:t xml:space="preserve"> College: Charlottetown, PE, Canada, 2003</w:t>
      </w:r>
      <w:proofErr w:type="gramStart"/>
      <w:r w:rsidRPr="00254BC2">
        <w:rPr>
          <w:rFonts w:ascii="Arial" w:hAnsi="Arial" w:cs="Arial"/>
          <w:color w:val="FF0000"/>
          <w:szCs w:val="20"/>
          <w:shd w:val="clear" w:color="auto" w:fill="FFFFFF"/>
        </w:rPr>
        <w:t>. </w:t>
      </w:r>
      <w:r>
        <w:rPr>
          <w:color w:val="FF0000"/>
        </w:rPr>
        <w:t>)</w:t>
      </w:r>
      <w:proofErr w:type="gramEnd"/>
    </w:p>
  </w:comment>
  <w:comment w:id="4" w:author="TRANQUILLO VITO" w:date="2023-07-21T08:47:00Z" w:initials="TV">
    <w:p w14:paraId="0C2040A5" w14:textId="77777777" w:rsidR="00AF1B26" w:rsidRPr="0079541E" w:rsidRDefault="00AF1B26" w:rsidP="00AF1B26">
      <w:pPr>
        <w:pStyle w:val="MDPI31text"/>
        <w:spacing w:line="240" w:lineRule="auto"/>
        <w:ind w:left="0" w:firstLine="0"/>
        <w:rPr>
          <w:rFonts w:asciiTheme="minorHAnsi" w:hAnsiTheme="minorHAnsi" w:cstheme="minorBidi"/>
          <w:i/>
          <w:color w:val="365F91" w:themeColor="accent1" w:themeShade="BF"/>
          <w:kern w:val="0"/>
          <w:sz w:val="22"/>
          <w:lang w:val="it-IT"/>
          <w14:ligatures w14:val="none"/>
        </w:rPr>
      </w:pPr>
      <w:r>
        <w:rPr>
          <w:rStyle w:val="Rimandocommento"/>
        </w:rPr>
        <w:annotationRef/>
      </w:r>
      <w:r w:rsidRPr="0079541E">
        <w:rPr>
          <w:rFonts w:asciiTheme="minorHAnsi" w:hAnsiTheme="minorHAnsi" w:cstheme="minorBidi"/>
          <w:i/>
          <w:color w:val="365F91" w:themeColor="accent1" w:themeShade="BF"/>
          <w:kern w:val="0"/>
          <w:sz w:val="22"/>
          <w:lang w:val="it-IT"/>
          <w14:ligatures w14:val="none"/>
        </w:rPr>
        <w:t xml:space="preserve">- WANG, Ming; LONG, Qi. </w:t>
      </w:r>
      <w:proofErr w:type="spellStart"/>
      <w:r w:rsidRPr="0079541E">
        <w:rPr>
          <w:rFonts w:asciiTheme="minorHAnsi" w:hAnsiTheme="minorHAnsi" w:cstheme="minorBidi"/>
          <w:i/>
          <w:color w:val="365F91" w:themeColor="accent1" w:themeShade="BF"/>
          <w:kern w:val="0"/>
          <w:sz w:val="22"/>
          <w:lang w:val="it-IT"/>
          <w14:ligatures w14:val="none"/>
        </w:rPr>
        <w:t>Addressing</w:t>
      </w:r>
      <w:proofErr w:type="spellEnd"/>
      <w:r w:rsidRPr="0079541E">
        <w:rPr>
          <w:rFonts w:asciiTheme="minorHAnsi" w:hAnsiTheme="minorHAnsi" w:cstheme="minorBidi"/>
          <w:i/>
          <w:color w:val="365F91" w:themeColor="accent1" w:themeShade="BF"/>
          <w:kern w:val="0"/>
          <w:sz w:val="22"/>
          <w:lang w:val="it-IT"/>
          <w14:ligatures w14:val="none"/>
        </w:rPr>
        <w:t xml:space="preserve"> Common </w:t>
      </w:r>
      <w:proofErr w:type="spellStart"/>
      <w:r w:rsidRPr="0079541E">
        <w:rPr>
          <w:rFonts w:asciiTheme="minorHAnsi" w:hAnsiTheme="minorHAnsi" w:cstheme="minorBidi"/>
          <w:i/>
          <w:color w:val="365F91" w:themeColor="accent1" w:themeShade="BF"/>
          <w:kern w:val="0"/>
          <w:sz w:val="22"/>
          <w:lang w:val="it-IT"/>
          <w14:ligatures w14:val="none"/>
        </w:rPr>
        <w:t>Misuses</w:t>
      </w:r>
      <w:proofErr w:type="spellEnd"/>
      <w:r w:rsidRPr="0079541E">
        <w:rPr>
          <w:rFonts w:asciiTheme="minorHAnsi" w:hAnsiTheme="minorHAnsi" w:cstheme="minorBidi"/>
          <w:i/>
          <w:color w:val="365F91" w:themeColor="accent1" w:themeShade="BF"/>
          <w:kern w:val="0"/>
          <w:sz w:val="22"/>
          <w:lang w:val="it-IT"/>
          <w14:ligatures w14:val="none"/>
        </w:rPr>
        <w:t xml:space="preserve"> and </w:t>
      </w:r>
      <w:proofErr w:type="spellStart"/>
      <w:r w:rsidRPr="0079541E">
        <w:rPr>
          <w:rFonts w:asciiTheme="minorHAnsi" w:hAnsiTheme="minorHAnsi" w:cstheme="minorBidi"/>
          <w:i/>
          <w:color w:val="365F91" w:themeColor="accent1" w:themeShade="BF"/>
          <w:kern w:val="0"/>
          <w:sz w:val="22"/>
          <w:lang w:val="it-IT"/>
          <w14:ligatures w14:val="none"/>
        </w:rPr>
        <w:t>Pitfalls</w:t>
      </w:r>
      <w:proofErr w:type="spellEnd"/>
      <w:r w:rsidRPr="0079541E">
        <w:rPr>
          <w:rFonts w:asciiTheme="minorHAnsi" w:hAnsiTheme="minorHAnsi" w:cstheme="minorBidi"/>
          <w:i/>
          <w:color w:val="365F91" w:themeColor="accent1" w:themeShade="BF"/>
          <w:kern w:val="0"/>
          <w:sz w:val="22"/>
          <w:lang w:val="it-IT"/>
          <w14:ligatures w14:val="none"/>
        </w:rPr>
        <w:t xml:space="preserve"> of P-</w:t>
      </w:r>
      <w:proofErr w:type="spellStart"/>
      <w:r w:rsidRPr="0079541E">
        <w:rPr>
          <w:rFonts w:asciiTheme="minorHAnsi" w:hAnsiTheme="minorHAnsi" w:cstheme="minorBidi"/>
          <w:i/>
          <w:color w:val="365F91" w:themeColor="accent1" w:themeShade="BF"/>
          <w:kern w:val="0"/>
          <w:sz w:val="22"/>
          <w:lang w:val="it-IT"/>
          <w14:ligatures w14:val="none"/>
        </w:rPr>
        <w:t>values</w:t>
      </w:r>
      <w:proofErr w:type="spellEnd"/>
      <w:r w:rsidRPr="0079541E">
        <w:rPr>
          <w:rFonts w:asciiTheme="minorHAnsi" w:hAnsiTheme="minorHAnsi" w:cstheme="minorBidi"/>
          <w:i/>
          <w:color w:val="365F91" w:themeColor="accent1" w:themeShade="BF"/>
          <w:kern w:val="0"/>
          <w:sz w:val="22"/>
          <w:lang w:val="it-IT"/>
          <w14:ligatures w14:val="none"/>
        </w:rPr>
        <w:t xml:space="preserve"> in </w:t>
      </w:r>
      <w:proofErr w:type="spellStart"/>
      <w:r w:rsidRPr="0079541E">
        <w:rPr>
          <w:rFonts w:asciiTheme="minorHAnsi" w:hAnsiTheme="minorHAnsi" w:cstheme="minorBidi"/>
          <w:i/>
          <w:color w:val="365F91" w:themeColor="accent1" w:themeShade="BF"/>
          <w:kern w:val="0"/>
          <w:sz w:val="22"/>
          <w:lang w:val="it-IT"/>
          <w14:ligatures w14:val="none"/>
        </w:rPr>
        <w:t>Biomedical</w:t>
      </w:r>
      <w:proofErr w:type="spellEnd"/>
      <w:r w:rsidRPr="0079541E">
        <w:rPr>
          <w:rFonts w:asciiTheme="minorHAnsi" w:hAnsiTheme="minorHAnsi" w:cstheme="minorBidi"/>
          <w:i/>
          <w:color w:val="365F91" w:themeColor="accent1" w:themeShade="BF"/>
          <w:kern w:val="0"/>
          <w:sz w:val="22"/>
          <w:lang w:val="it-IT"/>
          <w14:ligatures w14:val="none"/>
        </w:rPr>
        <w:t xml:space="preserve"> Research. Cancer research, 2022, 82.15: 2674.</w:t>
      </w:r>
    </w:p>
    <w:p w14:paraId="4C5CADA4" w14:textId="77777777" w:rsidR="00AF1B26" w:rsidRPr="0079541E" w:rsidRDefault="00AF1B26" w:rsidP="00AF1B26">
      <w:pPr>
        <w:pStyle w:val="MDPI31text"/>
        <w:spacing w:line="240" w:lineRule="auto"/>
        <w:ind w:left="0" w:firstLine="0"/>
        <w:rPr>
          <w:rFonts w:asciiTheme="minorHAnsi" w:hAnsiTheme="minorHAnsi" w:cstheme="minorBidi"/>
          <w:i/>
          <w:color w:val="365F91" w:themeColor="accent1" w:themeShade="BF"/>
          <w:kern w:val="0"/>
          <w:sz w:val="22"/>
          <w:lang w:val="it-IT"/>
          <w14:ligatures w14:val="none"/>
        </w:rPr>
      </w:pPr>
    </w:p>
    <w:p w14:paraId="1A7E5328" w14:textId="77777777" w:rsidR="00AF1B26" w:rsidRPr="0079541E" w:rsidRDefault="00AF1B26" w:rsidP="00AF1B26">
      <w:pPr>
        <w:pStyle w:val="MDPI31text"/>
        <w:spacing w:line="240" w:lineRule="auto"/>
        <w:ind w:left="0" w:firstLine="0"/>
        <w:rPr>
          <w:rFonts w:asciiTheme="minorHAnsi" w:hAnsiTheme="minorHAnsi" w:cstheme="minorBidi"/>
          <w:i/>
          <w:color w:val="365F91" w:themeColor="accent1" w:themeShade="BF"/>
          <w:kern w:val="0"/>
          <w:sz w:val="22"/>
          <w:lang w:val="it-IT"/>
          <w14:ligatures w14:val="none"/>
        </w:rPr>
      </w:pPr>
      <w:r w:rsidRPr="0079541E">
        <w:rPr>
          <w:rFonts w:asciiTheme="minorHAnsi" w:hAnsiTheme="minorHAnsi" w:cstheme="minorBidi"/>
          <w:i/>
          <w:color w:val="365F91" w:themeColor="accent1" w:themeShade="BF"/>
          <w:kern w:val="0"/>
          <w:sz w:val="22"/>
          <w:lang w:val="it-IT"/>
          <w14:ligatures w14:val="none"/>
        </w:rPr>
        <w:t xml:space="preserve">- Ludwig, David A. "Use and </w:t>
      </w:r>
      <w:proofErr w:type="spellStart"/>
      <w:r w:rsidRPr="0079541E">
        <w:rPr>
          <w:rFonts w:asciiTheme="minorHAnsi" w:hAnsiTheme="minorHAnsi" w:cstheme="minorBidi"/>
          <w:i/>
          <w:color w:val="365F91" w:themeColor="accent1" w:themeShade="BF"/>
          <w:kern w:val="0"/>
          <w:sz w:val="22"/>
          <w:lang w:val="it-IT"/>
          <w14:ligatures w14:val="none"/>
        </w:rPr>
        <w:t>misuse</w:t>
      </w:r>
      <w:proofErr w:type="spellEnd"/>
      <w:r w:rsidRPr="0079541E">
        <w:rPr>
          <w:rFonts w:asciiTheme="minorHAnsi" w:hAnsiTheme="minorHAnsi" w:cstheme="minorBidi"/>
          <w:i/>
          <w:color w:val="365F91" w:themeColor="accent1" w:themeShade="BF"/>
          <w:kern w:val="0"/>
          <w:sz w:val="22"/>
          <w:lang w:val="it-IT"/>
          <w14:ligatures w14:val="none"/>
        </w:rPr>
        <w:t xml:space="preserve"> of p-</w:t>
      </w:r>
      <w:proofErr w:type="spellStart"/>
      <w:r w:rsidRPr="0079541E">
        <w:rPr>
          <w:rFonts w:asciiTheme="minorHAnsi" w:hAnsiTheme="minorHAnsi" w:cstheme="minorBidi"/>
          <w:i/>
          <w:color w:val="365F91" w:themeColor="accent1" w:themeShade="BF"/>
          <w:kern w:val="0"/>
          <w:sz w:val="22"/>
          <w:lang w:val="it-IT"/>
          <w14:ligatures w14:val="none"/>
        </w:rPr>
        <w:t>values</w:t>
      </w:r>
      <w:proofErr w:type="spellEnd"/>
      <w:r w:rsidRPr="0079541E">
        <w:rPr>
          <w:rFonts w:asciiTheme="minorHAnsi" w:hAnsiTheme="minorHAnsi" w:cstheme="minorBidi"/>
          <w:i/>
          <w:color w:val="365F91" w:themeColor="accent1" w:themeShade="BF"/>
          <w:kern w:val="0"/>
          <w:sz w:val="22"/>
          <w:lang w:val="it-IT"/>
          <w14:ligatures w14:val="none"/>
        </w:rPr>
        <w:t xml:space="preserve"> in </w:t>
      </w:r>
      <w:proofErr w:type="spellStart"/>
      <w:r w:rsidRPr="0079541E">
        <w:rPr>
          <w:rFonts w:asciiTheme="minorHAnsi" w:hAnsiTheme="minorHAnsi" w:cstheme="minorBidi"/>
          <w:i/>
          <w:color w:val="365F91" w:themeColor="accent1" w:themeShade="BF"/>
          <w:kern w:val="0"/>
          <w:sz w:val="22"/>
          <w:lang w:val="it-IT"/>
          <w14:ligatures w14:val="none"/>
        </w:rPr>
        <w:t>designed</w:t>
      </w:r>
      <w:proofErr w:type="spellEnd"/>
      <w:r w:rsidRPr="0079541E">
        <w:rPr>
          <w:rFonts w:asciiTheme="minorHAnsi" w:hAnsiTheme="minorHAnsi" w:cstheme="minorBidi"/>
          <w:i/>
          <w:color w:val="365F91" w:themeColor="accent1" w:themeShade="BF"/>
          <w:kern w:val="0"/>
          <w:sz w:val="22"/>
          <w:lang w:val="it-IT"/>
          <w14:ligatures w14:val="none"/>
        </w:rPr>
        <w:t xml:space="preserve"> and </w:t>
      </w:r>
      <w:proofErr w:type="spellStart"/>
      <w:r w:rsidRPr="0079541E">
        <w:rPr>
          <w:rFonts w:asciiTheme="minorHAnsi" w:hAnsiTheme="minorHAnsi" w:cstheme="minorBidi"/>
          <w:i/>
          <w:color w:val="365F91" w:themeColor="accent1" w:themeShade="BF"/>
          <w:kern w:val="0"/>
          <w:sz w:val="22"/>
          <w:lang w:val="it-IT"/>
          <w14:ligatures w14:val="none"/>
        </w:rPr>
        <w:t>observational</w:t>
      </w:r>
      <w:proofErr w:type="spellEnd"/>
      <w:r w:rsidRPr="0079541E">
        <w:rPr>
          <w:rFonts w:asciiTheme="minorHAnsi" w:hAnsiTheme="minorHAnsi" w:cstheme="minorBidi"/>
          <w:i/>
          <w:color w:val="365F91" w:themeColor="accent1" w:themeShade="BF"/>
          <w:kern w:val="0"/>
          <w:sz w:val="22"/>
          <w:lang w:val="it-IT"/>
          <w14:ligatures w14:val="none"/>
        </w:rPr>
        <w:t xml:space="preserve"> studies: guide for </w:t>
      </w:r>
      <w:proofErr w:type="spellStart"/>
      <w:r w:rsidRPr="0079541E">
        <w:rPr>
          <w:rFonts w:asciiTheme="minorHAnsi" w:hAnsiTheme="minorHAnsi" w:cstheme="minorBidi"/>
          <w:i/>
          <w:color w:val="365F91" w:themeColor="accent1" w:themeShade="BF"/>
          <w:kern w:val="0"/>
          <w:sz w:val="22"/>
          <w:lang w:val="it-IT"/>
          <w14:ligatures w14:val="none"/>
        </w:rPr>
        <w:t>researchers</w:t>
      </w:r>
      <w:proofErr w:type="spellEnd"/>
      <w:r w:rsidRPr="0079541E">
        <w:rPr>
          <w:rFonts w:asciiTheme="minorHAnsi" w:hAnsiTheme="minorHAnsi" w:cstheme="minorBidi"/>
          <w:i/>
          <w:color w:val="365F91" w:themeColor="accent1" w:themeShade="BF"/>
          <w:kern w:val="0"/>
          <w:sz w:val="22"/>
          <w:lang w:val="it-IT"/>
          <w14:ligatures w14:val="none"/>
        </w:rPr>
        <w:t xml:space="preserve"> and </w:t>
      </w:r>
      <w:proofErr w:type="spellStart"/>
      <w:r w:rsidRPr="0079541E">
        <w:rPr>
          <w:rFonts w:asciiTheme="minorHAnsi" w:hAnsiTheme="minorHAnsi" w:cstheme="minorBidi"/>
          <w:i/>
          <w:color w:val="365F91" w:themeColor="accent1" w:themeShade="BF"/>
          <w:kern w:val="0"/>
          <w:sz w:val="22"/>
          <w:lang w:val="it-IT"/>
          <w14:ligatures w14:val="none"/>
        </w:rPr>
        <w:t>reviewers</w:t>
      </w:r>
      <w:proofErr w:type="spellEnd"/>
      <w:r w:rsidRPr="0079541E">
        <w:rPr>
          <w:rFonts w:asciiTheme="minorHAnsi" w:hAnsiTheme="minorHAnsi" w:cstheme="minorBidi"/>
          <w:i/>
          <w:color w:val="365F91" w:themeColor="accent1" w:themeShade="BF"/>
          <w:kern w:val="0"/>
          <w:sz w:val="22"/>
          <w:lang w:val="it-IT"/>
          <w14:ligatures w14:val="none"/>
        </w:rPr>
        <w:t xml:space="preserve">." Aviation, </w:t>
      </w:r>
      <w:proofErr w:type="spellStart"/>
      <w:r w:rsidRPr="0079541E">
        <w:rPr>
          <w:rFonts w:asciiTheme="minorHAnsi" w:hAnsiTheme="minorHAnsi" w:cstheme="minorBidi"/>
          <w:i/>
          <w:color w:val="365F91" w:themeColor="accent1" w:themeShade="BF"/>
          <w:kern w:val="0"/>
          <w:sz w:val="22"/>
          <w:lang w:val="it-IT"/>
          <w14:ligatures w14:val="none"/>
        </w:rPr>
        <w:t>space</w:t>
      </w:r>
      <w:proofErr w:type="spellEnd"/>
      <w:r w:rsidRPr="0079541E">
        <w:rPr>
          <w:rFonts w:asciiTheme="minorHAnsi" w:hAnsiTheme="minorHAnsi" w:cstheme="minorBidi"/>
          <w:i/>
          <w:color w:val="365F91" w:themeColor="accent1" w:themeShade="BF"/>
          <w:kern w:val="0"/>
          <w:sz w:val="22"/>
          <w:lang w:val="it-IT"/>
          <w14:ligatures w14:val="none"/>
        </w:rPr>
        <w:t>, and environmental medicine 76.7 (2005): 675-680.</w:t>
      </w:r>
    </w:p>
    <w:p w14:paraId="1ED9F69E" w14:textId="2AD6C3BF" w:rsidR="00AF1B26" w:rsidRDefault="00AF1B26">
      <w:pPr>
        <w:pStyle w:val="Testocommento"/>
      </w:pPr>
    </w:p>
  </w:comment>
  <w:comment w:id="5" w:author="TRANQUILLO VITO" w:date="2023-07-21T08:47:00Z" w:initials="TV">
    <w:p w14:paraId="16A23BA7" w14:textId="77777777" w:rsidR="00AF1B26" w:rsidRPr="0079541E" w:rsidRDefault="00AF1B26" w:rsidP="00AF1B26">
      <w:pPr>
        <w:pStyle w:val="MDPI31text"/>
        <w:spacing w:line="240" w:lineRule="auto"/>
        <w:ind w:left="0" w:firstLine="0"/>
        <w:rPr>
          <w:rFonts w:asciiTheme="minorHAnsi" w:hAnsiTheme="minorHAnsi" w:cstheme="minorBidi"/>
          <w:i/>
          <w:color w:val="365F91" w:themeColor="accent1" w:themeShade="BF"/>
          <w:kern w:val="0"/>
          <w:sz w:val="22"/>
          <w:lang w:val="it-IT"/>
          <w14:ligatures w14:val="none"/>
        </w:rPr>
      </w:pPr>
      <w:r>
        <w:rPr>
          <w:rStyle w:val="Rimandocommento"/>
        </w:rPr>
        <w:annotationRef/>
      </w:r>
      <w:r w:rsidRPr="0079541E">
        <w:rPr>
          <w:rFonts w:asciiTheme="minorHAnsi" w:hAnsiTheme="minorHAnsi" w:cstheme="minorBidi"/>
          <w:i/>
          <w:color w:val="365F91" w:themeColor="accent1" w:themeShade="BF"/>
          <w:kern w:val="0"/>
          <w:sz w:val="22"/>
          <w:lang w:val="it-IT"/>
          <w14:ligatures w14:val="none"/>
        </w:rPr>
        <w:t xml:space="preserve">Valentin A, Greenland S, </w:t>
      </w:r>
      <w:proofErr w:type="spellStart"/>
      <w:r w:rsidRPr="0079541E">
        <w:rPr>
          <w:rFonts w:asciiTheme="minorHAnsi" w:hAnsiTheme="minorHAnsi" w:cstheme="minorBidi"/>
          <w:i/>
          <w:color w:val="365F91" w:themeColor="accent1" w:themeShade="BF"/>
          <w:kern w:val="0"/>
          <w:sz w:val="22"/>
          <w:lang w:val="it-IT"/>
          <w14:ligatures w14:val="none"/>
        </w:rPr>
        <w:t>McShane</w:t>
      </w:r>
      <w:proofErr w:type="spellEnd"/>
      <w:r w:rsidRPr="0079541E">
        <w:rPr>
          <w:rFonts w:asciiTheme="minorHAnsi" w:hAnsiTheme="minorHAnsi" w:cstheme="minorBidi"/>
          <w:i/>
          <w:color w:val="365F91" w:themeColor="accent1" w:themeShade="BF"/>
          <w:kern w:val="0"/>
          <w:sz w:val="22"/>
          <w:lang w:val="it-IT"/>
          <w14:ligatures w14:val="none"/>
        </w:rPr>
        <w:t xml:space="preserve"> B. </w:t>
      </w:r>
      <w:proofErr w:type="spellStart"/>
      <w:r w:rsidRPr="0079541E">
        <w:rPr>
          <w:rFonts w:asciiTheme="minorHAnsi" w:hAnsiTheme="minorHAnsi" w:cstheme="minorBidi"/>
          <w:i/>
          <w:color w:val="365F91" w:themeColor="accent1" w:themeShade="BF"/>
          <w:kern w:val="0"/>
          <w:sz w:val="22"/>
          <w:lang w:val="it-IT"/>
          <w14:ligatures w14:val="none"/>
        </w:rPr>
        <w:t>Scientists</w:t>
      </w:r>
      <w:proofErr w:type="spellEnd"/>
      <w:r w:rsidRPr="0079541E">
        <w:rPr>
          <w:rFonts w:asciiTheme="minorHAnsi" w:hAnsiTheme="minorHAnsi" w:cstheme="minorBidi"/>
          <w:i/>
          <w:color w:val="365F91" w:themeColor="accent1" w:themeShade="BF"/>
          <w:kern w:val="0"/>
          <w:sz w:val="22"/>
          <w:lang w:val="it-IT"/>
          <w14:ligatures w14:val="none"/>
        </w:rPr>
        <w:t xml:space="preserve"> rise up </w:t>
      </w:r>
      <w:proofErr w:type="spellStart"/>
      <w:r w:rsidRPr="0079541E">
        <w:rPr>
          <w:rFonts w:asciiTheme="minorHAnsi" w:hAnsiTheme="minorHAnsi" w:cstheme="minorBidi"/>
          <w:i/>
          <w:color w:val="365F91" w:themeColor="accent1" w:themeShade="BF"/>
          <w:kern w:val="0"/>
          <w:sz w:val="22"/>
          <w:lang w:val="it-IT"/>
          <w14:ligatures w14:val="none"/>
        </w:rPr>
        <w:t>against</w:t>
      </w:r>
      <w:proofErr w:type="spellEnd"/>
      <w:r w:rsidRPr="0079541E">
        <w:rPr>
          <w:rFonts w:asciiTheme="minorHAnsi" w:hAnsiTheme="minorHAnsi" w:cstheme="minorBidi"/>
          <w:i/>
          <w:color w:val="365F91" w:themeColor="accent1" w:themeShade="BF"/>
          <w:kern w:val="0"/>
          <w:sz w:val="22"/>
          <w:lang w:val="it-IT"/>
          <w14:ligatures w14:val="none"/>
        </w:rPr>
        <w:t xml:space="preserve"> </w:t>
      </w:r>
      <w:proofErr w:type="spellStart"/>
      <w:r w:rsidRPr="0079541E">
        <w:rPr>
          <w:rFonts w:asciiTheme="minorHAnsi" w:hAnsiTheme="minorHAnsi" w:cstheme="minorBidi"/>
          <w:i/>
          <w:color w:val="365F91" w:themeColor="accent1" w:themeShade="BF"/>
          <w:kern w:val="0"/>
          <w:sz w:val="22"/>
          <w:lang w:val="it-IT"/>
          <w14:ligatures w14:val="none"/>
        </w:rPr>
        <w:t>statistical</w:t>
      </w:r>
      <w:proofErr w:type="spellEnd"/>
      <w:r w:rsidRPr="0079541E">
        <w:rPr>
          <w:rFonts w:asciiTheme="minorHAnsi" w:hAnsiTheme="minorHAnsi" w:cstheme="minorBidi"/>
          <w:i/>
          <w:color w:val="365F91" w:themeColor="accent1" w:themeShade="BF"/>
          <w:kern w:val="0"/>
          <w:sz w:val="22"/>
          <w:lang w:val="it-IT"/>
          <w14:ligatures w14:val="none"/>
        </w:rPr>
        <w:t xml:space="preserve"> </w:t>
      </w:r>
      <w:proofErr w:type="spellStart"/>
      <w:r w:rsidRPr="0079541E">
        <w:rPr>
          <w:rFonts w:asciiTheme="minorHAnsi" w:hAnsiTheme="minorHAnsi" w:cstheme="minorBidi"/>
          <w:i/>
          <w:color w:val="365F91" w:themeColor="accent1" w:themeShade="BF"/>
          <w:kern w:val="0"/>
          <w:sz w:val="22"/>
          <w:lang w:val="it-IT"/>
          <w14:ligatures w14:val="none"/>
        </w:rPr>
        <w:t>significance</w:t>
      </w:r>
      <w:proofErr w:type="spellEnd"/>
      <w:r w:rsidRPr="0079541E">
        <w:rPr>
          <w:rFonts w:asciiTheme="minorHAnsi" w:hAnsiTheme="minorHAnsi" w:cstheme="minorBidi"/>
          <w:i/>
          <w:color w:val="365F91" w:themeColor="accent1" w:themeShade="BF"/>
          <w:kern w:val="0"/>
          <w:sz w:val="22"/>
          <w:lang w:val="it-IT"/>
          <w14:ligatures w14:val="none"/>
        </w:rPr>
        <w:t xml:space="preserve">. Nature. (2019) 567:305–7. </w:t>
      </w:r>
      <w:proofErr w:type="spellStart"/>
      <w:r w:rsidRPr="0079541E">
        <w:rPr>
          <w:rFonts w:asciiTheme="minorHAnsi" w:hAnsiTheme="minorHAnsi" w:cstheme="minorBidi"/>
          <w:i/>
          <w:color w:val="365F91" w:themeColor="accent1" w:themeShade="BF"/>
          <w:kern w:val="0"/>
          <w:sz w:val="22"/>
          <w:lang w:val="it-IT"/>
          <w14:ligatures w14:val="none"/>
        </w:rPr>
        <w:t>doi</w:t>
      </w:r>
      <w:proofErr w:type="spellEnd"/>
      <w:r w:rsidRPr="0079541E">
        <w:rPr>
          <w:rFonts w:asciiTheme="minorHAnsi" w:hAnsiTheme="minorHAnsi" w:cstheme="minorBidi"/>
          <w:i/>
          <w:color w:val="365F91" w:themeColor="accent1" w:themeShade="BF"/>
          <w:kern w:val="0"/>
          <w:sz w:val="22"/>
          <w:lang w:val="it-IT"/>
          <w14:ligatures w14:val="none"/>
        </w:rPr>
        <w:t>: 10.1038/d41586-019-00857-9</w:t>
      </w:r>
    </w:p>
    <w:p w14:paraId="68D742FE" w14:textId="77777777" w:rsidR="00AF1B26" w:rsidRPr="0079541E" w:rsidRDefault="00AF1B26" w:rsidP="00AF1B26">
      <w:pPr>
        <w:pStyle w:val="MDPI31text"/>
        <w:spacing w:line="240" w:lineRule="auto"/>
        <w:ind w:left="0" w:firstLine="0"/>
        <w:rPr>
          <w:rFonts w:asciiTheme="minorHAnsi" w:hAnsiTheme="minorHAnsi" w:cstheme="minorBidi"/>
          <w:i/>
          <w:color w:val="365F91" w:themeColor="accent1" w:themeShade="BF"/>
          <w:kern w:val="0"/>
          <w:sz w:val="22"/>
          <w:lang w:val="it-IT"/>
          <w14:ligatures w14:val="none"/>
        </w:rPr>
      </w:pPr>
    </w:p>
    <w:p w14:paraId="2531F57F" w14:textId="77777777" w:rsidR="00AF1B26" w:rsidRPr="0079541E" w:rsidRDefault="00AF1B26" w:rsidP="00AF1B26">
      <w:pPr>
        <w:pStyle w:val="MDPI31text"/>
        <w:spacing w:line="240" w:lineRule="auto"/>
        <w:ind w:left="0" w:firstLine="0"/>
        <w:rPr>
          <w:rFonts w:asciiTheme="minorHAnsi" w:hAnsiTheme="minorHAnsi" w:cstheme="minorBidi"/>
          <w:i/>
          <w:color w:val="365F91" w:themeColor="accent1" w:themeShade="BF"/>
          <w:kern w:val="0"/>
          <w:sz w:val="22"/>
          <w:lang w:val="it-IT"/>
          <w14:ligatures w14:val="none"/>
        </w:rPr>
      </w:pPr>
      <w:r w:rsidRPr="0079541E">
        <w:rPr>
          <w:rFonts w:asciiTheme="minorHAnsi" w:hAnsiTheme="minorHAnsi" w:cstheme="minorBidi"/>
          <w:i/>
          <w:color w:val="365F91" w:themeColor="accent1" w:themeShade="BF"/>
          <w:kern w:val="0"/>
          <w:sz w:val="22"/>
          <w:lang w:val="it-IT"/>
          <w14:ligatures w14:val="none"/>
        </w:rPr>
        <w:t xml:space="preserve"> </w:t>
      </w:r>
      <w:proofErr w:type="spellStart"/>
      <w:r w:rsidRPr="0079541E">
        <w:rPr>
          <w:rFonts w:asciiTheme="minorHAnsi" w:hAnsiTheme="minorHAnsi" w:cstheme="minorBidi"/>
          <w:i/>
          <w:color w:val="365F91" w:themeColor="accent1" w:themeShade="BF"/>
          <w:kern w:val="0"/>
          <w:sz w:val="22"/>
          <w:lang w:val="it-IT"/>
          <w14:ligatures w14:val="none"/>
        </w:rPr>
        <w:t>Wasserstein</w:t>
      </w:r>
      <w:proofErr w:type="spellEnd"/>
      <w:r w:rsidRPr="0079541E">
        <w:rPr>
          <w:rFonts w:asciiTheme="minorHAnsi" w:hAnsiTheme="minorHAnsi" w:cstheme="minorBidi"/>
          <w:i/>
          <w:color w:val="365F91" w:themeColor="accent1" w:themeShade="BF"/>
          <w:kern w:val="0"/>
          <w:sz w:val="22"/>
          <w:lang w:val="it-IT"/>
          <w14:ligatures w14:val="none"/>
        </w:rPr>
        <w:t xml:space="preserve"> RL. Statistical </w:t>
      </w:r>
      <w:proofErr w:type="spellStart"/>
      <w:r w:rsidRPr="0079541E">
        <w:rPr>
          <w:rFonts w:asciiTheme="minorHAnsi" w:hAnsiTheme="minorHAnsi" w:cstheme="minorBidi"/>
          <w:i/>
          <w:color w:val="365F91" w:themeColor="accent1" w:themeShade="BF"/>
          <w:kern w:val="0"/>
          <w:sz w:val="22"/>
          <w:lang w:val="it-IT"/>
          <w14:ligatures w14:val="none"/>
        </w:rPr>
        <w:t>inference</w:t>
      </w:r>
      <w:proofErr w:type="spellEnd"/>
      <w:r w:rsidRPr="0079541E">
        <w:rPr>
          <w:rFonts w:asciiTheme="minorHAnsi" w:hAnsiTheme="minorHAnsi" w:cstheme="minorBidi"/>
          <w:i/>
          <w:color w:val="365F91" w:themeColor="accent1" w:themeShade="BF"/>
          <w:kern w:val="0"/>
          <w:sz w:val="22"/>
          <w:lang w:val="it-IT"/>
          <w14:ligatures w14:val="none"/>
        </w:rPr>
        <w:t xml:space="preserve"> in the 21st </w:t>
      </w:r>
      <w:proofErr w:type="spellStart"/>
      <w:r w:rsidRPr="0079541E">
        <w:rPr>
          <w:rFonts w:asciiTheme="minorHAnsi" w:hAnsiTheme="minorHAnsi" w:cstheme="minorBidi"/>
          <w:i/>
          <w:color w:val="365F91" w:themeColor="accent1" w:themeShade="BF"/>
          <w:kern w:val="0"/>
          <w:sz w:val="22"/>
          <w:lang w:val="it-IT"/>
          <w14:ligatures w14:val="none"/>
        </w:rPr>
        <w:t>century</w:t>
      </w:r>
      <w:proofErr w:type="spellEnd"/>
      <w:r w:rsidRPr="0079541E">
        <w:rPr>
          <w:rFonts w:asciiTheme="minorHAnsi" w:hAnsiTheme="minorHAnsi" w:cstheme="minorBidi"/>
          <w:i/>
          <w:color w:val="365F91" w:themeColor="accent1" w:themeShade="BF"/>
          <w:kern w:val="0"/>
          <w:sz w:val="22"/>
          <w:lang w:val="it-IT"/>
          <w14:ligatures w14:val="none"/>
        </w:rPr>
        <w:t xml:space="preserve">: a world </w:t>
      </w:r>
      <w:proofErr w:type="spellStart"/>
      <w:r w:rsidRPr="0079541E">
        <w:rPr>
          <w:rFonts w:asciiTheme="minorHAnsi" w:hAnsiTheme="minorHAnsi" w:cstheme="minorBidi"/>
          <w:i/>
          <w:color w:val="365F91" w:themeColor="accent1" w:themeShade="BF"/>
          <w:kern w:val="0"/>
          <w:sz w:val="22"/>
          <w:lang w:val="it-IT"/>
          <w14:ligatures w14:val="none"/>
        </w:rPr>
        <w:t>beyond</w:t>
      </w:r>
      <w:proofErr w:type="spellEnd"/>
      <w:r>
        <w:rPr>
          <w:rFonts w:asciiTheme="minorHAnsi" w:hAnsiTheme="minorHAnsi" w:cstheme="minorBidi"/>
          <w:i/>
          <w:color w:val="365F91" w:themeColor="accent1" w:themeShade="BF"/>
          <w:kern w:val="0"/>
          <w:sz w:val="22"/>
          <w:lang w:val="it-IT"/>
          <w14:ligatures w14:val="none"/>
        </w:rPr>
        <w:t xml:space="preserve"> “p&lt;0.05”</w:t>
      </w:r>
      <w:r w:rsidRPr="0079541E">
        <w:rPr>
          <w:rFonts w:asciiTheme="minorHAnsi" w:hAnsiTheme="minorHAnsi" w:cstheme="minorBidi"/>
          <w:i/>
          <w:color w:val="365F91" w:themeColor="accent1" w:themeShade="BF"/>
          <w:kern w:val="0"/>
          <w:sz w:val="22"/>
          <w:lang w:val="it-IT"/>
          <w14:ligatures w14:val="none"/>
        </w:rPr>
        <w:t xml:space="preserve">. J </w:t>
      </w:r>
      <w:proofErr w:type="spellStart"/>
      <w:r w:rsidRPr="0079541E">
        <w:rPr>
          <w:rFonts w:asciiTheme="minorHAnsi" w:hAnsiTheme="minorHAnsi" w:cstheme="minorBidi"/>
          <w:i/>
          <w:color w:val="365F91" w:themeColor="accent1" w:themeShade="BF"/>
          <w:kern w:val="0"/>
          <w:sz w:val="22"/>
          <w:lang w:val="it-IT"/>
          <w14:ligatures w14:val="none"/>
        </w:rPr>
        <w:t>Am</w:t>
      </w:r>
      <w:proofErr w:type="spellEnd"/>
      <w:r w:rsidRPr="0079541E">
        <w:rPr>
          <w:rFonts w:asciiTheme="minorHAnsi" w:hAnsiTheme="minorHAnsi" w:cstheme="minorBidi"/>
          <w:i/>
          <w:color w:val="365F91" w:themeColor="accent1" w:themeShade="BF"/>
          <w:kern w:val="0"/>
          <w:sz w:val="22"/>
          <w:lang w:val="it-IT"/>
          <w14:ligatures w14:val="none"/>
        </w:rPr>
        <w:t xml:space="preserve"> </w:t>
      </w:r>
      <w:proofErr w:type="spellStart"/>
      <w:r w:rsidRPr="0079541E">
        <w:rPr>
          <w:rFonts w:asciiTheme="minorHAnsi" w:hAnsiTheme="minorHAnsi" w:cstheme="minorBidi"/>
          <w:i/>
          <w:color w:val="365F91" w:themeColor="accent1" w:themeShade="BF"/>
          <w:kern w:val="0"/>
          <w:sz w:val="22"/>
          <w:lang w:val="it-IT"/>
          <w14:ligatures w14:val="none"/>
        </w:rPr>
        <w:t>Statistician</w:t>
      </w:r>
      <w:proofErr w:type="spellEnd"/>
      <w:r w:rsidRPr="0079541E">
        <w:rPr>
          <w:rFonts w:asciiTheme="minorHAnsi" w:hAnsiTheme="minorHAnsi" w:cstheme="minorBidi"/>
          <w:i/>
          <w:color w:val="365F91" w:themeColor="accent1" w:themeShade="BF"/>
          <w:kern w:val="0"/>
          <w:sz w:val="22"/>
          <w:lang w:val="it-IT"/>
          <w14:ligatures w14:val="none"/>
        </w:rPr>
        <w:t xml:space="preserve"> 7:13. </w:t>
      </w:r>
      <w:proofErr w:type="spellStart"/>
      <w:r w:rsidRPr="0079541E">
        <w:rPr>
          <w:rFonts w:asciiTheme="minorHAnsi" w:hAnsiTheme="minorHAnsi" w:cstheme="minorBidi"/>
          <w:i/>
          <w:color w:val="365F91" w:themeColor="accent1" w:themeShade="BF"/>
          <w:kern w:val="0"/>
          <w:sz w:val="22"/>
          <w:lang w:val="it-IT"/>
          <w14:ligatures w14:val="none"/>
        </w:rPr>
        <w:t>doi</w:t>
      </w:r>
      <w:proofErr w:type="spellEnd"/>
      <w:r w:rsidRPr="0079541E">
        <w:rPr>
          <w:rFonts w:asciiTheme="minorHAnsi" w:hAnsiTheme="minorHAnsi" w:cstheme="minorBidi"/>
          <w:i/>
          <w:color w:val="365F91" w:themeColor="accent1" w:themeShade="BF"/>
          <w:kern w:val="0"/>
          <w:sz w:val="22"/>
          <w:lang w:val="it-IT"/>
          <w14:ligatures w14:val="none"/>
        </w:rPr>
        <w:t>: 10.1080/00031305.2019.1583913</w:t>
      </w:r>
    </w:p>
    <w:p w14:paraId="08A3E035" w14:textId="77777777" w:rsidR="00AF1B26" w:rsidRPr="0079541E" w:rsidRDefault="00AF1B26" w:rsidP="00AF1B26">
      <w:pPr>
        <w:pStyle w:val="MDPI31text"/>
        <w:spacing w:line="240" w:lineRule="auto"/>
        <w:ind w:left="0" w:firstLine="0"/>
        <w:rPr>
          <w:rFonts w:asciiTheme="minorHAnsi" w:hAnsiTheme="minorHAnsi" w:cstheme="minorBidi"/>
          <w:i/>
          <w:color w:val="365F91" w:themeColor="accent1" w:themeShade="BF"/>
          <w:kern w:val="0"/>
          <w:sz w:val="22"/>
          <w:lang w:val="it-IT"/>
          <w14:ligatures w14:val="none"/>
        </w:rPr>
      </w:pPr>
    </w:p>
    <w:p w14:paraId="11DD0748" w14:textId="77777777" w:rsidR="00AF1B26" w:rsidRPr="0079541E" w:rsidRDefault="00AF1B26" w:rsidP="00AF1B26">
      <w:pPr>
        <w:pStyle w:val="MDPI31text"/>
        <w:spacing w:line="240" w:lineRule="auto"/>
        <w:ind w:left="0" w:firstLine="0"/>
        <w:rPr>
          <w:rFonts w:asciiTheme="minorHAnsi" w:hAnsiTheme="minorHAnsi" w:cstheme="minorBidi"/>
          <w:i/>
          <w:color w:val="365F91" w:themeColor="accent1" w:themeShade="BF"/>
          <w:kern w:val="0"/>
          <w:sz w:val="22"/>
          <w:lang w:val="it-IT"/>
          <w14:ligatures w14:val="none"/>
        </w:rPr>
      </w:pPr>
      <w:proofErr w:type="spellStart"/>
      <w:r w:rsidRPr="0079541E">
        <w:rPr>
          <w:rFonts w:asciiTheme="minorHAnsi" w:hAnsiTheme="minorHAnsi" w:cstheme="minorBidi"/>
          <w:i/>
          <w:color w:val="365F91" w:themeColor="accent1" w:themeShade="BF"/>
          <w:kern w:val="0"/>
          <w:sz w:val="22"/>
          <w:lang w:val="it-IT"/>
          <w14:ligatures w14:val="none"/>
        </w:rPr>
        <w:t>Wasserstein</w:t>
      </w:r>
      <w:proofErr w:type="spellEnd"/>
      <w:r w:rsidRPr="0079541E">
        <w:rPr>
          <w:rFonts w:asciiTheme="minorHAnsi" w:hAnsiTheme="minorHAnsi" w:cstheme="minorBidi"/>
          <w:i/>
          <w:color w:val="365F91" w:themeColor="accent1" w:themeShade="BF"/>
          <w:kern w:val="0"/>
          <w:sz w:val="22"/>
          <w:lang w:val="it-IT"/>
          <w14:ligatures w14:val="none"/>
        </w:rPr>
        <w:t xml:space="preserve"> RL, Lazar NA. The ASA statement on p-</w:t>
      </w:r>
      <w:proofErr w:type="spellStart"/>
      <w:r w:rsidRPr="0079541E">
        <w:rPr>
          <w:rFonts w:asciiTheme="minorHAnsi" w:hAnsiTheme="minorHAnsi" w:cstheme="minorBidi"/>
          <w:i/>
          <w:color w:val="365F91" w:themeColor="accent1" w:themeShade="BF"/>
          <w:kern w:val="0"/>
          <w:sz w:val="22"/>
          <w:lang w:val="it-IT"/>
          <w14:ligatures w14:val="none"/>
        </w:rPr>
        <w:t>values</w:t>
      </w:r>
      <w:proofErr w:type="spellEnd"/>
      <w:r w:rsidRPr="0079541E">
        <w:rPr>
          <w:rFonts w:asciiTheme="minorHAnsi" w:hAnsiTheme="minorHAnsi" w:cstheme="minorBidi"/>
          <w:i/>
          <w:color w:val="365F91" w:themeColor="accent1" w:themeShade="BF"/>
          <w:kern w:val="0"/>
          <w:sz w:val="22"/>
          <w:lang w:val="it-IT"/>
          <w14:ligatures w14:val="none"/>
        </w:rPr>
        <w:t xml:space="preserve">: context, </w:t>
      </w:r>
      <w:proofErr w:type="spellStart"/>
      <w:r w:rsidRPr="0079541E">
        <w:rPr>
          <w:rFonts w:asciiTheme="minorHAnsi" w:hAnsiTheme="minorHAnsi" w:cstheme="minorBidi"/>
          <w:i/>
          <w:color w:val="365F91" w:themeColor="accent1" w:themeShade="BF"/>
          <w:kern w:val="0"/>
          <w:sz w:val="22"/>
          <w:lang w:val="it-IT"/>
          <w14:ligatures w14:val="none"/>
        </w:rPr>
        <w:t>process</w:t>
      </w:r>
      <w:proofErr w:type="spellEnd"/>
      <w:r w:rsidRPr="0079541E">
        <w:rPr>
          <w:rFonts w:asciiTheme="minorHAnsi" w:hAnsiTheme="minorHAnsi" w:cstheme="minorBidi"/>
          <w:i/>
          <w:color w:val="365F91" w:themeColor="accent1" w:themeShade="BF"/>
          <w:kern w:val="0"/>
          <w:sz w:val="22"/>
          <w:lang w:val="it-IT"/>
          <w14:ligatures w14:val="none"/>
        </w:rPr>
        <w:t>, and purpose. </w:t>
      </w:r>
      <w:proofErr w:type="spellStart"/>
      <w:r w:rsidRPr="0079541E">
        <w:rPr>
          <w:rFonts w:asciiTheme="minorHAnsi" w:hAnsiTheme="minorHAnsi" w:cstheme="minorBidi"/>
          <w:i/>
          <w:color w:val="365F91" w:themeColor="accent1" w:themeShade="BF"/>
          <w:kern w:val="0"/>
          <w:sz w:val="22"/>
          <w:lang w:val="it-IT"/>
          <w14:ligatures w14:val="none"/>
        </w:rPr>
        <w:t>Am</w:t>
      </w:r>
      <w:proofErr w:type="spellEnd"/>
      <w:r w:rsidRPr="0079541E">
        <w:rPr>
          <w:rFonts w:asciiTheme="minorHAnsi" w:hAnsiTheme="minorHAnsi" w:cstheme="minorBidi"/>
          <w:i/>
          <w:color w:val="365F91" w:themeColor="accent1" w:themeShade="BF"/>
          <w:kern w:val="0"/>
          <w:sz w:val="22"/>
          <w:lang w:val="it-IT"/>
          <w14:ligatures w14:val="none"/>
        </w:rPr>
        <w:t xml:space="preserve"> </w:t>
      </w:r>
      <w:proofErr w:type="spellStart"/>
      <w:r w:rsidRPr="0079541E">
        <w:rPr>
          <w:rFonts w:asciiTheme="minorHAnsi" w:hAnsiTheme="minorHAnsi" w:cstheme="minorBidi"/>
          <w:i/>
          <w:color w:val="365F91" w:themeColor="accent1" w:themeShade="BF"/>
          <w:kern w:val="0"/>
          <w:sz w:val="22"/>
          <w:lang w:val="it-IT"/>
          <w14:ligatures w14:val="none"/>
        </w:rPr>
        <w:t>Statistician</w:t>
      </w:r>
      <w:proofErr w:type="spellEnd"/>
      <w:r w:rsidRPr="0079541E">
        <w:rPr>
          <w:rFonts w:asciiTheme="minorHAnsi" w:hAnsiTheme="minorHAnsi" w:cstheme="minorBidi"/>
          <w:i/>
          <w:color w:val="365F91" w:themeColor="accent1" w:themeShade="BF"/>
          <w:kern w:val="0"/>
          <w:sz w:val="22"/>
          <w:lang w:val="it-IT"/>
          <w14:ligatures w14:val="none"/>
        </w:rPr>
        <w:t xml:space="preserve">. (2016) 70:129–33. </w:t>
      </w:r>
      <w:proofErr w:type="spellStart"/>
      <w:r w:rsidRPr="0079541E">
        <w:rPr>
          <w:rFonts w:asciiTheme="minorHAnsi" w:hAnsiTheme="minorHAnsi" w:cstheme="minorBidi"/>
          <w:i/>
          <w:color w:val="365F91" w:themeColor="accent1" w:themeShade="BF"/>
          <w:kern w:val="0"/>
          <w:sz w:val="22"/>
          <w:lang w:val="it-IT"/>
          <w14:ligatures w14:val="none"/>
        </w:rPr>
        <w:t>doi</w:t>
      </w:r>
      <w:proofErr w:type="spellEnd"/>
      <w:r w:rsidRPr="0079541E">
        <w:rPr>
          <w:rFonts w:asciiTheme="minorHAnsi" w:hAnsiTheme="minorHAnsi" w:cstheme="minorBidi"/>
          <w:i/>
          <w:color w:val="365F91" w:themeColor="accent1" w:themeShade="BF"/>
          <w:kern w:val="0"/>
          <w:sz w:val="22"/>
          <w:lang w:val="it-IT"/>
          <w14:ligatures w14:val="none"/>
        </w:rPr>
        <w:t>: 10.1080/00031305.2016.1154108</w:t>
      </w:r>
    </w:p>
    <w:p w14:paraId="4086763C" w14:textId="0172BDA8" w:rsidR="00AF1B26" w:rsidRDefault="00AF1B26">
      <w:pPr>
        <w:pStyle w:val="Testocommento"/>
      </w:pPr>
    </w:p>
  </w:comment>
  <w:comment w:id="8" w:author="TRANQUILLO VITO" w:date="2023-07-20T15:37:00Z" w:initials="TV">
    <w:p w14:paraId="5769DA5F" w14:textId="77777777" w:rsidR="00821D00" w:rsidRDefault="00821D00" w:rsidP="00376445">
      <w:pPr>
        <w:autoSpaceDE w:val="0"/>
        <w:autoSpaceDN w:val="0"/>
        <w:adjustRightInd w:val="0"/>
        <w:spacing w:after="0" w:line="240" w:lineRule="atLeast"/>
        <w:rPr>
          <w:snapToGrid w:val="0"/>
          <w:lang w:val="en-US"/>
        </w:rPr>
      </w:pPr>
      <w:r>
        <w:rPr>
          <w:rStyle w:val="Rimandocommento"/>
        </w:rPr>
        <w:annotationRef/>
      </w:r>
      <w:r>
        <w:rPr>
          <w:snapToGrid w:val="0"/>
          <w:lang w:val="en-US"/>
        </w:rPr>
        <w:t>(</w:t>
      </w:r>
      <w:r>
        <w:rPr>
          <w:rFonts w:ascii="Arial" w:hAnsi="Arial" w:cs="Arial"/>
          <w:color w:val="222222"/>
          <w:sz w:val="20"/>
          <w:szCs w:val="20"/>
          <w:shd w:val="clear" w:color="auto" w:fill="FFFFFF"/>
        </w:rPr>
        <w:t>JOHNSON, Alicia A.; OTT, Miles Q.; DOGUCU, Mine. </w:t>
      </w:r>
      <w:proofErr w:type="spellStart"/>
      <w:r>
        <w:rPr>
          <w:rFonts w:ascii="Arial" w:hAnsi="Arial" w:cs="Arial"/>
          <w:i/>
          <w:iCs/>
          <w:color w:val="222222"/>
          <w:sz w:val="20"/>
          <w:szCs w:val="20"/>
          <w:shd w:val="clear" w:color="auto" w:fill="FFFFFF"/>
        </w:rPr>
        <w:t>Bayes</w:t>
      </w:r>
      <w:proofErr w:type="spellEnd"/>
      <w:r>
        <w:rPr>
          <w:rFonts w:ascii="Arial" w:hAnsi="Arial" w:cs="Arial"/>
          <w:i/>
          <w:iCs/>
          <w:color w:val="222222"/>
          <w:sz w:val="20"/>
          <w:szCs w:val="20"/>
          <w:shd w:val="clear" w:color="auto" w:fill="FFFFFF"/>
        </w:rPr>
        <w:t xml:space="preserve"> </w:t>
      </w:r>
      <w:proofErr w:type="gramStart"/>
      <w:r>
        <w:rPr>
          <w:rFonts w:ascii="Arial" w:hAnsi="Arial" w:cs="Arial"/>
          <w:i/>
          <w:iCs/>
          <w:color w:val="222222"/>
          <w:sz w:val="20"/>
          <w:szCs w:val="20"/>
          <w:shd w:val="clear" w:color="auto" w:fill="FFFFFF"/>
        </w:rPr>
        <w:t>rules!:</w:t>
      </w:r>
      <w:proofErr w:type="gramEnd"/>
      <w:r>
        <w:rPr>
          <w:rFonts w:ascii="Arial" w:hAnsi="Arial" w:cs="Arial"/>
          <w:i/>
          <w:iCs/>
          <w:color w:val="222222"/>
          <w:sz w:val="20"/>
          <w:szCs w:val="20"/>
          <w:shd w:val="clear" w:color="auto" w:fill="FFFFFF"/>
        </w:rPr>
        <w:t xml:space="preserve"> An </w:t>
      </w:r>
      <w:proofErr w:type="spellStart"/>
      <w:r>
        <w:rPr>
          <w:rFonts w:ascii="Arial" w:hAnsi="Arial" w:cs="Arial"/>
          <w:i/>
          <w:iCs/>
          <w:color w:val="222222"/>
          <w:sz w:val="20"/>
          <w:szCs w:val="20"/>
          <w:shd w:val="clear" w:color="auto" w:fill="FFFFFF"/>
        </w:rPr>
        <w:t>introduction</w:t>
      </w:r>
      <w:proofErr w:type="spellEnd"/>
      <w:r>
        <w:rPr>
          <w:rFonts w:ascii="Arial" w:hAnsi="Arial" w:cs="Arial"/>
          <w:i/>
          <w:iCs/>
          <w:color w:val="222222"/>
          <w:sz w:val="20"/>
          <w:szCs w:val="20"/>
          <w:shd w:val="clear" w:color="auto" w:fill="FFFFFF"/>
        </w:rPr>
        <w:t xml:space="preserve"> to </w:t>
      </w:r>
      <w:proofErr w:type="spellStart"/>
      <w:r>
        <w:rPr>
          <w:rFonts w:ascii="Arial" w:hAnsi="Arial" w:cs="Arial"/>
          <w:i/>
          <w:iCs/>
          <w:color w:val="222222"/>
          <w:sz w:val="20"/>
          <w:szCs w:val="20"/>
          <w:shd w:val="clear" w:color="auto" w:fill="FFFFFF"/>
        </w:rPr>
        <w:t>applied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Bayesian</w:t>
      </w:r>
      <w:proofErr w:type="spellEnd"/>
      <w:r>
        <w:rPr>
          <w:rFonts w:ascii="Arial" w:hAnsi="Arial" w:cs="Arial"/>
          <w:i/>
          <w:iCs/>
          <w:color w:val="222222"/>
          <w:sz w:val="20"/>
          <w:szCs w:val="20"/>
          <w:shd w:val="clear" w:color="auto" w:fill="FFFFFF"/>
        </w:rPr>
        <w:t xml:space="preserve"> modeling</w:t>
      </w:r>
      <w:r>
        <w:rPr>
          <w:rFonts w:ascii="Arial" w:hAnsi="Arial" w:cs="Arial"/>
          <w:color w:val="222222"/>
          <w:sz w:val="20"/>
          <w:szCs w:val="20"/>
          <w:shd w:val="clear" w:color="auto" w:fill="FFFFFF"/>
        </w:rPr>
        <w:t>. CRC Press, 2022)</w:t>
      </w:r>
    </w:p>
    <w:p w14:paraId="12EB5E75" w14:textId="77777777" w:rsidR="00821D00" w:rsidRDefault="00821D00" w:rsidP="00376445">
      <w:pPr>
        <w:autoSpaceDE w:val="0"/>
        <w:autoSpaceDN w:val="0"/>
        <w:adjustRightInd w:val="0"/>
        <w:spacing w:after="0" w:line="240" w:lineRule="atLeast"/>
        <w:rPr>
          <w:snapToGrid w:val="0"/>
          <w:lang w:val="en-US"/>
        </w:rPr>
      </w:pPr>
    </w:p>
    <w:p w14:paraId="5ABBFE79" w14:textId="791E531A" w:rsidR="00821D00" w:rsidRDefault="00821D00">
      <w:pPr>
        <w:pStyle w:val="Testocommento"/>
      </w:pPr>
    </w:p>
  </w:comment>
  <w:comment w:id="9" w:author="TRANQUILLO VITO" w:date="2023-07-21T09:50:00Z" w:initials="TV">
    <w:p w14:paraId="02A62992" w14:textId="77777777" w:rsidR="005B7C8B" w:rsidRDefault="005B7C8B" w:rsidP="005B7C8B">
      <w:pPr>
        <w:pStyle w:val="PreformattatoHTML"/>
        <w:shd w:val="clear" w:color="auto" w:fill="0F0F0F"/>
        <w:wordWrap w:val="0"/>
        <w:rPr>
          <w:rFonts w:ascii="Lucida Console" w:hAnsi="Lucida Console"/>
          <w:color w:val="FFFFFF"/>
        </w:rPr>
      </w:pPr>
      <w:r>
        <w:rPr>
          <w:rStyle w:val="Rimandocommento"/>
        </w:rPr>
        <w:annotationRef/>
      </w:r>
      <w:r>
        <w:rPr>
          <w:rStyle w:val="gnd-iwgdh3b"/>
          <w:rFonts w:ascii="Lucida Console" w:hAnsi="Lucida Console"/>
          <w:color w:val="FFFFFF"/>
          <w:bdr w:val="none" w:sz="0" w:space="0" w:color="auto" w:frame="1"/>
        </w:rPr>
        <w:t>Green et al. (2022)</w:t>
      </w:r>
    </w:p>
    <w:p w14:paraId="339FD803" w14:textId="162EA8D5" w:rsidR="005B7C8B" w:rsidRDefault="005B7C8B">
      <w:pPr>
        <w:pStyle w:val="Testocommento"/>
      </w:pPr>
    </w:p>
  </w:comment>
  <w:comment w:id="10" w:author="TRANQUILLO VITO" w:date="2023-07-21T09:50:00Z" w:initials="TV">
    <w:p w14:paraId="673EEF28" w14:textId="77777777" w:rsidR="005B7C8B" w:rsidRDefault="005B7C8B" w:rsidP="005B7C8B">
      <w:pPr>
        <w:pStyle w:val="PreformattatoHTML"/>
        <w:shd w:val="clear" w:color="auto" w:fill="0F0F0F"/>
        <w:wordWrap w:val="0"/>
        <w:rPr>
          <w:rFonts w:ascii="Lucida Console" w:hAnsi="Lucida Console"/>
          <w:color w:val="FFFFFF"/>
        </w:rPr>
      </w:pPr>
      <w:r>
        <w:rPr>
          <w:rStyle w:val="Rimandocommento"/>
        </w:rPr>
        <w:annotationRef/>
      </w:r>
      <w:r>
        <w:rPr>
          <w:rStyle w:val="gnd-iwgdh3b"/>
          <w:rFonts w:ascii="Lucida Console" w:hAnsi="Lucida Console"/>
          <w:color w:val="FFFFFF"/>
          <w:bdr w:val="none" w:sz="0" w:space="0" w:color="auto" w:frame="1"/>
        </w:rPr>
        <w:t>Battistini et al. (2021)</w:t>
      </w:r>
    </w:p>
    <w:p w14:paraId="1B8815DB" w14:textId="4EBB2DAD" w:rsidR="005B7C8B" w:rsidRDefault="005B7C8B">
      <w:pPr>
        <w:pStyle w:val="Testocommento"/>
      </w:pPr>
    </w:p>
  </w:comment>
  <w:comment w:id="11" w:author="TRANQUILLO VITO" w:date="2023-07-21T10:20:00Z" w:initials="TV">
    <w:p w14:paraId="6F877EA3" w14:textId="3C122C73" w:rsidR="003925CD" w:rsidRDefault="003925CD">
      <w:pPr>
        <w:pStyle w:val="Testocommento"/>
      </w:pPr>
      <w:r>
        <w:rPr>
          <w:rStyle w:val="Rimandocommento"/>
        </w:rPr>
        <w:annotationRef/>
      </w:r>
    </w:p>
  </w:comment>
  <w:comment w:id="13" w:author="TRANQUILLO VITO" w:date="2023-07-21T08:41:00Z" w:initials="TV">
    <w:p w14:paraId="29B89BD6" w14:textId="77777777" w:rsidR="00240AE7" w:rsidRPr="00240AE7" w:rsidRDefault="00240AE7" w:rsidP="00240AE7">
      <w:pPr>
        <w:pStyle w:val="PreformattatoHTML"/>
        <w:shd w:val="clear" w:color="auto" w:fill="0F0F0F"/>
        <w:wordWrap w:val="0"/>
        <w:rPr>
          <w:rFonts w:ascii="Arial" w:eastAsiaTheme="minorHAnsi" w:hAnsi="Arial" w:cs="Arial"/>
          <w:color w:val="222222"/>
          <w:shd w:val="clear" w:color="auto" w:fill="FFFFFF"/>
          <w:lang w:eastAsia="en-US"/>
        </w:rPr>
      </w:pPr>
      <w:r>
        <w:rPr>
          <w:rStyle w:val="Rimandocommento"/>
        </w:rPr>
        <w:annotationRef/>
      </w:r>
      <w:r w:rsidRPr="00240AE7">
        <w:rPr>
          <w:rFonts w:ascii="Arial" w:eastAsiaTheme="minorHAnsi" w:hAnsi="Arial" w:cs="Arial"/>
          <w:color w:val="222222"/>
          <w:shd w:val="clear" w:color="auto" w:fill="FFFFFF"/>
          <w:lang w:eastAsia="en-US"/>
        </w:rPr>
        <w:t>Dorai-</w:t>
      </w:r>
      <w:proofErr w:type="spellStart"/>
      <w:r w:rsidRPr="00240AE7">
        <w:rPr>
          <w:rFonts w:ascii="Arial" w:eastAsiaTheme="minorHAnsi" w:hAnsi="Arial" w:cs="Arial"/>
          <w:color w:val="222222"/>
          <w:shd w:val="clear" w:color="auto" w:fill="FFFFFF"/>
          <w:lang w:eastAsia="en-US"/>
        </w:rPr>
        <w:t>Raj</w:t>
      </w:r>
      <w:proofErr w:type="spellEnd"/>
      <w:r w:rsidRPr="00240AE7">
        <w:rPr>
          <w:rFonts w:ascii="Arial" w:eastAsiaTheme="minorHAnsi" w:hAnsi="Arial" w:cs="Arial"/>
          <w:color w:val="222222"/>
          <w:shd w:val="clear" w:color="auto" w:fill="FFFFFF"/>
          <w:lang w:eastAsia="en-US"/>
        </w:rPr>
        <w:t xml:space="preserve"> S (2022). _</w:t>
      </w:r>
      <w:proofErr w:type="spellStart"/>
      <w:r w:rsidRPr="00240AE7">
        <w:rPr>
          <w:rFonts w:ascii="Arial" w:eastAsiaTheme="minorHAnsi" w:hAnsi="Arial" w:cs="Arial"/>
          <w:color w:val="222222"/>
          <w:shd w:val="clear" w:color="auto" w:fill="FFFFFF"/>
          <w:lang w:eastAsia="en-US"/>
        </w:rPr>
        <w:t>binom</w:t>
      </w:r>
      <w:proofErr w:type="spellEnd"/>
      <w:r w:rsidRPr="00240AE7">
        <w:rPr>
          <w:rFonts w:ascii="Arial" w:eastAsiaTheme="minorHAnsi" w:hAnsi="Arial" w:cs="Arial"/>
          <w:color w:val="222222"/>
          <w:shd w:val="clear" w:color="auto" w:fill="FFFFFF"/>
          <w:lang w:eastAsia="en-US"/>
        </w:rPr>
        <w:t xml:space="preserve">: </w:t>
      </w:r>
      <w:proofErr w:type="spellStart"/>
      <w:r w:rsidRPr="00240AE7">
        <w:rPr>
          <w:rFonts w:ascii="Arial" w:eastAsiaTheme="minorHAnsi" w:hAnsi="Arial" w:cs="Arial"/>
          <w:color w:val="222222"/>
          <w:shd w:val="clear" w:color="auto" w:fill="FFFFFF"/>
          <w:lang w:eastAsia="en-US"/>
        </w:rPr>
        <w:t>Binomial</w:t>
      </w:r>
      <w:proofErr w:type="spellEnd"/>
      <w:r w:rsidRPr="00240AE7">
        <w:rPr>
          <w:rFonts w:ascii="Arial" w:eastAsiaTheme="minorHAnsi" w:hAnsi="Arial" w:cs="Arial"/>
          <w:color w:val="222222"/>
          <w:shd w:val="clear" w:color="auto" w:fill="FFFFFF"/>
          <w:lang w:eastAsia="en-US"/>
        </w:rPr>
        <w:t xml:space="preserve"> Confidence </w:t>
      </w:r>
      <w:proofErr w:type="spellStart"/>
      <w:r w:rsidRPr="00240AE7">
        <w:rPr>
          <w:rFonts w:ascii="Arial" w:eastAsiaTheme="minorHAnsi" w:hAnsi="Arial" w:cs="Arial"/>
          <w:color w:val="222222"/>
          <w:shd w:val="clear" w:color="auto" w:fill="FFFFFF"/>
          <w:lang w:eastAsia="en-US"/>
        </w:rPr>
        <w:t>Intervals</w:t>
      </w:r>
      <w:proofErr w:type="spellEnd"/>
      <w:r w:rsidRPr="00240AE7">
        <w:rPr>
          <w:rFonts w:ascii="Arial" w:eastAsiaTheme="minorHAnsi" w:hAnsi="Arial" w:cs="Arial"/>
          <w:color w:val="222222"/>
          <w:shd w:val="clear" w:color="auto" w:fill="FFFFFF"/>
          <w:lang w:eastAsia="en-US"/>
        </w:rPr>
        <w:t xml:space="preserve"> for </w:t>
      </w:r>
      <w:proofErr w:type="spellStart"/>
      <w:r w:rsidRPr="00240AE7">
        <w:rPr>
          <w:rFonts w:ascii="Arial" w:eastAsiaTheme="minorHAnsi" w:hAnsi="Arial" w:cs="Arial"/>
          <w:color w:val="222222"/>
          <w:shd w:val="clear" w:color="auto" w:fill="FFFFFF"/>
          <w:lang w:eastAsia="en-US"/>
        </w:rPr>
        <w:t>Several</w:t>
      </w:r>
      <w:proofErr w:type="spellEnd"/>
    </w:p>
    <w:p w14:paraId="2A3F3962" w14:textId="77777777" w:rsidR="00240AE7" w:rsidRPr="00240AE7" w:rsidRDefault="00240AE7" w:rsidP="00240AE7">
      <w:pPr>
        <w:pStyle w:val="PreformattatoHTML"/>
        <w:shd w:val="clear" w:color="auto" w:fill="0F0F0F"/>
        <w:wordWrap w:val="0"/>
        <w:rPr>
          <w:rFonts w:ascii="Arial" w:eastAsiaTheme="minorHAnsi" w:hAnsi="Arial" w:cs="Arial"/>
          <w:color w:val="222222"/>
          <w:shd w:val="clear" w:color="auto" w:fill="FFFFFF"/>
          <w:lang w:eastAsia="en-US"/>
        </w:rPr>
      </w:pPr>
      <w:r w:rsidRPr="00240AE7">
        <w:rPr>
          <w:rFonts w:ascii="Arial" w:eastAsiaTheme="minorHAnsi" w:hAnsi="Arial" w:cs="Arial"/>
          <w:color w:val="222222"/>
          <w:shd w:val="clear" w:color="auto" w:fill="FFFFFF"/>
          <w:lang w:eastAsia="en-US"/>
        </w:rPr>
        <w:t xml:space="preserve">  </w:t>
      </w:r>
      <w:proofErr w:type="spellStart"/>
      <w:r w:rsidRPr="00240AE7">
        <w:rPr>
          <w:rFonts w:ascii="Arial" w:eastAsiaTheme="minorHAnsi" w:hAnsi="Arial" w:cs="Arial"/>
          <w:color w:val="222222"/>
          <w:shd w:val="clear" w:color="auto" w:fill="FFFFFF"/>
          <w:lang w:eastAsia="en-US"/>
        </w:rPr>
        <w:t>Parameterizations</w:t>
      </w:r>
      <w:proofErr w:type="spellEnd"/>
      <w:r w:rsidRPr="00240AE7">
        <w:rPr>
          <w:rFonts w:ascii="Arial" w:eastAsiaTheme="minorHAnsi" w:hAnsi="Arial" w:cs="Arial"/>
          <w:color w:val="222222"/>
          <w:shd w:val="clear" w:color="auto" w:fill="FFFFFF"/>
          <w:lang w:eastAsia="en-US"/>
        </w:rPr>
        <w:t xml:space="preserve">_. R package </w:t>
      </w:r>
      <w:proofErr w:type="spellStart"/>
      <w:r w:rsidRPr="00240AE7">
        <w:rPr>
          <w:rFonts w:ascii="Arial" w:eastAsiaTheme="minorHAnsi" w:hAnsi="Arial" w:cs="Arial"/>
          <w:color w:val="222222"/>
          <w:shd w:val="clear" w:color="auto" w:fill="FFFFFF"/>
          <w:lang w:eastAsia="en-US"/>
        </w:rPr>
        <w:t>version</w:t>
      </w:r>
      <w:proofErr w:type="spellEnd"/>
      <w:r w:rsidRPr="00240AE7">
        <w:rPr>
          <w:rFonts w:ascii="Arial" w:eastAsiaTheme="minorHAnsi" w:hAnsi="Arial" w:cs="Arial"/>
          <w:color w:val="222222"/>
          <w:shd w:val="clear" w:color="auto" w:fill="FFFFFF"/>
          <w:lang w:eastAsia="en-US"/>
        </w:rPr>
        <w:t xml:space="preserve"> 1.1-1.1,</w:t>
      </w:r>
    </w:p>
    <w:p w14:paraId="568939DE" w14:textId="77777777" w:rsidR="00240AE7" w:rsidRPr="00240AE7" w:rsidRDefault="00240AE7" w:rsidP="00240AE7">
      <w:pPr>
        <w:pStyle w:val="PreformattatoHTML"/>
        <w:shd w:val="clear" w:color="auto" w:fill="0F0F0F"/>
        <w:wordWrap w:val="0"/>
        <w:rPr>
          <w:rFonts w:ascii="Arial" w:eastAsiaTheme="minorHAnsi" w:hAnsi="Arial" w:cs="Arial"/>
          <w:color w:val="222222"/>
          <w:shd w:val="clear" w:color="auto" w:fill="FFFFFF"/>
          <w:lang w:eastAsia="en-US"/>
        </w:rPr>
      </w:pPr>
      <w:r w:rsidRPr="00240AE7">
        <w:rPr>
          <w:rFonts w:ascii="Arial" w:eastAsiaTheme="minorHAnsi" w:hAnsi="Arial" w:cs="Arial"/>
          <w:color w:val="222222"/>
          <w:shd w:val="clear" w:color="auto" w:fill="FFFFFF"/>
          <w:lang w:eastAsia="en-US"/>
        </w:rPr>
        <w:t xml:space="preserve">  &lt;https://CRAN.R-project.org/package=binom&gt;.</w:t>
      </w:r>
    </w:p>
    <w:p w14:paraId="4AFC4C54" w14:textId="4C090D1B" w:rsidR="00240AE7" w:rsidRDefault="00240AE7">
      <w:pPr>
        <w:pStyle w:val="Testocommento"/>
      </w:pPr>
    </w:p>
  </w:comment>
  <w:comment w:id="14" w:author="TRANQUILLO VITO" w:date="2023-07-21T08:42:00Z" w:initials="TV">
    <w:p w14:paraId="7F5E99DB" w14:textId="77777777" w:rsidR="00240AE7" w:rsidRDefault="00240AE7" w:rsidP="00240AE7">
      <w:pPr>
        <w:pStyle w:val="PreformattatoHTML"/>
        <w:shd w:val="clear" w:color="auto" w:fill="0F0F0F"/>
        <w:wordWrap w:val="0"/>
        <w:rPr>
          <w:rStyle w:val="gnd-iwgdh3b"/>
          <w:rFonts w:ascii="Lucida Console" w:hAnsi="Lucida Console"/>
          <w:color w:val="FFFFFF"/>
          <w:bdr w:val="none" w:sz="0" w:space="0" w:color="auto" w:frame="1"/>
        </w:rPr>
      </w:pPr>
      <w:r>
        <w:rPr>
          <w:rStyle w:val="Rimandocommento"/>
        </w:rPr>
        <w:annotationRef/>
      </w:r>
      <w:r>
        <w:rPr>
          <w:rStyle w:val="gnd-iwgdh3b"/>
          <w:rFonts w:ascii="Lucida Console" w:hAnsi="Lucida Console"/>
          <w:color w:val="FFFFFF"/>
          <w:bdr w:val="none" w:sz="0" w:space="0" w:color="auto" w:frame="1"/>
        </w:rPr>
        <w:t>R Core Team (2023). _R: A Language and Environment for Statistical</w:t>
      </w:r>
    </w:p>
    <w:p w14:paraId="6B4151B4" w14:textId="77777777" w:rsidR="00240AE7" w:rsidRDefault="00240AE7" w:rsidP="00240AE7">
      <w:pPr>
        <w:pStyle w:val="PreformattatoHTML"/>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Computing_. R Foundation for Statistical Computing, Vienna, Austria.</w:t>
      </w:r>
    </w:p>
    <w:p w14:paraId="43E85D01" w14:textId="77777777" w:rsidR="00240AE7" w:rsidRDefault="00240AE7" w:rsidP="00240AE7">
      <w:pPr>
        <w:pStyle w:val="PreformattatoHTML"/>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&lt;https://www.R-project.org/&gt;.</w:t>
      </w:r>
    </w:p>
    <w:p w14:paraId="12127A30" w14:textId="69E644EC" w:rsidR="00240AE7" w:rsidRDefault="00240AE7">
      <w:pPr>
        <w:pStyle w:val="Testocommento"/>
      </w:pPr>
    </w:p>
  </w:comment>
  <w:comment w:id="15" w:author="TRANQUILLO VITO" w:date="2023-07-21T08:43:00Z" w:initials="TV">
    <w:p w14:paraId="7956A469" w14:textId="77777777" w:rsidR="00240AE7" w:rsidRDefault="00240AE7" w:rsidP="00240AE7">
      <w:pPr>
        <w:pStyle w:val="PreformattatoHTML"/>
        <w:shd w:val="clear" w:color="auto" w:fill="0F0F0F"/>
        <w:wordWrap w:val="0"/>
        <w:rPr>
          <w:rStyle w:val="gnd-iwgdh3b"/>
          <w:rFonts w:ascii="Lucida Console" w:hAnsi="Lucida Console"/>
          <w:color w:val="FFFFFF"/>
          <w:bdr w:val="none" w:sz="0" w:space="0" w:color="auto" w:frame="1"/>
        </w:rPr>
      </w:pPr>
      <w:r>
        <w:rPr>
          <w:rStyle w:val="Rimandocommento"/>
        </w:rPr>
        <w:annotationRef/>
      </w:r>
      <w:r>
        <w:rPr>
          <w:rStyle w:val="gnd-iwgdh3b"/>
          <w:rFonts w:ascii="Lucida Console" w:hAnsi="Lucida Console"/>
          <w:color w:val="FFFFFF"/>
          <w:bdr w:val="none" w:sz="0" w:space="0" w:color="auto" w:frame="1"/>
        </w:rPr>
        <w:t xml:space="preserve">Gordon M, </w:t>
      </w:r>
      <w:proofErr w:type="spellStart"/>
      <w:r>
        <w:rPr>
          <w:rStyle w:val="gnd-iwgdh3b"/>
          <w:rFonts w:ascii="Lucida Console" w:hAnsi="Lucida Console"/>
          <w:color w:val="FFFFFF"/>
          <w:bdr w:val="none" w:sz="0" w:space="0" w:color="auto" w:frame="1"/>
        </w:rPr>
        <w:t>Lumley</w:t>
      </w:r>
      <w:proofErr w:type="spellEnd"/>
      <w:r>
        <w:rPr>
          <w:rStyle w:val="gnd-iwgdh3b"/>
          <w:rFonts w:ascii="Lucida Console" w:hAnsi="Lucida Console"/>
          <w:color w:val="FFFFFF"/>
          <w:bdr w:val="none" w:sz="0" w:space="0" w:color="auto" w:frame="1"/>
        </w:rPr>
        <w:t xml:space="preserve"> T (2022). _</w:t>
      </w:r>
      <w:proofErr w:type="spellStart"/>
      <w:r>
        <w:rPr>
          <w:rStyle w:val="gnd-iwgdh3b"/>
          <w:rFonts w:ascii="Lucida Console" w:hAnsi="Lucida Console"/>
          <w:color w:val="FFFFFF"/>
          <w:bdr w:val="none" w:sz="0" w:space="0" w:color="auto" w:frame="1"/>
        </w:rPr>
        <w:t>forestplot</w:t>
      </w:r>
      <w:proofErr w:type="spellEnd"/>
      <w:r>
        <w:rPr>
          <w:rStyle w:val="gnd-iwgdh3b"/>
          <w:rFonts w:ascii="Lucida Console" w:hAnsi="Lucida Console"/>
          <w:color w:val="FFFFFF"/>
          <w:bdr w:val="none" w:sz="0" w:space="0" w:color="auto" w:frame="1"/>
        </w:rPr>
        <w:t xml:space="preserve">: Advanced </w:t>
      </w:r>
      <w:proofErr w:type="spellStart"/>
      <w:r>
        <w:rPr>
          <w:rStyle w:val="gnd-iwgdh3b"/>
          <w:rFonts w:ascii="Lucida Console" w:hAnsi="Lucida Console"/>
          <w:color w:val="FFFFFF"/>
          <w:bdr w:val="none" w:sz="0" w:space="0" w:color="auto" w:frame="1"/>
        </w:rPr>
        <w:t>Forest</w:t>
      </w:r>
      <w:proofErr w:type="spellEnd"/>
      <w:r>
        <w:rPr>
          <w:rStyle w:val="gnd-iwgdh3b"/>
          <w:rFonts w:ascii="Lucida Console" w:hAnsi="Lucida Console"/>
          <w:color w:val="FFFFFF"/>
          <w:bdr w:val="none" w:sz="0" w:space="0" w:color="auto" w:frame="1"/>
        </w:rPr>
        <w:t xml:space="preserve"> Plot Using</w:t>
      </w:r>
    </w:p>
    <w:p w14:paraId="0BEE58F8" w14:textId="77777777" w:rsidR="00240AE7" w:rsidRDefault="00240AE7" w:rsidP="00240AE7">
      <w:pPr>
        <w:pStyle w:val="PreformattatoHTML"/>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grid</w:t>
      </w:r>
      <w:proofErr w:type="spellEnd"/>
      <w:r>
        <w:rPr>
          <w:rStyle w:val="gnd-iwgdh3b"/>
          <w:rFonts w:ascii="Lucida Console" w:hAnsi="Lucida Console"/>
          <w:color w:val="FFFFFF"/>
          <w:bdr w:val="none" w:sz="0" w:space="0" w:color="auto" w:frame="1"/>
        </w:rPr>
        <w:t xml:space="preserve">' Graphics_. R package </w:t>
      </w:r>
      <w:proofErr w:type="spellStart"/>
      <w:r>
        <w:rPr>
          <w:rStyle w:val="gnd-iwgdh3b"/>
          <w:rFonts w:ascii="Lucida Console" w:hAnsi="Lucida Console"/>
          <w:color w:val="FFFFFF"/>
          <w:bdr w:val="none" w:sz="0" w:space="0" w:color="auto" w:frame="1"/>
        </w:rPr>
        <w:t>version</w:t>
      </w:r>
      <w:proofErr w:type="spellEnd"/>
      <w:r>
        <w:rPr>
          <w:rStyle w:val="gnd-iwgdh3b"/>
          <w:rFonts w:ascii="Lucida Console" w:hAnsi="Lucida Console"/>
          <w:color w:val="FFFFFF"/>
          <w:bdr w:val="none" w:sz="0" w:space="0" w:color="auto" w:frame="1"/>
        </w:rPr>
        <w:t xml:space="preserve"> 3.1.1,</w:t>
      </w:r>
    </w:p>
    <w:p w14:paraId="51D7C948" w14:textId="77777777" w:rsidR="00240AE7" w:rsidRDefault="00240AE7" w:rsidP="00240AE7">
      <w:pPr>
        <w:pStyle w:val="PreformattatoHTML"/>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&lt;https://CRAN.R-project.org/package=forestplot&gt;.</w:t>
      </w:r>
    </w:p>
    <w:p w14:paraId="4BDEBC3A" w14:textId="3AE7C9DF" w:rsidR="00240AE7" w:rsidRDefault="00240AE7">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AEC99B" w15:done="0"/>
  <w15:commentEx w15:paraId="1ED9F69E" w15:done="0"/>
  <w15:commentEx w15:paraId="4086763C" w15:done="0"/>
  <w15:commentEx w15:paraId="5ABBFE79" w15:done="0"/>
  <w15:commentEx w15:paraId="339FD803" w15:done="0"/>
  <w15:commentEx w15:paraId="1B8815DB" w15:done="0"/>
  <w15:commentEx w15:paraId="6F877EA3" w15:done="0"/>
  <w15:commentEx w15:paraId="4AFC4C54" w15:done="0"/>
  <w15:commentEx w15:paraId="12127A30" w15:done="0"/>
  <w15:commentEx w15:paraId="4BDEBC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EC99B" w16cid:durableId="2865025E"/>
  <w16cid:commentId w16cid:paraId="1ED9F69E" w16cid:durableId="2864C486"/>
  <w16cid:commentId w16cid:paraId="4086763C" w16cid:durableId="2864C498"/>
  <w16cid:commentId w16cid:paraId="5ABBFE79" w16cid:durableId="2863D31F"/>
  <w16cid:commentId w16cid:paraId="339FD803" w16cid:durableId="2864D372"/>
  <w16cid:commentId w16cid:paraId="1B8815DB" w16cid:durableId="2864D37F"/>
  <w16cid:commentId w16cid:paraId="6F877EA3" w16cid:durableId="2864DA56"/>
  <w16cid:commentId w16cid:paraId="4AFC4C54" w16cid:durableId="2864C33C"/>
  <w16cid:commentId w16cid:paraId="12127A30" w16cid:durableId="2864C36C"/>
  <w16cid:commentId w16cid:paraId="4BDEBC3A" w16cid:durableId="2864C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B0501" w14:textId="77777777" w:rsidR="00E31017" w:rsidRDefault="00E31017" w:rsidP="00590CBD">
      <w:pPr>
        <w:spacing w:after="0" w:line="240" w:lineRule="auto"/>
      </w:pPr>
      <w:r>
        <w:separator/>
      </w:r>
    </w:p>
  </w:endnote>
  <w:endnote w:type="continuationSeparator" w:id="0">
    <w:p w14:paraId="28E3E4AB" w14:textId="77777777" w:rsidR="00E31017" w:rsidRDefault="00E31017" w:rsidP="00590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9AEE9" w14:textId="77777777" w:rsidR="00E31017" w:rsidRDefault="00E31017" w:rsidP="00590CBD">
      <w:pPr>
        <w:spacing w:after="0" w:line="240" w:lineRule="auto"/>
      </w:pPr>
      <w:r>
        <w:separator/>
      </w:r>
    </w:p>
  </w:footnote>
  <w:footnote w:type="continuationSeparator" w:id="0">
    <w:p w14:paraId="711C612E" w14:textId="77777777" w:rsidR="00E31017" w:rsidRDefault="00E31017" w:rsidP="00590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441"/>
    <w:multiLevelType w:val="hybridMultilevel"/>
    <w:tmpl w:val="E0666C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CE4B6A"/>
    <w:multiLevelType w:val="hybridMultilevel"/>
    <w:tmpl w:val="C55CF7B8"/>
    <w:lvl w:ilvl="0" w:tplc="0E44C5FE">
      <w:start w:val="1"/>
      <w:numFmt w:val="bullet"/>
      <w:lvlText w:val=""/>
      <w:lvlJc w:val="left"/>
      <w:pPr>
        <w:tabs>
          <w:tab w:val="num" w:pos="720"/>
        </w:tabs>
        <w:ind w:left="720" w:hanging="360"/>
      </w:pPr>
      <w:rPr>
        <w:rFonts w:ascii="Symbol" w:hAnsi="Symbol" w:hint="default"/>
      </w:rPr>
    </w:lvl>
    <w:lvl w:ilvl="1" w:tplc="481E12E4" w:tentative="1">
      <w:start w:val="1"/>
      <w:numFmt w:val="bullet"/>
      <w:lvlText w:val=""/>
      <w:lvlJc w:val="left"/>
      <w:pPr>
        <w:tabs>
          <w:tab w:val="num" w:pos="1440"/>
        </w:tabs>
        <w:ind w:left="1440" w:hanging="360"/>
      </w:pPr>
      <w:rPr>
        <w:rFonts w:ascii="Symbol" w:hAnsi="Symbol" w:hint="default"/>
      </w:rPr>
    </w:lvl>
    <w:lvl w:ilvl="2" w:tplc="32D204E2" w:tentative="1">
      <w:start w:val="1"/>
      <w:numFmt w:val="bullet"/>
      <w:lvlText w:val=""/>
      <w:lvlJc w:val="left"/>
      <w:pPr>
        <w:tabs>
          <w:tab w:val="num" w:pos="2160"/>
        </w:tabs>
        <w:ind w:left="2160" w:hanging="360"/>
      </w:pPr>
      <w:rPr>
        <w:rFonts w:ascii="Symbol" w:hAnsi="Symbol" w:hint="default"/>
      </w:rPr>
    </w:lvl>
    <w:lvl w:ilvl="3" w:tplc="92067A8E" w:tentative="1">
      <w:start w:val="1"/>
      <w:numFmt w:val="bullet"/>
      <w:lvlText w:val=""/>
      <w:lvlJc w:val="left"/>
      <w:pPr>
        <w:tabs>
          <w:tab w:val="num" w:pos="2880"/>
        </w:tabs>
        <w:ind w:left="2880" w:hanging="360"/>
      </w:pPr>
      <w:rPr>
        <w:rFonts w:ascii="Symbol" w:hAnsi="Symbol" w:hint="default"/>
      </w:rPr>
    </w:lvl>
    <w:lvl w:ilvl="4" w:tplc="1DA0EA2A" w:tentative="1">
      <w:start w:val="1"/>
      <w:numFmt w:val="bullet"/>
      <w:lvlText w:val=""/>
      <w:lvlJc w:val="left"/>
      <w:pPr>
        <w:tabs>
          <w:tab w:val="num" w:pos="3600"/>
        </w:tabs>
        <w:ind w:left="3600" w:hanging="360"/>
      </w:pPr>
      <w:rPr>
        <w:rFonts w:ascii="Symbol" w:hAnsi="Symbol" w:hint="default"/>
      </w:rPr>
    </w:lvl>
    <w:lvl w:ilvl="5" w:tplc="E1EA8886" w:tentative="1">
      <w:start w:val="1"/>
      <w:numFmt w:val="bullet"/>
      <w:lvlText w:val=""/>
      <w:lvlJc w:val="left"/>
      <w:pPr>
        <w:tabs>
          <w:tab w:val="num" w:pos="4320"/>
        </w:tabs>
        <w:ind w:left="4320" w:hanging="360"/>
      </w:pPr>
      <w:rPr>
        <w:rFonts w:ascii="Symbol" w:hAnsi="Symbol" w:hint="default"/>
      </w:rPr>
    </w:lvl>
    <w:lvl w:ilvl="6" w:tplc="F8D2446C" w:tentative="1">
      <w:start w:val="1"/>
      <w:numFmt w:val="bullet"/>
      <w:lvlText w:val=""/>
      <w:lvlJc w:val="left"/>
      <w:pPr>
        <w:tabs>
          <w:tab w:val="num" w:pos="5040"/>
        </w:tabs>
        <w:ind w:left="5040" w:hanging="360"/>
      </w:pPr>
      <w:rPr>
        <w:rFonts w:ascii="Symbol" w:hAnsi="Symbol" w:hint="default"/>
      </w:rPr>
    </w:lvl>
    <w:lvl w:ilvl="7" w:tplc="77AA5330" w:tentative="1">
      <w:start w:val="1"/>
      <w:numFmt w:val="bullet"/>
      <w:lvlText w:val=""/>
      <w:lvlJc w:val="left"/>
      <w:pPr>
        <w:tabs>
          <w:tab w:val="num" w:pos="5760"/>
        </w:tabs>
        <w:ind w:left="5760" w:hanging="360"/>
      </w:pPr>
      <w:rPr>
        <w:rFonts w:ascii="Symbol" w:hAnsi="Symbol" w:hint="default"/>
      </w:rPr>
    </w:lvl>
    <w:lvl w:ilvl="8" w:tplc="E2CE740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ED5883"/>
    <w:multiLevelType w:val="hybridMultilevel"/>
    <w:tmpl w:val="BAF042E0"/>
    <w:lvl w:ilvl="0" w:tplc="12000BD8">
      <w:start w:val="1"/>
      <w:numFmt w:val="bullet"/>
      <w:lvlText w:val=""/>
      <w:lvlJc w:val="left"/>
      <w:pPr>
        <w:tabs>
          <w:tab w:val="num" w:pos="720"/>
        </w:tabs>
        <w:ind w:left="720" w:hanging="360"/>
      </w:pPr>
      <w:rPr>
        <w:rFonts w:ascii="Symbol" w:hAnsi="Symbol" w:hint="default"/>
      </w:rPr>
    </w:lvl>
    <w:lvl w:ilvl="1" w:tplc="AC84E59C" w:tentative="1">
      <w:start w:val="1"/>
      <w:numFmt w:val="bullet"/>
      <w:lvlText w:val=""/>
      <w:lvlJc w:val="left"/>
      <w:pPr>
        <w:tabs>
          <w:tab w:val="num" w:pos="1440"/>
        </w:tabs>
        <w:ind w:left="1440" w:hanging="360"/>
      </w:pPr>
      <w:rPr>
        <w:rFonts w:ascii="Symbol" w:hAnsi="Symbol" w:hint="default"/>
      </w:rPr>
    </w:lvl>
    <w:lvl w:ilvl="2" w:tplc="1B6A1402" w:tentative="1">
      <w:start w:val="1"/>
      <w:numFmt w:val="bullet"/>
      <w:lvlText w:val=""/>
      <w:lvlJc w:val="left"/>
      <w:pPr>
        <w:tabs>
          <w:tab w:val="num" w:pos="2160"/>
        </w:tabs>
        <w:ind w:left="2160" w:hanging="360"/>
      </w:pPr>
      <w:rPr>
        <w:rFonts w:ascii="Symbol" w:hAnsi="Symbol" w:hint="default"/>
      </w:rPr>
    </w:lvl>
    <w:lvl w:ilvl="3" w:tplc="08B0A838" w:tentative="1">
      <w:start w:val="1"/>
      <w:numFmt w:val="bullet"/>
      <w:lvlText w:val=""/>
      <w:lvlJc w:val="left"/>
      <w:pPr>
        <w:tabs>
          <w:tab w:val="num" w:pos="2880"/>
        </w:tabs>
        <w:ind w:left="2880" w:hanging="360"/>
      </w:pPr>
      <w:rPr>
        <w:rFonts w:ascii="Symbol" w:hAnsi="Symbol" w:hint="default"/>
      </w:rPr>
    </w:lvl>
    <w:lvl w:ilvl="4" w:tplc="0DBAF8EA" w:tentative="1">
      <w:start w:val="1"/>
      <w:numFmt w:val="bullet"/>
      <w:lvlText w:val=""/>
      <w:lvlJc w:val="left"/>
      <w:pPr>
        <w:tabs>
          <w:tab w:val="num" w:pos="3600"/>
        </w:tabs>
        <w:ind w:left="3600" w:hanging="360"/>
      </w:pPr>
      <w:rPr>
        <w:rFonts w:ascii="Symbol" w:hAnsi="Symbol" w:hint="default"/>
      </w:rPr>
    </w:lvl>
    <w:lvl w:ilvl="5" w:tplc="F26249EC" w:tentative="1">
      <w:start w:val="1"/>
      <w:numFmt w:val="bullet"/>
      <w:lvlText w:val=""/>
      <w:lvlJc w:val="left"/>
      <w:pPr>
        <w:tabs>
          <w:tab w:val="num" w:pos="4320"/>
        </w:tabs>
        <w:ind w:left="4320" w:hanging="360"/>
      </w:pPr>
      <w:rPr>
        <w:rFonts w:ascii="Symbol" w:hAnsi="Symbol" w:hint="default"/>
      </w:rPr>
    </w:lvl>
    <w:lvl w:ilvl="6" w:tplc="3F40EC0C" w:tentative="1">
      <w:start w:val="1"/>
      <w:numFmt w:val="bullet"/>
      <w:lvlText w:val=""/>
      <w:lvlJc w:val="left"/>
      <w:pPr>
        <w:tabs>
          <w:tab w:val="num" w:pos="5040"/>
        </w:tabs>
        <w:ind w:left="5040" w:hanging="360"/>
      </w:pPr>
      <w:rPr>
        <w:rFonts w:ascii="Symbol" w:hAnsi="Symbol" w:hint="default"/>
      </w:rPr>
    </w:lvl>
    <w:lvl w:ilvl="7" w:tplc="35729E3C" w:tentative="1">
      <w:start w:val="1"/>
      <w:numFmt w:val="bullet"/>
      <w:lvlText w:val=""/>
      <w:lvlJc w:val="left"/>
      <w:pPr>
        <w:tabs>
          <w:tab w:val="num" w:pos="5760"/>
        </w:tabs>
        <w:ind w:left="5760" w:hanging="360"/>
      </w:pPr>
      <w:rPr>
        <w:rFonts w:ascii="Symbol" w:hAnsi="Symbol" w:hint="default"/>
      </w:rPr>
    </w:lvl>
    <w:lvl w:ilvl="8" w:tplc="EAE4D4B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E89298F"/>
    <w:multiLevelType w:val="hybridMultilevel"/>
    <w:tmpl w:val="213679D4"/>
    <w:lvl w:ilvl="0" w:tplc="4CFCC746">
      <w:start w:val="1"/>
      <w:numFmt w:val="bullet"/>
      <w:lvlText w:val=""/>
      <w:lvlJc w:val="left"/>
      <w:pPr>
        <w:tabs>
          <w:tab w:val="num" w:pos="720"/>
        </w:tabs>
        <w:ind w:left="720" w:hanging="360"/>
      </w:pPr>
      <w:rPr>
        <w:rFonts w:ascii="Symbol" w:hAnsi="Symbol" w:hint="default"/>
      </w:rPr>
    </w:lvl>
    <w:lvl w:ilvl="1" w:tplc="7884E094" w:tentative="1">
      <w:start w:val="1"/>
      <w:numFmt w:val="bullet"/>
      <w:lvlText w:val=""/>
      <w:lvlJc w:val="left"/>
      <w:pPr>
        <w:tabs>
          <w:tab w:val="num" w:pos="1440"/>
        </w:tabs>
        <w:ind w:left="1440" w:hanging="360"/>
      </w:pPr>
      <w:rPr>
        <w:rFonts w:ascii="Symbol" w:hAnsi="Symbol" w:hint="default"/>
      </w:rPr>
    </w:lvl>
    <w:lvl w:ilvl="2" w:tplc="103C50A8" w:tentative="1">
      <w:start w:val="1"/>
      <w:numFmt w:val="bullet"/>
      <w:lvlText w:val=""/>
      <w:lvlJc w:val="left"/>
      <w:pPr>
        <w:tabs>
          <w:tab w:val="num" w:pos="2160"/>
        </w:tabs>
        <w:ind w:left="2160" w:hanging="360"/>
      </w:pPr>
      <w:rPr>
        <w:rFonts w:ascii="Symbol" w:hAnsi="Symbol" w:hint="default"/>
      </w:rPr>
    </w:lvl>
    <w:lvl w:ilvl="3" w:tplc="AF2249B6" w:tentative="1">
      <w:start w:val="1"/>
      <w:numFmt w:val="bullet"/>
      <w:lvlText w:val=""/>
      <w:lvlJc w:val="left"/>
      <w:pPr>
        <w:tabs>
          <w:tab w:val="num" w:pos="2880"/>
        </w:tabs>
        <w:ind w:left="2880" w:hanging="360"/>
      </w:pPr>
      <w:rPr>
        <w:rFonts w:ascii="Symbol" w:hAnsi="Symbol" w:hint="default"/>
      </w:rPr>
    </w:lvl>
    <w:lvl w:ilvl="4" w:tplc="60FE63D0" w:tentative="1">
      <w:start w:val="1"/>
      <w:numFmt w:val="bullet"/>
      <w:lvlText w:val=""/>
      <w:lvlJc w:val="left"/>
      <w:pPr>
        <w:tabs>
          <w:tab w:val="num" w:pos="3600"/>
        </w:tabs>
        <w:ind w:left="3600" w:hanging="360"/>
      </w:pPr>
      <w:rPr>
        <w:rFonts w:ascii="Symbol" w:hAnsi="Symbol" w:hint="default"/>
      </w:rPr>
    </w:lvl>
    <w:lvl w:ilvl="5" w:tplc="88EE85EC" w:tentative="1">
      <w:start w:val="1"/>
      <w:numFmt w:val="bullet"/>
      <w:lvlText w:val=""/>
      <w:lvlJc w:val="left"/>
      <w:pPr>
        <w:tabs>
          <w:tab w:val="num" w:pos="4320"/>
        </w:tabs>
        <w:ind w:left="4320" w:hanging="360"/>
      </w:pPr>
      <w:rPr>
        <w:rFonts w:ascii="Symbol" w:hAnsi="Symbol" w:hint="default"/>
      </w:rPr>
    </w:lvl>
    <w:lvl w:ilvl="6" w:tplc="3DB49D44" w:tentative="1">
      <w:start w:val="1"/>
      <w:numFmt w:val="bullet"/>
      <w:lvlText w:val=""/>
      <w:lvlJc w:val="left"/>
      <w:pPr>
        <w:tabs>
          <w:tab w:val="num" w:pos="5040"/>
        </w:tabs>
        <w:ind w:left="5040" w:hanging="360"/>
      </w:pPr>
      <w:rPr>
        <w:rFonts w:ascii="Symbol" w:hAnsi="Symbol" w:hint="default"/>
      </w:rPr>
    </w:lvl>
    <w:lvl w:ilvl="7" w:tplc="A8E03A48" w:tentative="1">
      <w:start w:val="1"/>
      <w:numFmt w:val="bullet"/>
      <w:lvlText w:val=""/>
      <w:lvlJc w:val="left"/>
      <w:pPr>
        <w:tabs>
          <w:tab w:val="num" w:pos="5760"/>
        </w:tabs>
        <w:ind w:left="5760" w:hanging="360"/>
      </w:pPr>
      <w:rPr>
        <w:rFonts w:ascii="Symbol" w:hAnsi="Symbol" w:hint="default"/>
      </w:rPr>
    </w:lvl>
    <w:lvl w:ilvl="8" w:tplc="33F80F4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0836B1A"/>
    <w:multiLevelType w:val="hybridMultilevel"/>
    <w:tmpl w:val="35A2DF44"/>
    <w:lvl w:ilvl="0" w:tplc="C1EE82C4">
      <w:start w:val="1"/>
      <w:numFmt w:val="bullet"/>
      <w:lvlText w:val=""/>
      <w:lvlJc w:val="left"/>
      <w:pPr>
        <w:tabs>
          <w:tab w:val="num" w:pos="720"/>
        </w:tabs>
        <w:ind w:left="720" w:hanging="360"/>
      </w:pPr>
      <w:rPr>
        <w:rFonts w:ascii="Symbol" w:hAnsi="Symbol" w:hint="default"/>
      </w:rPr>
    </w:lvl>
    <w:lvl w:ilvl="1" w:tplc="09EE5196" w:tentative="1">
      <w:start w:val="1"/>
      <w:numFmt w:val="bullet"/>
      <w:lvlText w:val=""/>
      <w:lvlJc w:val="left"/>
      <w:pPr>
        <w:tabs>
          <w:tab w:val="num" w:pos="1440"/>
        </w:tabs>
        <w:ind w:left="1440" w:hanging="360"/>
      </w:pPr>
      <w:rPr>
        <w:rFonts w:ascii="Symbol" w:hAnsi="Symbol" w:hint="default"/>
      </w:rPr>
    </w:lvl>
    <w:lvl w:ilvl="2" w:tplc="60FE8EF0" w:tentative="1">
      <w:start w:val="1"/>
      <w:numFmt w:val="bullet"/>
      <w:lvlText w:val=""/>
      <w:lvlJc w:val="left"/>
      <w:pPr>
        <w:tabs>
          <w:tab w:val="num" w:pos="2160"/>
        </w:tabs>
        <w:ind w:left="2160" w:hanging="360"/>
      </w:pPr>
      <w:rPr>
        <w:rFonts w:ascii="Symbol" w:hAnsi="Symbol" w:hint="default"/>
      </w:rPr>
    </w:lvl>
    <w:lvl w:ilvl="3" w:tplc="0E04F5B2" w:tentative="1">
      <w:start w:val="1"/>
      <w:numFmt w:val="bullet"/>
      <w:lvlText w:val=""/>
      <w:lvlJc w:val="left"/>
      <w:pPr>
        <w:tabs>
          <w:tab w:val="num" w:pos="2880"/>
        </w:tabs>
        <w:ind w:left="2880" w:hanging="360"/>
      </w:pPr>
      <w:rPr>
        <w:rFonts w:ascii="Symbol" w:hAnsi="Symbol" w:hint="default"/>
      </w:rPr>
    </w:lvl>
    <w:lvl w:ilvl="4" w:tplc="687237B6" w:tentative="1">
      <w:start w:val="1"/>
      <w:numFmt w:val="bullet"/>
      <w:lvlText w:val=""/>
      <w:lvlJc w:val="left"/>
      <w:pPr>
        <w:tabs>
          <w:tab w:val="num" w:pos="3600"/>
        </w:tabs>
        <w:ind w:left="3600" w:hanging="360"/>
      </w:pPr>
      <w:rPr>
        <w:rFonts w:ascii="Symbol" w:hAnsi="Symbol" w:hint="default"/>
      </w:rPr>
    </w:lvl>
    <w:lvl w:ilvl="5" w:tplc="A4DE85A0" w:tentative="1">
      <w:start w:val="1"/>
      <w:numFmt w:val="bullet"/>
      <w:lvlText w:val=""/>
      <w:lvlJc w:val="left"/>
      <w:pPr>
        <w:tabs>
          <w:tab w:val="num" w:pos="4320"/>
        </w:tabs>
        <w:ind w:left="4320" w:hanging="360"/>
      </w:pPr>
      <w:rPr>
        <w:rFonts w:ascii="Symbol" w:hAnsi="Symbol" w:hint="default"/>
      </w:rPr>
    </w:lvl>
    <w:lvl w:ilvl="6" w:tplc="D38AEC62" w:tentative="1">
      <w:start w:val="1"/>
      <w:numFmt w:val="bullet"/>
      <w:lvlText w:val=""/>
      <w:lvlJc w:val="left"/>
      <w:pPr>
        <w:tabs>
          <w:tab w:val="num" w:pos="5040"/>
        </w:tabs>
        <w:ind w:left="5040" w:hanging="360"/>
      </w:pPr>
      <w:rPr>
        <w:rFonts w:ascii="Symbol" w:hAnsi="Symbol" w:hint="default"/>
      </w:rPr>
    </w:lvl>
    <w:lvl w:ilvl="7" w:tplc="FEF6E0BA" w:tentative="1">
      <w:start w:val="1"/>
      <w:numFmt w:val="bullet"/>
      <w:lvlText w:val=""/>
      <w:lvlJc w:val="left"/>
      <w:pPr>
        <w:tabs>
          <w:tab w:val="num" w:pos="5760"/>
        </w:tabs>
        <w:ind w:left="5760" w:hanging="360"/>
      </w:pPr>
      <w:rPr>
        <w:rFonts w:ascii="Symbol" w:hAnsi="Symbol" w:hint="default"/>
      </w:rPr>
    </w:lvl>
    <w:lvl w:ilvl="8" w:tplc="C1962D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3081258"/>
    <w:multiLevelType w:val="hybridMultilevel"/>
    <w:tmpl w:val="F3E63EB6"/>
    <w:lvl w:ilvl="0" w:tplc="4FDE7350">
      <w:start w:val="1"/>
      <w:numFmt w:val="bullet"/>
      <w:lvlText w:val=""/>
      <w:lvlJc w:val="left"/>
      <w:pPr>
        <w:tabs>
          <w:tab w:val="num" w:pos="720"/>
        </w:tabs>
        <w:ind w:left="720" w:hanging="360"/>
      </w:pPr>
      <w:rPr>
        <w:rFonts w:ascii="Symbol" w:hAnsi="Symbol" w:hint="default"/>
      </w:rPr>
    </w:lvl>
    <w:lvl w:ilvl="1" w:tplc="2A8830C4" w:tentative="1">
      <w:start w:val="1"/>
      <w:numFmt w:val="bullet"/>
      <w:lvlText w:val=""/>
      <w:lvlJc w:val="left"/>
      <w:pPr>
        <w:tabs>
          <w:tab w:val="num" w:pos="1440"/>
        </w:tabs>
        <w:ind w:left="1440" w:hanging="360"/>
      </w:pPr>
      <w:rPr>
        <w:rFonts w:ascii="Symbol" w:hAnsi="Symbol" w:hint="default"/>
      </w:rPr>
    </w:lvl>
    <w:lvl w:ilvl="2" w:tplc="5302EAE4" w:tentative="1">
      <w:start w:val="1"/>
      <w:numFmt w:val="bullet"/>
      <w:lvlText w:val=""/>
      <w:lvlJc w:val="left"/>
      <w:pPr>
        <w:tabs>
          <w:tab w:val="num" w:pos="2160"/>
        </w:tabs>
        <w:ind w:left="2160" w:hanging="360"/>
      </w:pPr>
      <w:rPr>
        <w:rFonts w:ascii="Symbol" w:hAnsi="Symbol" w:hint="default"/>
      </w:rPr>
    </w:lvl>
    <w:lvl w:ilvl="3" w:tplc="BB22839E" w:tentative="1">
      <w:start w:val="1"/>
      <w:numFmt w:val="bullet"/>
      <w:lvlText w:val=""/>
      <w:lvlJc w:val="left"/>
      <w:pPr>
        <w:tabs>
          <w:tab w:val="num" w:pos="2880"/>
        </w:tabs>
        <w:ind w:left="2880" w:hanging="360"/>
      </w:pPr>
      <w:rPr>
        <w:rFonts w:ascii="Symbol" w:hAnsi="Symbol" w:hint="default"/>
      </w:rPr>
    </w:lvl>
    <w:lvl w:ilvl="4" w:tplc="CADC0DEC" w:tentative="1">
      <w:start w:val="1"/>
      <w:numFmt w:val="bullet"/>
      <w:lvlText w:val=""/>
      <w:lvlJc w:val="left"/>
      <w:pPr>
        <w:tabs>
          <w:tab w:val="num" w:pos="3600"/>
        </w:tabs>
        <w:ind w:left="3600" w:hanging="360"/>
      </w:pPr>
      <w:rPr>
        <w:rFonts w:ascii="Symbol" w:hAnsi="Symbol" w:hint="default"/>
      </w:rPr>
    </w:lvl>
    <w:lvl w:ilvl="5" w:tplc="8B920C0E" w:tentative="1">
      <w:start w:val="1"/>
      <w:numFmt w:val="bullet"/>
      <w:lvlText w:val=""/>
      <w:lvlJc w:val="left"/>
      <w:pPr>
        <w:tabs>
          <w:tab w:val="num" w:pos="4320"/>
        </w:tabs>
        <w:ind w:left="4320" w:hanging="360"/>
      </w:pPr>
      <w:rPr>
        <w:rFonts w:ascii="Symbol" w:hAnsi="Symbol" w:hint="default"/>
      </w:rPr>
    </w:lvl>
    <w:lvl w:ilvl="6" w:tplc="D8AAA5DC" w:tentative="1">
      <w:start w:val="1"/>
      <w:numFmt w:val="bullet"/>
      <w:lvlText w:val=""/>
      <w:lvlJc w:val="left"/>
      <w:pPr>
        <w:tabs>
          <w:tab w:val="num" w:pos="5040"/>
        </w:tabs>
        <w:ind w:left="5040" w:hanging="360"/>
      </w:pPr>
      <w:rPr>
        <w:rFonts w:ascii="Symbol" w:hAnsi="Symbol" w:hint="default"/>
      </w:rPr>
    </w:lvl>
    <w:lvl w:ilvl="7" w:tplc="62E4200E" w:tentative="1">
      <w:start w:val="1"/>
      <w:numFmt w:val="bullet"/>
      <w:lvlText w:val=""/>
      <w:lvlJc w:val="left"/>
      <w:pPr>
        <w:tabs>
          <w:tab w:val="num" w:pos="5760"/>
        </w:tabs>
        <w:ind w:left="5760" w:hanging="360"/>
      </w:pPr>
      <w:rPr>
        <w:rFonts w:ascii="Symbol" w:hAnsi="Symbol" w:hint="default"/>
      </w:rPr>
    </w:lvl>
    <w:lvl w:ilvl="8" w:tplc="2D0C8E9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7203B1D"/>
    <w:multiLevelType w:val="hybridMultilevel"/>
    <w:tmpl w:val="F4D889AA"/>
    <w:lvl w:ilvl="0" w:tplc="AF8E640C">
      <w:start w:val="1"/>
      <w:numFmt w:val="bullet"/>
      <w:lvlText w:val=""/>
      <w:lvlJc w:val="left"/>
      <w:pPr>
        <w:tabs>
          <w:tab w:val="num" w:pos="720"/>
        </w:tabs>
        <w:ind w:left="720" w:hanging="360"/>
      </w:pPr>
      <w:rPr>
        <w:rFonts w:ascii="Symbol" w:hAnsi="Symbol" w:hint="default"/>
      </w:rPr>
    </w:lvl>
    <w:lvl w:ilvl="1" w:tplc="968029BC" w:tentative="1">
      <w:start w:val="1"/>
      <w:numFmt w:val="bullet"/>
      <w:lvlText w:val=""/>
      <w:lvlJc w:val="left"/>
      <w:pPr>
        <w:tabs>
          <w:tab w:val="num" w:pos="1440"/>
        </w:tabs>
        <w:ind w:left="1440" w:hanging="360"/>
      </w:pPr>
      <w:rPr>
        <w:rFonts w:ascii="Symbol" w:hAnsi="Symbol" w:hint="default"/>
      </w:rPr>
    </w:lvl>
    <w:lvl w:ilvl="2" w:tplc="5CCEBFC2" w:tentative="1">
      <w:start w:val="1"/>
      <w:numFmt w:val="bullet"/>
      <w:lvlText w:val=""/>
      <w:lvlJc w:val="left"/>
      <w:pPr>
        <w:tabs>
          <w:tab w:val="num" w:pos="2160"/>
        </w:tabs>
        <w:ind w:left="2160" w:hanging="360"/>
      </w:pPr>
      <w:rPr>
        <w:rFonts w:ascii="Symbol" w:hAnsi="Symbol" w:hint="default"/>
      </w:rPr>
    </w:lvl>
    <w:lvl w:ilvl="3" w:tplc="F62CB894" w:tentative="1">
      <w:start w:val="1"/>
      <w:numFmt w:val="bullet"/>
      <w:lvlText w:val=""/>
      <w:lvlJc w:val="left"/>
      <w:pPr>
        <w:tabs>
          <w:tab w:val="num" w:pos="2880"/>
        </w:tabs>
        <w:ind w:left="2880" w:hanging="360"/>
      </w:pPr>
      <w:rPr>
        <w:rFonts w:ascii="Symbol" w:hAnsi="Symbol" w:hint="default"/>
      </w:rPr>
    </w:lvl>
    <w:lvl w:ilvl="4" w:tplc="A732ABF2" w:tentative="1">
      <w:start w:val="1"/>
      <w:numFmt w:val="bullet"/>
      <w:lvlText w:val=""/>
      <w:lvlJc w:val="left"/>
      <w:pPr>
        <w:tabs>
          <w:tab w:val="num" w:pos="3600"/>
        </w:tabs>
        <w:ind w:left="3600" w:hanging="360"/>
      </w:pPr>
      <w:rPr>
        <w:rFonts w:ascii="Symbol" w:hAnsi="Symbol" w:hint="default"/>
      </w:rPr>
    </w:lvl>
    <w:lvl w:ilvl="5" w:tplc="18B05F0C" w:tentative="1">
      <w:start w:val="1"/>
      <w:numFmt w:val="bullet"/>
      <w:lvlText w:val=""/>
      <w:lvlJc w:val="left"/>
      <w:pPr>
        <w:tabs>
          <w:tab w:val="num" w:pos="4320"/>
        </w:tabs>
        <w:ind w:left="4320" w:hanging="360"/>
      </w:pPr>
      <w:rPr>
        <w:rFonts w:ascii="Symbol" w:hAnsi="Symbol" w:hint="default"/>
      </w:rPr>
    </w:lvl>
    <w:lvl w:ilvl="6" w:tplc="E67A978C" w:tentative="1">
      <w:start w:val="1"/>
      <w:numFmt w:val="bullet"/>
      <w:lvlText w:val=""/>
      <w:lvlJc w:val="left"/>
      <w:pPr>
        <w:tabs>
          <w:tab w:val="num" w:pos="5040"/>
        </w:tabs>
        <w:ind w:left="5040" w:hanging="360"/>
      </w:pPr>
      <w:rPr>
        <w:rFonts w:ascii="Symbol" w:hAnsi="Symbol" w:hint="default"/>
      </w:rPr>
    </w:lvl>
    <w:lvl w:ilvl="7" w:tplc="5E4C01D0" w:tentative="1">
      <w:start w:val="1"/>
      <w:numFmt w:val="bullet"/>
      <w:lvlText w:val=""/>
      <w:lvlJc w:val="left"/>
      <w:pPr>
        <w:tabs>
          <w:tab w:val="num" w:pos="5760"/>
        </w:tabs>
        <w:ind w:left="5760" w:hanging="360"/>
      </w:pPr>
      <w:rPr>
        <w:rFonts w:ascii="Symbol" w:hAnsi="Symbol" w:hint="default"/>
      </w:rPr>
    </w:lvl>
    <w:lvl w:ilvl="8" w:tplc="DA5EEEE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EAA6B6B"/>
    <w:multiLevelType w:val="hybridMultilevel"/>
    <w:tmpl w:val="4912C34C"/>
    <w:lvl w:ilvl="0" w:tplc="D056EE4E">
      <w:start w:val="1"/>
      <w:numFmt w:val="bullet"/>
      <w:lvlText w:val=""/>
      <w:lvlJc w:val="left"/>
      <w:pPr>
        <w:tabs>
          <w:tab w:val="num" w:pos="720"/>
        </w:tabs>
        <w:ind w:left="720" w:hanging="360"/>
      </w:pPr>
      <w:rPr>
        <w:rFonts w:ascii="Symbol" w:hAnsi="Symbol" w:hint="default"/>
      </w:rPr>
    </w:lvl>
    <w:lvl w:ilvl="1" w:tplc="E2FA24F2" w:tentative="1">
      <w:start w:val="1"/>
      <w:numFmt w:val="bullet"/>
      <w:lvlText w:val=""/>
      <w:lvlJc w:val="left"/>
      <w:pPr>
        <w:tabs>
          <w:tab w:val="num" w:pos="1440"/>
        </w:tabs>
        <w:ind w:left="1440" w:hanging="360"/>
      </w:pPr>
      <w:rPr>
        <w:rFonts w:ascii="Symbol" w:hAnsi="Symbol" w:hint="default"/>
      </w:rPr>
    </w:lvl>
    <w:lvl w:ilvl="2" w:tplc="C8284BFC" w:tentative="1">
      <w:start w:val="1"/>
      <w:numFmt w:val="bullet"/>
      <w:lvlText w:val=""/>
      <w:lvlJc w:val="left"/>
      <w:pPr>
        <w:tabs>
          <w:tab w:val="num" w:pos="2160"/>
        </w:tabs>
        <w:ind w:left="2160" w:hanging="360"/>
      </w:pPr>
      <w:rPr>
        <w:rFonts w:ascii="Symbol" w:hAnsi="Symbol" w:hint="default"/>
      </w:rPr>
    </w:lvl>
    <w:lvl w:ilvl="3" w:tplc="9898A5F4" w:tentative="1">
      <w:start w:val="1"/>
      <w:numFmt w:val="bullet"/>
      <w:lvlText w:val=""/>
      <w:lvlJc w:val="left"/>
      <w:pPr>
        <w:tabs>
          <w:tab w:val="num" w:pos="2880"/>
        </w:tabs>
        <w:ind w:left="2880" w:hanging="360"/>
      </w:pPr>
      <w:rPr>
        <w:rFonts w:ascii="Symbol" w:hAnsi="Symbol" w:hint="default"/>
      </w:rPr>
    </w:lvl>
    <w:lvl w:ilvl="4" w:tplc="FB4A059A" w:tentative="1">
      <w:start w:val="1"/>
      <w:numFmt w:val="bullet"/>
      <w:lvlText w:val=""/>
      <w:lvlJc w:val="left"/>
      <w:pPr>
        <w:tabs>
          <w:tab w:val="num" w:pos="3600"/>
        </w:tabs>
        <w:ind w:left="3600" w:hanging="360"/>
      </w:pPr>
      <w:rPr>
        <w:rFonts w:ascii="Symbol" w:hAnsi="Symbol" w:hint="default"/>
      </w:rPr>
    </w:lvl>
    <w:lvl w:ilvl="5" w:tplc="1FC63642" w:tentative="1">
      <w:start w:val="1"/>
      <w:numFmt w:val="bullet"/>
      <w:lvlText w:val=""/>
      <w:lvlJc w:val="left"/>
      <w:pPr>
        <w:tabs>
          <w:tab w:val="num" w:pos="4320"/>
        </w:tabs>
        <w:ind w:left="4320" w:hanging="360"/>
      </w:pPr>
      <w:rPr>
        <w:rFonts w:ascii="Symbol" w:hAnsi="Symbol" w:hint="default"/>
      </w:rPr>
    </w:lvl>
    <w:lvl w:ilvl="6" w:tplc="04A6C6AA" w:tentative="1">
      <w:start w:val="1"/>
      <w:numFmt w:val="bullet"/>
      <w:lvlText w:val=""/>
      <w:lvlJc w:val="left"/>
      <w:pPr>
        <w:tabs>
          <w:tab w:val="num" w:pos="5040"/>
        </w:tabs>
        <w:ind w:left="5040" w:hanging="360"/>
      </w:pPr>
      <w:rPr>
        <w:rFonts w:ascii="Symbol" w:hAnsi="Symbol" w:hint="default"/>
      </w:rPr>
    </w:lvl>
    <w:lvl w:ilvl="7" w:tplc="F63E5370" w:tentative="1">
      <w:start w:val="1"/>
      <w:numFmt w:val="bullet"/>
      <w:lvlText w:val=""/>
      <w:lvlJc w:val="left"/>
      <w:pPr>
        <w:tabs>
          <w:tab w:val="num" w:pos="5760"/>
        </w:tabs>
        <w:ind w:left="5760" w:hanging="360"/>
      </w:pPr>
      <w:rPr>
        <w:rFonts w:ascii="Symbol" w:hAnsi="Symbol" w:hint="default"/>
      </w:rPr>
    </w:lvl>
    <w:lvl w:ilvl="8" w:tplc="73A60F9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2827003"/>
    <w:multiLevelType w:val="hybridMultilevel"/>
    <w:tmpl w:val="0A085896"/>
    <w:lvl w:ilvl="0" w:tplc="0B12FBE4">
      <w:start w:val="1"/>
      <w:numFmt w:val="bullet"/>
      <w:lvlText w:val=""/>
      <w:lvlJc w:val="left"/>
      <w:pPr>
        <w:tabs>
          <w:tab w:val="num" w:pos="720"/>
        </w:tabs>
        <w:ind w:left="720" w:hanging="360"/>
      </w:pPr>
      <w:rPr>
        <w:rFonts w:ascii="Symbol" w:hAnsi="Symbol" w:hint="default"/>
      </w:rPr>
    </w:lvl>
    <w:lvl w:ilvl="1" w:tplc="0B8A20C8" w:tentative="1">
      <w:start w:val="1"/>
      <w:numFmt w:val="bullet"/>
      <w:lvlText w:val=""/>
      <w:lvlJc w:val="left"/>
      <w:pPr>
        <w:tabs>
          <w:tab w:val="num" w:pos="1440"/>
        </w:tabs>
        <w:ind w:left="1440" w:hanging="360"/>
      </w:pPr>
      <w:rPr>
        <w:rFonts w:ascii="Symbol" w:hAnsi="Symbol" w:hint="default"/>
      </w:rPr>
    </w:lvl>
    <w:lvl w:ilvl="2" w:tplc="1438EAA6" w:tentative="1">
      <w:start w:val="1"/>
      <w:numFmt w:val="bullet"/>
      <w:lvlText w:val=""/>
      <w:lvlJc w:val="left"/>
      <w:pPr>
        <w:tabs>
          <w:tab w:val="num" w:pos="2160"/>
        </w:tabs>
        <w:ind w:left="2160" w:hanging="360"/>
      </w:pPr>
      <w:rPr>
        <w:rFonts w:ascii="Symbol" w:hAnsi="Symbol" w:hint="default"/>
      </w:rPr>
    </w:lvl>
    <w:lvl w:ilvl="3" w:tplc="96221B76" w:tentative="1">
      <w:start w:val="1"/>
      <w:numFmt w:val="bullet"/>
      <w:lvlText w:val=""/>
      <w:lvlJc w:val="left"/>
      <w:pPr>
        <w:tabs>
          <w:tab w:val="num" w:pos="2880"/>
        </w:tabs>
        <w:ind w:left="2880" w:hanging="360"/>
      </w:pPr>
      <w:rPr>
        <w:rFonts w:ascii="Symbol" w:hAnsi="Symbol" w:hint="default"/>
      </w:rPr>
    </w:lvl>
    <w:lvl w:ilvl="4" w:tplc="C884FF08" w:tentative="1">
      <w:start w:val="1"/>
      <w:numFmt w:val="bullet"/>
      <w:lvlText w:val=""/>
      <w:lvlJc w:val="left"/>
      <w:pPr>
        <w:tabs>
          <w:tab w:val="num" w:pos="3600"/>
        </w:tabs>
        <w:ind w:left="3600" w:hanging="360"/>
      </w:pPr>
      <w:rPr>
        <w:rFonts w:ascii="Symbol" w:hAnsi="Symbol" w:hint="default"/>
      </w:rPr>
    </w:lvl>
    <w:lvl w:ilvl="5" w:tplc="9B5A3D72" w:tentative="1">
      <w:start w:val="1"/>
      <w:numFmt w:val="bullet"/>
      <w:lvlText w:val=""/>
      <w:lvlJc w:val="left"/>
      <w:pPr>
        <w:tabs>
          <w:tab w:val="num" w:pos="4320"/>
        </w:tabs>
        <w:ind w:left="4320" w:hanging="360"/>
      </w:pPr>
      <w:rPr>
        <w:rFonts w:ascii="Symbol" w:hAnsi="Symbol" w:hint="default"/>
      </w:rPr>
    </w:lvl>
    <w:lvl w:ilvl="6" w:tplc="C7AA5C24" w:tentative="1">
      <w:start w:val="1"/>
      <w:numFmt w:val="bullet"/>
      <w:lvlText w:val=""/>
      <w:lvlJc w:val="left"/>
      <w:pPr>
        <w:tabs>
          <w:tab w:val="num" w:pos="5040"/>
        </w:tabs>
        <w:ind w:left="5040" w:hanging="360"/>
      </w:pPr>
      <w:rPr>
        <w:rFonts w:ascii="Symbol" w:hAnsi="Symbol" w:hint="default"/>
      </w:rPr>
    </w:lvl>
    <w:lvl w:ilvl="7" w:tplc="431E2C48" w:tentative="1">
      <w:start w:val="1"/>
      <w:numFmt w:val="bullet"/>
      <w:lvlText w:val=""/>
      <w:lvlJc w:val="left"/>
      <w:pPr>
        <w:tabs>
          <w:tab w:val="num" w:pos="5760"/>
        </w:tabs>
        <w:ind w:left="5760" w:hanging="360"/>
      </w:pPr>
      <w:rPr>
        <w:rFonts w:ascii="Symbol" w:hAnsi="Symbol" w:hint="default"/>
      </w:rPr>
    </w:lvl>
    <w:lvl w:ilvl="8" w:tplc="4342CD5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3D6EEA"/>
    <w:multiLevelType w:val="hybridMultilevel"/>
    <w:tmpl w:val="8A66E022"/>
    <w:lvl w:ilvl="0" w:tplc="3612C512">
      <w:start w:val="1"/>
      <w:numFmt w:val="bullet"/>
      <w:lvlText w:val=""/>
      <w:lvlJc w:val="left"/>
      <w:pPr>
        <w:tabs>
          <w:tab w:val="num" w:pos="720"/>
        </w:tabs>
        <w:ind w:left="720" w:hanging="360"/>
      </w:pPr>
      <w:rPr>
        <w:rFonts w:ascii="Symbol" w:hAnsi="Symbol" w:hint="default"/>
      </w:rPr>
    </w:lvl>
    <w:lvl w:ilvl="1" w:tplc="B59464FE" w:tentative="1">
      <w:start w:val="1"/>
      <w:numFmt w:val="bullet"/>
      <w:lvlText w:val=""/>
      <w:lvlJc w:val="left"/>
      <w:pPr>
        <w:tabs>
          <w:tab w:val="num" w:pos="1440"/>
        </w:tabs>
        <w:ind w:left="1440" w:hanging="360"/>
      </w:pPr>
      <w:rPr>
        <w:rFonts w:ascii="Symbol" w:hAnsi="Symbol" w:hint="default"/>
      </w:rPr>
    </w:lvl>
    <w:lvl w:ilvl="2" w:tplc="E3F4C312" w:tentative="1">
      <w:start w:val="1"/>
      <w:numFmt w:val="bullet"/>
      <w:lvlText w:val=""/>
      <w:lvlJc w:val="left"/>
      <w:pPr>
        <w:tabs>
          <w:tab w:val="num" w:pos="2160"/>
        </w:tabs>
        <w:ind w:left="2160" w:hanging="360"/>
      </w:pPr>
      <w:rPr>
        <w:rFonts w:ascii="Symbol" w:hAnsi="Symbol" w:hint="default"/>
      </w:rPr>
    </w:lvl>
    <w:lvl w:ilvl="3" w:tplc="37AC23D8" w:tentative="1">
      <w:start w:val="1"/>
      <w:numFmt w:val="bullet"/>
      <w:lvlText w:val=""/>
      <w:lvlJc w:val="left"/>
      <w:pPr>
        <w:tabs>
          <w:tab w:val="num" w:pos="2880"/>
        </w:tabs>
        <w:ind w:left="2880" w:hanging="360"/>
      </w:pPr>
      <w:rPr>
        <w:rFonts w:ascii="Symbol" w:hAnsi="Symbol" w:hint="default"/>
      </w:rPr>
    </w:lvl>
    <w:lvl w:ilvl="4" w:tplc="6C30DC5A" w:tentative="1">
      <w:start w:val="1"/>
      <w:numFmt w:val="bullet"/>
      <w:lvlText w:val=""/>
      <w:lvlJc w:val="left"/>
      <w:pPr>
        <w:tabs>
          <w:tab w:val="num" w:pos="3600"/>
        </w:tabs>
        <w:ind w:left="3600" w:hanging="360"/>
      </w:pPr>
      <w:rPr>
        <w:rFonts w:ascii="Symbol" w:hAnsi="Symbol" w:hint="default"/>
      </w:rPr>
    </w:lvl>
    <w:lvl w:ilvl="5" w:tplc="EFAC5458" w:tentative="1">
      <w:start w:val="1"/>
      <w:numFmt w:val="bullet"/>
      <w:lvlText w:val=""/>
      <w:lvlJc w:val="left"/>
      <w:pPr>
        <w:tabs>
          <w:tab w:val="num" w:pos="4320"/>
        </w:tabs>
        <w:ind w:left="4320" w:hanging="360"/>
      </w:pPr>
      <w:rPr>
        <w:rFonts w:ascii="Symbol" w:hAnsi="Symbol" w:hint="default"/>
      </w:rPr>
    </w:lvl>
    <w:lvl w:ilvl="6" w:tplc="19E01220" w:tentative="1">
      <w:start w:val="1"/>
      <w:numFmt w:val="bullet"/>
      <w:lvlText w:val=""/>
      <w:lvlJc w:val="left"/>
      <w:pPr>
        <w:tabs>
          <w:tab w:val="num" w:pos="5040"/>
        </w:tabs>
        <w:ind w:left="5040" w:hanging="360"/>
      </w:pPr>
      <w:rPr>
        <w:rFonts w:ascii="Symbol" w:hAnsi="Symbol" w:hint="default"/>
      </w:rPr>
    </w:lvl>
    <w:lvl w:ilvl="7" w:tplc="B532E048" w:tentative="1">
      <w:start w:val="1"/>
      <w:numFmt w:val="bullet"/>
      <w:lvlText w:val=""/>
      <w:lvlJc w:val="left"/>
      <w:pPr>
        <w:tabs>
          <w:tab w:val="num" w:pos="5760"/>
        </w:tabs>
        <w:ind w:left="5760" w:hanging="360"/>
      </w:pPr>
      <w:rPr>
        <w:rFonts w:ascii="Symbol" w:hAnsi="Symbol" w:hint="default"/>
      </w:rPr>
    </w:lvl>
    <w:lvl w:ilvl="8" w:tplc="EFE25FE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F572C80"/>
    <w:multiLevelType w:val="hybridMultilevel"/>
    <w:tmpl w:val="AF6EB854"/>
    <w:lvl w:ilvl="0" w:tplc="E904CA08">
      <w:start w:val="1"/>
      <w:numFmt w:val="bullet"/>
      <w:lvlText w:val=""/>
      <w:lvlJc w:val="left"/>
      <w:pPr>
        <w:tabs>
          <w:tab w:val="num" w:pos="720"/>
        </w:tabs>
        <w:ind w:left="720" w:hanging="360"/>
      </w:pPr>
      <w:rPr>
        <w:rFonts w:ascii="Symbol" w:hAnsi="Symbol" w:hint="default"/>
      </w:rPr>
    </w:lvl>
    <w:lvl w:ilvl="1" w:tplc="1F78AC34" w:tentative="1">
      <w:start w:val="1"/>
      <w:numFmt w:val="bullet"/>
      <w:lvlText w:val=""/>
      <w:lvlJc w:val="left"/>
      <w:pPr>
        <w:tabs>
          <w:tab w:val="num" w:pos="1440"/>
        </w:tabs>
        <w:ind w:left="1440" w:hanging="360"/>
      </w:pPr>
      <w:rPr>
        <w:rFonts w:ascii="Symbol" w:hAnsi="Symbol" w:hint="default"/>
      </w:rPr>
    </w:lvl>
    <w:lvl w:ilvl="2" w:tplc="F9F000AE" w:tentative="1">
      <w:start w:val="1"/>
      <w:numFmt w:val="bullet"/>
      <w:lvlText w:val=""/>
      <w:lvlJc w:val="left"/>
      <w:pPr>
        <w:tabs>
          <w:tab w:val="num" w:pos="2160"/>
        </w:tabs>
        <w:ind w:left="2160" w:hanging="360"/>
      </w:pPr>
      <w:rPr>
        <w:rFonts w:ascii="Symbol" w:hAnsi="Symbol" w:hint="default"/>
      </w:rPr>
    </w:lvl>
    <w:lvl w:ilvl="3" w:tplc="67B8737E" w:tentative="1">
      <w:start w:val="1"/>
      <w:numFmt w:val="bullet"/>
      <w:lvlText w:val=""/>
      <w:lvlJc w:val="left"/>
      <w:pPr>
        <w:tabs>
          <w:tab w:val="num" w:pos="2880"/>
        </w:tabs>
        <w:ind w:left="2880" w:hanging="360"/>
      </w:pPr>
      <w:rPr>
        <w:rFonts w:ascii="Symbol" w:hAnsi="Symbol" w:hint="default"/>
      </w:rPr>
    </w:lvl>
    <w:lvl w:ilvl="4" w:tplc="33FEFDF6" w:tentative="1">
      <w:start w:val="1"/>
      <w:numFmt w:val="bullet"/>
      <w:lvlText w:val=""/>
      <w:lvlJc w:val="left"/>
      <w:pPr>
        <w:tabs>
          <w:tab w:val="num" w:pos="3600"/>
        </w:tabs>
        <w:ind w:left="3600" w:hanging="360"/>
      </w:pPr>
      <w:rPr>
        <w:rFonts w:ascii="Symbol" w:hAnsi="Symbol" w:hint="default"/>
      </w:rPr>
    </w:lvl>
    <w:lvl w:ilvl="5" w:tplc="4D16B184" w:tentative="1">
      <w:start w:val="1"/>
      <w:numFmt w:val="bullet"/>
      <w:lvlText w:val=""/>
      <w:lvlJc w:val="left"/>
      <w:pPr>
        <w:tabs>
          <w:tab w:val="num" w:pos="4320"/>
        </w:tabs>
        <w:ind w:left="4320" w:hanging="360"/>
      </w:pPr>
      <w:rPr>
        <w:rFonts w:ascii="Symbol" w:hAnsi="Symbol" w:hint="default"/>
      </w:rPr>
    </w:lvl>
    <w:lvl w:ilvl="6" w:tplc="8BBC4AD6" w:tentative="1">
      <w:start w:val="1"/>
      <w:numFmt w:val="bullet"/>
      <w:lvlText w:val=""/>
      <w:lvlJc w:val="left"/>
      <w:pPr>
        <w:tabs>
          <w:tab w:val="num" w:pos="5040"/>
        </w:tabs>
        <w:ind w:left="5040" w:hanging="360"/>
      </w:pPr>
      <w:rPr>
        <w:rFonts w:ascii="Symbol" w:hAnsi="Symbol" w:hint="default"/>
      </w:rPr>
    </w:lvl>
    <w:lvl w:ilvl="7" w:tplc="6B1A6308" w:tentative="1">
      <w:start w:val="1"/>
      <w:numFmt w:val="bullet"/>
      <w:lvlText w:val=""/>
      <w:lvlJc w:val="left"/>
      <w:pPr>
        <w:tabs>
          <w:tab w:val="num" w:pos="5760"/>
        </w:tabs>
        <w:ind w:left="5760" w:hanging="360"/>
      </w:pPr>
      <w:rPr>
        <w:rFonts w:ascii="Symbol" w:hAnsi="Symbol" w:hint="default"/>
      </w:rPr>
    </w:lvl>
    <w:lvl w:ilvl="8" w:tplc="A4EEEF6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0E262CB"/>
    <w:multiLevelType w:val="hybridMultilevel"/>
    <w:tmpl w:val="905ECAB6"/>
    <w:lvl w:ilvl="0" w:tplc="4650C000">
      <w:start w:val="1"/>
      <w:numFmt w:val="bullet"/>
      <w:lvlText w:val=""/>
      <w:lvlJc w:val="left"/>
      <w:pPr>
        <w:tabs>
          <w:tab w:val="num" w:pos="720"/>
        </w:tabs>
        <w:ind w:left="720" w:hanging="360"/>
      </w:pPr>
      <w:rPr>
        <w:rFonts w:ascii="Symbol" w:hAnsi="Symbol" w:hint="default"/>
      </w:rPr>
    </w:lvl>
    <w:lvl w:ilvl="1" w:tplc="69C06492" w:tentative="1">
      <w:start w:val="1"/>
      <w:numFmt w:val="bullet"/>
      <w:lvlText w:val=""/>
      <w:lvlJc w:val="left"/>
      <w:pPr>
        <w:tabs>
          <w:tab w:val="num" w:pos="1440"/>
        </w:tabs>
        <w:ind w:left="1440" w:hanging="360"/>
      </w:pPr>
      <w:rPr>
        <w:rFonts w:ascii="Symbol" w:hAnsi="Symbol" w:hint="default"/>
      </w:rPr>
    </w:lvl>
    <w:lvl w:ilvl="2" w:tplc="9F5E4002" w:tentative="1">
      <w:start w:val="1"/>
      <w:numFmt w:val="bullet"/>
      <w:lvlText w:val=""/>
      <w:lvlJc w:val="left"/>
      <w:pPr>
        <w:tabs>
          <w:tab w:val="num" w:pos="2160"/>
        </w:tabs>
        <w:ind w:left="2160" w:hanging="360"/>
      </w:pPr>
      <w:rPr>
        <w:rFonts w:ascii="Symbol" w:hAnsi="Symbol" w:hint="default"/>
      </w:rPr>
    </w:lvl>
    <w:lvl w:ilvl="3" w:tplc="E834CC30" w:tentative="1">
      <w:start w:val="1"/>
      <w:numFmt w:val="bullet"/>
      <w:lvlText w:val=""/>
      <w:lvlJc w:val="left"/>
      <w:pPr>
        <w:tabs>
          <w:tab w:val="num" w:pos="2880"/>
        </w:tabs>
        <w:ind w:left="2880" w:hanging="360"/>
      </w:pPr>
      <w:rPr>
        <w:rFonts w:ascii="Symbol" w:hAnsi="Symbol" w:hint="default"/>
      </w:rPr>
    </w:lvl>
    <w:lvl w:ilvl="4" w:tplc="F69AF592" w:tentative="1">
      <w:start w:val="1"/>
      <w:numFmt w:val="bullet"/>
      <w:lvlText w:val=""/>
      <w:lvlJc w:val="left"/>
      <w:pPr>
        <w:tabs>
          <w:tab w:val="num" w:pos="3600"/>
        </w:tabs>
        <w:ind w:left="3600" w:hanging="360"/>
      </w:pPr>
      <w:rPr>
        <w:rFonts w:ascii="Symbol" w:hAnsi="Symbol" w:hint="default"/>
      </w:rPr>
    </w:lvl>
    <w:lvl w:ilvl="5" w:tplc="AAA64320" w:tentative="1">
      <w:start w:val="1"/>
      <w:numFmt w:val="bullet"/>
      <w:lvlText w:val=""/>
      <w:lvlJc w:val="left"/>
      <w:pPr>
        <w:tabs>
          <w:tab w:val="num" w:pos="4320"/>
        </w:tabs>
        <w:ind w:left="4320" w:hanging="360"/>
      </w:pPr>
      <w:rPr>
        <w:rFonts w:ascii="Symbol" w:hAnsi="Symbol" w:hint="default"/>
      </w:rPr>
    </w:lvl>
    <w:lvl w:ilvl="6" w:tplc="8876954E" w:tentative="1">
      <w:start w:val="1"/>
      <w:numFmt w:val="bullet"/>
      <w:lvlText w:val=""/>
      <w:lvlJc w:val="left"/>
      <w:pPr>
        <w:tabs>
          <w:tab w:val="num" w:pos="5040"/>
        </w:tabs>
        <w:ind w:left="5040" w:hanging="360"/>
      </w:pPr>
      <w:rPr>
        <w:rFonts w:ascii="Symbol" w:hAnsi="Symbol" w:hint="default"/>
      </w:rPr>
    </w:lvl>
    <w:lvl w:ilvl="7" w:tplc="69926F20" w:tentative="1">
      <w:start w:val="1"/>
      <w:numFmt w:val="bullet"/>
      <w:lvlText w:val=""/>
      <w:lvlJc w:val="left"/>
      <w:pPr>
        <w:tabs>
          <w:tab w:val="num" w:pos="5760"/>
        </w:tabs>
        <w:ind w:left="5760" w:hanging="360"/>
      </w:pPr>
      <w:rPr>
        <w:rFonts w:ascii="Symbol" w:hAnsi="Symbol" w:hint="default"/>
      </w:rPr>
    </w:lvl>
    <w:lvl w:ilvl="8" w:tplc="AA2A843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0E80894"/>
    <w:multiLevelType w:val="hybridMultilevel"/>
    <w:tmpl w:val="761EF648"/>
    <w:lvl w:ilvl="0" w:tplc="E042FF8C">
      <w:start w:val="1"/>
      <w:numFmt w:val="bullet"/>
      <w:lvlText w:val=""/>
      <w:lvlJc w:val="left"/>
      <w:pPr>
        <w:tabs>
          <w:tab w:val="num" w:pos="720"/>
        </w:tabs>
        <w:ind w:left="720" w:hanging="360"/>
      </w:pPr>
      <w:rPr>
        <w:rFonts w:ascii="Symbol" w:hAnsi="Symbol" w:hint="default"/>
      </w:rPr>
    </w:lvl>
    <w:lvl w:ilvl="1" w:tplc="545E358E" w:tentative="1">
      <w:start w:val="1"/>
      <w:numFmt w:val="bullet"/>
      <w:lvlText w:val=""/>
      <w:lvlJc w:val="left"/>
      <w:pPr>
        <w:tabs>
          <w:tab w:val="num" w:pos="1440"/>
        </w:tabs>
        <w:ind w:left="1440" w:hanging="360"/>
      </w:pPr>
      <w:rPr>
        <w:rFonts w:ascii="Symbol" w:hAnsi="Symbol" w:hint="default"/>
      </w:rPr>
    </w:lvl>
    <w:lvl w:ilvl="2" w:tplc="01D487C4" w:tentative="1">
      <w:start w:val="1"/>
      <w:numFmt w:val="bullet"/>
      <w:lvlText w:val=""/>
      <w:lvlJc w:val="left"/>
      <w:pPr>
        <w:tabs>
          <w:tab w:val="num" w:pos="2160"/>
        </w:tabs>
        <w:ind w:left="2160" w:hanging="360"/>
      </w:pPr>
      <w:rPr>
        <w:rFonts w:ascii="Symbol" w:hAnsi="Symbol" w:hint="default"/>
      </w:rPr>
    </w:lvl>
    <w:lvl w:ilvl="3" w:tplc="107A7452" w:tentative="1">
      <w:start w:val="1"/>
      <w:numFmt w:val="bullet"/>
      <w:lvlText w:val=""/>
      <w:lvlJc w:val="left"/>
      <w:pPr>
        <w:tabs>
          <w:tab w:val="num" w:pos="2880"/>
        </w:tabs>
        <w:ind w:left="2880" w:hanging="360"/>
      </w:pPr>
      <w:rPr>
        <w:rFonts w:ascii="Symbol" w:hAnsi="Symbol" w:hint="default"/>
      </w:rPr>
    </w:lvl>
    <w:lvl w:ilvl="4" w:tplc="E446E65C" w:tentative="1">
      <w:start w:val="1"/>
      <w:numFmt w:val="bullet"/>
      <w:lvlText w:val=""/>
      <w:lvlJc w:val="left"/>
      <w:pPr>
        <w:tabs>
          <w:tab w:val="num" w:pos="3600"/>
        </w:tabs>
        <w:ind w:left="3600" w:hanging="360"/>
      </w:pPr>
      <w:rPr>
        <w:rFonts w:ascii="Symbol" w:hAnsi="Symbol" w:hint="default"/>
      </w:rPr>
    </w:lvl>
    <w:lvl w:ilvl="5" w:tplc="049ADEEA" w:tentative="1">
      <w:start w:val="1"/>
      <w:numFmt w:val="bullet"/>
      <w:lvlText w:val=""/>
      <w:lvlJc w:val="left"/>
      <w:pPr>
        <w:tabs>
          <w:tab w:val="num" w:pos="4320"/>
        </w:tabs>
        <w:ind w:left="4320" w:hanging="360"/>
      </w:pPr>
      <w:rPr>
        <w:rFonts w:ascii="Symbol" w:hAnsi="Symbol" w:hint="default"/>
      </w:rPr>
    </w:lvl>
    <w:lvl w:ilvl="6" w:tplc="739829FC" w:tentative="1">
      <w:start w:val="1"/>
      <w:numFmt w:val="bullet"/>
      <w:lvlText w:val=""/>
      <w:lvlJc w:val="left"/>
      <w:pPr>
        <w:tabs>
          <w:tab w:val="num" w:pos="5040"/>
        </w:tabs>
        <w:ind w:left="5040" w:hanging="360"/>
      </w:pPr>
      <w:rPr>
        <w:rFonts w:ascii="Symbol" w:hAnsi="Symbol" w:hint="default"/>
      </w:rPr>
    </w:lvl>
    <w:lvl w:ilvl="7" w:tplc="18C6A7B4" w:tentative="1">
      <w:start w:val="1"/>
      <w:numFmt w:val="bullet"/>
      <w:lvlText w:val=""/>
      <w:lvlJc w:val="left"/>
      <w:pPr>
        <w:tabs>
          <w:tab w:val="num" w:pos="5760"/>
        </w:tabs>
        <w:ind w:left="5760" w:hanging="360"/>
      </w:pPr>
      <w:rPr>
        <w:rFonts w:ascii="Symbol" w:hAnsi="Symbol" w:hint="default"/>
      </w:rPr>
    </w:lvl>
    <w:lvl w:ilvl="8" w:tplc="15F4A3D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8A218CF"/>
    <w:multiLevelType w:val="hybridMultilevel"/>
    <w:tmpl w:val="FFDE890E"/>
    <w:lvl w:ilvl="0" w:tplc="82768584">
      <w:start w:val="1"/>
      <w:numFmt w:val="bullet"/>
      <w:lvlText w:val=""/>
      <w:lvlJc w:val="left"/>
      <w:pPr>
        <w:tabs>
          <w:tab w:val="num" w:pos="720"/>
        </w:tabs>
        <w:ind w:left="720" w:hanging="360"/>
      </w:pPr>
      <w:rPr>
        <w:rFonts w:ascii="Symbol" w:hAnsi="Symbol" w:hint="default"/>
      </w:rPr>
    </w:lvl>
    <w:lvl w:ilvl="1" w:tplc="A5E6F48C" w:tentative="1">
      <w:start w:val="1"/>
      <w:numFmt w:val="bullet"/>
      <w:lvlText w:val=""/>
      <w:lvlJc w:val="left"/>
      <w:pPr>
        <w:tabs>
          <w:tab w:val="num" w:pos="1440"/>
        </w:tabs>
        <w:ind w:left="1440" w:hanging="360"/>
      </w:pPr>
      <w:rPr>
        <w:rFonts w:ascii="Symbol" w:hAnsi="Symbol" w:hint="default"/>
      </w:rPr>
    </w:lvl>
    <w:lvl w:ilvl="2" w:tplc="49500706" w:tentative="1">
      <w:start w:val="1"/>
      <w:numFmt w:val="bullet"/>
      <w:lvlText w:val=""/>
      <w:lvlJc w:val="left"/>
      <w:pPr>
        <w:tabs>
          <w:tab w:val="num" w:pos="2160"/>
        </w:tabs>
        <w:ind w:left="2160" w:hanging="360"/>
      </w:pPr>
      <w:rPr>
        <w:rFonts w:ascii="Symbol" w:hAnsi="Symbol" w:hint="default"/>
      </w:rPr>
    </w:lvl>
    <w:lvl w:ilvl="3" w:tplc="C16E21C0" w:tentative="1">
      <w:start w:val="1"/>
      <w:numFmt w:val="bullet"/>
      <w:lvlText w:val=""/>
      <w:lvlJc w:val="left"/>
      <w:pPr>
        <w:tabs>
          <w:tab w:val="num" w:pos="2880"/>
        </w:tabs>
        <w:ind w:left="2880" w:hanging="360"/>
      </w:pPr>
      <w:rPr>
        <w:rFonts w:ascii="Symbol" w:hAnsi="Symbol" w:hint="default"/>
      </w:rPr>
    </w:lvl>
    <w:lvl w:ilvl="4" w:tplc="30324584" w:tentative="1">
      <w:start w:val="1"/>
      <w:numFmt w:val="bullet"/>
      <w:lvlText w:val=""/>
      <w:lvlJc w:val="left"/>
      <w:pPr>
        <w:tabs>
          <w:tab w:val="num" w:pos="3600"/>
        </w:tabs>
        <w:ind w:left="3600" w:hanging="360"/>
      </w:pPr>
      <w:rPr>
        <w:rFonts w:ascii="Symbol" w:hAnsi="Symbol" w:hint="default"/>
      </w:rPr>
    </w:lvl>
    <w:lvl w:ilvl="5" w:tplc="386851A4" w:tentative="1">
      <w:start w:val="1"/>
      <w:numFmt w:val="bullet"/>
      <w:lvlText w:val=""/>
      <w:lvlJc w:val="left"/>
      <w:pPr>
        <w:tabs>
          <w:tab w:val="num" w:pos="4320"/>
        </w:tabs>
        <w:ind w:left="4320" w:hanging="360"/>
      </w:pPr>
      <w:rPr>
        <w:rFonts w:ascii="Symbol" w:hAnsi="Symbol" w:hint="default"/>
      </w:rPr>
    </w:lvl>
    <w:lvl w:ilvl="6" w:tplc="97BEC58E" w:tentative="1">
      <w:start w:val="1"/>
      <w:numFmt w:val="bullet"/>
      <w:lvlText w:val=""/>
      <w:lvlJc w:val="left"/>
      <w:pPr>
        <w:tabs>
          <w:tab w:val="num" w:pos="5040"/>
        </w:tabs>
        <w:ind w:left="5040" w:hanging="360"/>
      </w:pPr>
      <w:rPr>
        <w:rFonts w:ascii="Symbol" w:hAnsi="Symbol" w:hint="default"/>
      </w:rPr>
    </w:lvl>
    <w:lvl w:ilvl="7" w:tplc="8C1EFC00" w:tentative="1">
      <w:start w:val="1"/>
      <w:numFmt w:val="bullet"/>
      <w:lvlText w:val=""/>
      <w:lvlJc w:val="left"/>
      <w:pPr>
        <w:tabs>
          <w:tab w:val="num" w:pos="5760"/>
        </w:tabs>
        <w:ind w:left="5760" w:hanging="360"/>
      </w:pPr>
      <w:rPr>
        <w:rFonts w:ascii="Symbol" w:hAnsi="Symbol" w:hint="default"/>
      </w:rPr>
    </w:lvl>
    <w:lvl w:ilvl="8" w:tplc="2028E8F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9457F1C"/>
    <w:multiLevelType w:val="hybridMultilevel"/>
    <w:tmpl w:val="90E2BD66"/>
    <w:lvl w:ilvl="0" w:tplc="65781FB0">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EE66DC"/>
    <w:multiLevelType w:val="hybridMultilevel"/>
    <w:tmpl w:val="A094F1D2"/>
    <w:lvl w:ilvl="0" w:tplc="A768E244">
      <w:start w:val="1"/>
      <w:numFmt w:val="bullet"/>
      <w:lvlText w:val=""/>
      <w:lvlJc w:val="left"/>
      <w:pPr>
        <w:tabs>
          <w:tab w:val="num" w:pos="720"/>
        </w:tabs>
        <w:ind w:left="720" w:hanging="360"/>
      </w:pPr>
      <w:rPr>
        <w:rFonts w:ascii="Symbol" w:hAnsi="Symbol" w:hint="default"/>
      </w:rPr>
    </w:lvl>
    <w:lvl w:ilvl="1" w:tplc="FA7C1596" w:tentative="1">
      <w:start w:val="1"/>
      <w:numFmt w:val="bullet"/>
      <w:lvlText w:val=""/>
      <w:lvlJc w:val="left"/>
      <w:pPr>
        <w:tabs>
          <w:tab w:val="num" w:pos="1440"/>
        </w:tabs>
        <w:ind w:left="1440" w:hanging="360"/>
      </w:pPr>
      <w:rPr>
        <w:rFonts w:ascii="Symbol" w:hAnsi="Symbol" w:hint="default"/>
      </w:rPr>
    </w:lvl>
    <w:lvl w:ilvl="2" w:tplc="839EA43A" w:tentative="1">
      <w:start w:val="1"/>
      <w:numFmt w:val="bullet"/>
      <w:lvlText w:val=""/>
      <w:lvlJc w:val="left"/>
      <w:pPr>
        <w:tabs>
          <w:tab w:val="num" w:pos="2160"/>
        </w:tabs>
        <w:ind w:left="2160" w:hanging="360"/>
      </w:pPr>
      <w:rPr>
        <w:rFonts w:ascii="Symbol" w:hAnsi="Symbol" w:hint="default"/>
      </w:rPr>
    </w:lvl>
    <w:lvl w:ilvl="3" w:tplc="F7EA6CCC" w:tentative="1">
      <w:start w:val="1"/>
      <w:numFmt w:val="bullet"/>
      <w:lvlText w:val=""/>
      <w:lvlJc w:val="left"/>
      <w:pPr>
        <w:tabs>
          <w:tab w:val="num" w:pos="2880"/>
        </w:tabs>
        <w:ind w:left="2880" w:hanging="360"/>
      </w:pPr>
      <w:rPr>
        <w:rFonts w:ascii="Symbol" w:hAnsi="Symbol" w:hint="default"/>
      </w:rPr>
    </w:lvl>
    <w:lvl w:ilvl="4" w:tplc="2A3C97AE" w:tentative="1">
      <w:start w:val="1"/>
      <w:numFmt w:val="bullet"/>
      <w:lvlText w:val=""/>
      <w:lvlJc w:val="left"/>
      <w:pPr>
        <w:tabs>
          <w:tab w:val="num" w:pos="3600"/>
        </w:tabs>
        <w:ind w:left="3600" w:hanging="360"/>
      </w:pPr>
      <w:rPr>
        <w:rFonts w:ascii="Symbol" w:hAnsi="Symbol" w:hint="default"/>
      </w:rPr>
    </w:lvl>
    <w:lvl w:ilvl="5" w:tplc="924ACEAA" w:tentative="1">
      <w:start w:val="1"/>
      <w:numFmt w:val="bullet"/>
      <w:lvlText w:val=""/>
      <w:lvlJc w:val="left"/>
      <w:pPr>
        <w:tabs>
          <w:tab w:val="num" w:pos="4320"/>
        </w:tabs>
        <w:ind w:left="4320" w:hanging="360"/>
      </w:pPr>
      <w:rPr>
        <w:rFonts w:ascii="Symbol" w:hAnsi="Symbol" w:hint="default"/>
      </w:rPr>
    </w:lvl>
    <w:lvl w:ilvl="6" w:tplc="C5E0A724" w:tentative="1">
      <w:start w:val="1"/>
      <w:numFmt w:val="bullet"/>
      <w:lvlText w:val=""/>
      <w:lvlJc w:val="left"/>
      <w:pPr>
        <w:tabs>
          <w:tab w:val="num" w:pos="5040"/>
        </w:tabs>
        <w:ind w:left="5040" w:hanging="360"/>
      </w:pPr>
      <w:rPr>
        <w:rFonts w:ascii="Symbol" w:hAnsi="Symbol" w:hint="default"/>
      </w:rPr>
    </w:lvl>
    <w:lvl w:ilvl="7" w:tplc="BC22EA0C" w:tentative="1">
      <w:start w:val="1"/>
      <w:numFmt w:val="bullet"/>
      <w:lvlText w:val=""/>
      <w:lvlJc w:val="left"/>
      <w:pPr>
        <w:tabs>
          <w:tab w:val="num" w:pos="5760"/>
        </w:tabs>
        <w:ind w:left="5760" w:hanging="360"/>
      </w:pPr>
      <w:rPr>
        <w:rFonts w:ascii="Symbol" w:hAnsi="Symbol" w:hint="default"/>
      </w:rPr>
    </w:lvl>
    <w:lvl w:ilvl="8" w:tplc="50CCF18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471168A"/>
    <w:multiLevelType w:val="hybridMultilevel"/>
    <w:tmpl w:val="E594E8EA"/>
    <w:lvl w:ilvl="0" w:tplc="EA1E381A">
      <w:start w:val="1"/>
      <w:numFmt w:val="bullet"/>
      <w:lvlText w:val=""/>
      <w:lvlJc w:val="left"/>
      <w:pPr>
        <w:tabs>
          <w:tab w:val="num" w:pos="720"/>
        </w:tabs>
        <w:ind w:left="720" w:hanging="360"/>
      </w:pPr>
      <w:rPr>
        <w:rFonts w:ascii="Symbol" w:hAnsi="Symbol" w:hint="default"/>
      </w:rPr>
    </w:lvl>
    <w:lvl w:ilvl="1" w:tplc="C71E7F62" w:tentative="1">
      <w:start w:val="1"/>
      <w:numFmt w:val="bullet"/>
      <w:lvlText w:val=""/>
      <w:lvlJc w:val="left"/>
      <w:pPr>
        <w:tabs>
          <w:tab w:val="num" w:pos="1440"/>
        </w:tabs>
        <w:ind w:left="1440" w:hanging="360"/>
      </w:pPr>
      <w:rPr>
        <w:rFonts w:ascii="Symbol" w:hAnsi="Symbol" w:hint="default"/>
      </w:rPr>
    </w:lvl>
    <w:lvl w:ilvl="2" w:tplc="6A8AC102" w:tentative="1">
      <w:start w:val="1"/>
      <w:numFmt w:val="bullet"/>
      <w:lvlText w:val=""/>
      <w:lvlJc w:val="left"/>
      <w:pPr>
        <w:tabs>
          <w:tab w:val="num" w:pos="2160"/>
        </w:tabs>
        <w:ind w:left="2160" w:hanging="360"/>
      </w:pPr>
      <w:rPr>
        <w:rFonts w:ascii="Symbol" w:hAnsi="Symbol" w:hint="default"/>
      </w:rPr>
    </w:lvl>
    <w:lvl w:ilvl="3" w:tplc="FA760C14" w:tentative="1">
      <w:start w:val="1"/>
      <w:numFmt w:val="bullet"/>
      <w:lvlText w:val=""/>
      <w:lvlJc w:val="left"/>
      <w:pPr>
        <w:tabs>
          <w:tab w:val="num" w:pos="2880"/>
        </w:tabs>
        <w:ind w:left="2880" w:hanging="360"/>
      </w:pPr>
      <w:rPr>
        <w:rFonts w:ascii="Symbol" w:hAnsi="Symbol" w:hint="default"/>
      </w:rPr>
    </w:lvl>
    <w:lvl w:ilvl="4" w:tplc="B2169FE2" w:tentative="1">
      <w:start w:val="1"/>
      <w:numFmt w:val="bullet"/>
      <w:lvlText w:val=""/>
      <w:lvlJc w:val="left"/>
      <w:pPr>
        <w:tabs>
          <w:tab w:val="num" w:pos="3600"/>
        </w:tabs>
        <w:ind w:left="3600" w:hanging="360"/>
      </w:pPr>
      <w:rPr>
        <w:rFonts w:ascii="Symbol" w:hAnsi="Symbol" w:hint="default"/>
      </w:rPr>
    </w:lvl>
    <w:lvl w:ilvl="5" w:tplc="26F62BA8" w:tentative="1">
      <w:start w:val="1"/>
      <w:numFmt w:val="bullet"/>
      <w:lvlText w:val=""/>
      <w:lvlJc w:val="left"/>
      <w:pPr>
        <w:tabs>
          <w:tab w:val="num" w:pos="4320"/>
        </w:tabs>
        <w:ind w:left="4320" w:hanging="360"/>
      </w:pPr>
      <w:rPr>
        <w:rFonts w:ascii="Symbol" w:hAnsi="Symbol" w:hint="default"/>
      </w:rPr>
    </w:lvl>
    <w:lvl w:ilvl="6" w:tplc="2916920E" w:tentative="1">
      <w:start w:val="1"/>
      <w:numFmt w:val="bullet"/>
      <w:lvlText w:val=""/>
      <w:lvlJc w:val="left"/>
      <w:pPr>
        <w:tabs>
          <w:tab w:val="num" w:pos="5040"/>
        </w:tabs>
        <w:ind w:left="5040" w:hanging="360"/>
      </w:pPr>
      <w:rPr>
        <w:rFonts w:ascii="Symbol" w:hAnsi="Symbol" w:hint="default"/>
      </w:rPr>
    </w:lvl>
    <w:lvl w:ilvl="7" w:tplc="9924A728" w:tentative="1">
      <w:start w:val="1"/>
      <w:numFmt w:val="bullet"/>
      <w:lvlText w:val=""/>
      <w:lvlJc w:val="left"/>
      <w:pPr>
        <w:tabs>
          <w:tab w:val="num" w:pos="5760"/>
        </w:tabs>
        <w:ind w:left="5760" w:hanging="360"/>
      </w:pPr>
      <w:rPr>
        <w:rFonts w:ascii="Symbol" w:hAnsi="Symbol" w:hint="default"/>
      </w:rPr>
    </w:lvl>
    <w:lvl w:ilvl="8" w:tplc="1478A4F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851365"/>
    <w:multiLevelType w:val="hybridMultilevel"/>
    <w:tmpl w:val="8A0430B2"/>
    <w:lvl w:ilvl="0" w:tplc="76E81FC8">
      <w:start w:val="1"/>
      <w:numFmt w:val="bullet"/>
      <w:lvlText w:val=""/>
      <w:lvlJc w:val="left"/>
      <w:pPr>
        <w:tabs>
          <w:tab w:val="num" w:pos="720"/>
        </w:tabs>
        <w:ind w:left="720" w:hanging="360"/>
      </w:pPr>
      <w:rPr>
        <w:rFonts w:ascii="Symbol" w:hAnsi="Symbol" w:hint="default"/>
      </w:rPr>
    </w:lvl>
    <w:lvl w:ilvl="1" w:tplc="88F45C60" w:tentative="1">
      <w:start w:val="1"/>
      <w:numFmt w:val="bullet"/>
      <w:lvlText w:val=""/>
      <w:lvlJc w:val="left"/>
      <w:pPr>
        <w:tabs>
          <w:tab w:val="num" w:pos="1440"/>
        </w:tabs>
        <w:ind w:left="1440" w:hanging="360"/>
      </w:pPr>
      <w:rPr>
        <w:rFonts w:ascii="Symbol" w:hAnsi="Symbol" w:hint="default"/>
      </w:rPr>
    </w:lvl>
    <w:lvl w:ilvl="2" w:tplc="337A5DE2" w:tentative="1">
      <w:start w:val="1"/>
      <w:numFmt w:val="bullet"/>
      <w:lvlText w:val=""/>
      <w:lvlJc w:val="left"/>
      <w:pPr>
        <w:tabs>
          <w:tab w:val="num" w:pos="2160"/>
        </w:tabs>
        <w:ind w:left="2160" w:hanging="360"/>
      </w:pPr>
      <w:rPr>
        <w:rFonts w:ascii="Symbol" w:hAnsi="Symbol" w:hint="default"/>
      </w:rPr>
    </w:lvl>
    <w:lvl w:ilvl="3" w:tplc="16A40146" w:tentative="1">
      <w:start w:val="1"/>
      <w:numFmt w:val="bullet"/>
      <w:lvlText w:val=""/>
      <w:lvlJc w:val="left"/>
      <w:pPr>
        <w:tabs>
          <w:tab w:val="num" w:pos="2880"/>
        </w:tabs>
        <w:ind w:left="2880" w:hanging="360"/>
      </w:pPr>
      <w:rPr>
        <w:rFonts w:ascii="Symbol" w:hAnsi="Symbol" w:hint="default"/>
      </w:rPr>
    </w:lvl>
    <w:lvl w:ilvl="4" w:tplc="4DE0FF68" w:tentative="1">
      <w:start w:val="1"/>
      <w:numFmt w:val="bullet"/>
      <w:lvlText w:val=""/>
      <w:lvlJc w:val="left"/>
      <w:pPr>
        <w:tabs>
          <w:tab w:val="num" w:pos="3600"/>
        </w:tabs>
        <w:ind w:left="3600" w:hanging="360"/>
      </w:pPr>
      <w:rPr>
        <w:rFonts w:ascii="Symbol" w:hAnsi="Symbol" w:hint="default"/>
      </w:rPr>
    </w:lvl>
    <w:lvl w:ilvl="5" w:tplc="DCBA81BE" w:tentative="1">
      <w:start w:val="1"/>
      <w:numFmt w:val="bullet"/>
      <w:lvlText w:val=""/>
      <w:lvlJc w:val="left"/>
      <w:pPr>
        <w:tabs>
          <w:tab w:val="num" w:pos="4320"/>
        </w:tabs>
        <w:ind w:left="4320" w:hanging="360"/>
      </w:pPr>
      <w:rPr>
        <w:rFonts w:ascii="Symbol" w:hAnsi="Symbol" w:hint="default"/>
      </w:rPr>
    </w:lvl>
    <w:lvl w:ilvl="6" w:tplc="DCB8062E" w:tentative="1">
      <w:start w:val="1"/>
      <w:numFmt w:val="bullet"/>
      <w:lvlText w:val=""/>
      <w:lvlJc w:val="left"/>
      <w:pPr>
        <w:tabs>
          <w:tab w:val="num" w:pos="5040"/>
        </w:tabs>
        <w:ind w:left="5040" w:hanging="360"/>
      </w:pPr>
      <w:rPr>
        <w:rFonts w:ascii="Symbol" w:hAnsi="Symbol" w:hint="default"/>
      </w:rPr>
    </w:lvl>
    <w:lvl w:ilvl="7" w:tplc="68DC2572" w:tentative="1">
      <w:start w:val="1"/>
      <w:numFmt w:val="bullet"/>
      <w:lvlText w:val=""/>
      <w:lvlJc w:val="left"/>
      <w:pPr>
        <w:tabs>
          <w:tab w:val="num" w:pos="5760"/>
        </w:tabs>
        <w:ind w:left="5760" w:hanging="360"/>
      </w:pPr>
      <w:rPr>
        <w:rFonts w:ascii="Symbol" w:hAnsi="Symbol" w:hint="default"/>
      </w:rPr>
    </w:lvl>
    <w:lvl w:ilvl="8" w:tplc="0A40856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52C6E28"/>
    <w:multiLevelType w:val="hybridMultilevel"/>
    <w:tmpl w:val="8EFE3D48"/>
    <w:lvl w:ilvl="0" w:tplc="3F3686DE">
      <w:start w:val="1"/>
      <w:numFmt w:val="bullet"/>
      <w:lvlText w:val=""/>
      <w:lvlJc w:val="left"/>
      <w:pPr>
        <w:tabs>
          <w:tab w:val="num" w:pos="720"/>
        </w:tabs>
        <w:ind w:left="720" w:hanging="360"/>
      </w:pPr>
      <w:rPr>
        <w:rFonts w:ascii="Symbol" w:hAnsi="Symbol" w:hint="default"/>
      </w:rPr>
    </w:lvl>
    <w:lvl w:ilvl="1" w:tplc="9C0C1F24" w:tentative="1">
      <w:start w:val="1"/>
      <w:numFmt w:val="bullet"/>
      <w:lvlText w:val=""/>
      <w:lvlJc w:val="left"/>
      <w:pPr>
        <w:tabs>
          <w:tab w:val="num" w:pos="1440"/>
        </w:tabs>
        <w:ind w:left="1440" w:hanging="360"/>
      </w:pPr>
      <w:rPr>
        <w:rFonts w:ascii="Symbol" w:hAnsi="Symbol" w:hint="default"/>
      </w:rPr>
    </w:lvl>
    <w:lvl w:ilvl="2" w:tplc="01CA013E" w:tentative="1">
      <w:start w:val="1"/>
      <w:numFmt w:val="bullet"/>
      <w:lvlText w:val=""/>
      <w:lvlJc w:val="left"/>
      <w:pPr>
        <w:tabs>
          <w:tab w:val="num" w:pos="2160"/>
        </w:tabs>
        <w:ind w:left="2160" w:hanging="360"/>
      </w:pPr>
      <w:rPr>
        <w:rFonts w:ascii="Symbol" w:hAnsi="Symbol" w:hint="default"/>
      </w:rPr>
    </w:lvl>
    <w:lvl w:ilvl="3" w:tplc="2922783E" w:tentative="1">
      <w:start w:val="1"/>
      <w:numFmt w:val="bullet"/>
      <w:lvlText w:val=""/>
      <w:lvlJc w:val="left"/>
      <w:pPr>
        <w:tabs>
          <w:tab w:val="num" w:pos="2880"/>
        </w:tabs>
        <w:ind w:left="2880" w:hanging="360"/>
      </w:pPr>
      <w:rPr>
        <w:rFonts w:ascii="Symbol" w:hAnsi="Symbol" w:hint="default"/>
      </w:rPr>
    </w:lvl>
    <w:lvl w:ilvl="4" w:tplc="3E42E14A" w:tentative="1">
      <w:start w:val="1"/>
      <w:numFmt w:val="bullet"/>
      <w:lvlText w:val=""/>
      <w:lvlJc w:val="left"/>
      <w:pPr>
        <w:tabs>
          <w:tab w:val="num" w:pos="3600"/>
        </w:tabs>
        <w:ind w:left="3600" w:hanging="360"/>
      </w:pPr>
      <w:rPr>
        <w:rFonts w:ascii="Symbol" w:hAnsi="Symbol" w:hint="default"/>
      </w:rPr>
    </w:lvl>
    <w:lvl w:ilvl="5" w:tplc="70B655F4" w:tentative="1">
      <w:start w:val="1"/>
      <w:numFmt w:val="bullet"/>
      <w:lvlText w:val=""/>
      <w:lvlJc w:val="left"/>
      <w:pPr>
        <w:tabs>
          <w:tab w:val="num" w:pos="4320"/>
        </w:tabs>
        <w:ind w:left="4320" w:hanging="360"/>
      </w:pPr>
      <w:rPr>
        <w:rFonts w:ascii="Symbol" w:hAnsi="Symbol" w:hint="default"/>
      </w:rPr>
    </w:lvl>
    <w:lvl w:ilvl="6" w:tplc="E604DF94" w:tentative="1">
      <w:start w:val="1"/>
      <w:numFmt w:val="bullet"/>
      <w:lvlText w:val=""/>
      <w:lvlJc w:val="left"/>
      <w:pPr>
        <w:tabs>
          <w:tab w:val="num" w:pos="5040"/>
        </w:tabs>
        <w:ind w:left="5040" w:hanging="360"/>
      </w:pPr>
      <w:rPr>
        <w:rFonts w:ascii="Symbol" w:hAnsi="Symbol" w:hint="default"/>
      </w:rPr>
    </w:lvl>
    <w:lvl w:ilvl="7" w:tplc="BF6898D8" w:tentative="1">
      <w:start w:val="1"/>
      <w:numFmt w:val="bullet"/>
      <w:lvlText w:val=""/>
      <w:lvlJc w:val="left"/>
      <w:pPr>
        <w:tabs>
          <w:tab w:val="num" w:pos="5760"/>
        </w:tabs>
        <w:ind w:left="5760" w:hanging="360"/>
      </w:pPr>
      <w:rPr>
        <w:rFonts w:ascii="Symbol" w:hAnsi="Symbol" w:hint="default"/>
      </w:rPr>
    </w:lvl>
    <w:lvl w:ilvl="8" w:tplc="418625B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E3C1A4F"/>
    <w:multiLevelType w:val="hybridMultilevel"/>
    <w:tmpl w:val="1E0C2706"/>
    <w:lvl w:ilvl="0" w:tplc="646264DE">
      <w:start w:val="1"/>
      <w:numFmt w:val="bullet"/>
      <w:lvlText w:val=""/>
      <w:lvlJc w:val="left"/>
      <w:pPr>
        <w:tabs>
          <w:tab w:val="num" w:pos="720"/>
        </w:tabs>
        <w:ind w:left="720" w:hanging="360"/>
      </w:pPr>
      <w:rPr>
        <w:rFonts w:ascii="Symbol" w:hAnsi="Symbol" w:hint="default"/>
      </w:rPr>
    </w:lvl>
    <w:lvl w:ilvl="1" w:tplc="0CD6B47E" w:tentative="1">
      <w:start w:val="1"/>
      <w:numFmt w:val="bullet"/>
      <w:lvlText w:val=""/>
      <w:lvlJc w:val="left"/>
      <w:pPr>
        <w:tabs>
          <w:tab w:val="num" w:pos="1440"/>
        </w:tabs>
        <w:ind w:left="1440" w:hanging="360"/>
      </w:pPr>
      <w:rPr>
        <w:rFonts w:ascii="Symbol" w:hAnsi="Symbol" w:hint="default"/>
      </w:rPr>
    </w:lvl>
    <w:lvl w:ilvl="2" w:tplc="C8DA08A8" w:tentative="1">
      <w:start w:val="1"/>
      <w:numFmt w:val="bullet"/>
      <w:lvlText w:val=""/>
      <w:lvlJc w:val="left"/>
      <w:pPr>
        <w:tabs>
          <w:tab w:val="num" w:pos="2160"/>
        </w:tabs>
        <w:ind w:left="2160" w:hanging="360"/>
      </w:pPr>
      <w:rPr>
        <w:rFonts w:ascii="Symbol" w:hAnsi="Symbol" w:hint="default"/>
      </w:rPr>
    </w:lvl>
    <w:lvl w:ilvl="3" w:tplc="72B6401E" w:tentative="1">
      <w:start w:val="1"/>
      <w:numFmt w:val="bullet"/>
      <w:lvlText w:val=""/>
      <w:lvlJc w:val="left"/>
      <w:pPr>
        <w:tabs>
          <w:tab w:val="num" w:pos="2880"/>
        </w:tabs>
        <w:ind w:left="2880" w:hanging="360"/>
      </w:pPr>
      <w:rPr>
        <w:rFonts w:ascii="Symbol" w:hAnsi="Symbol" w:hint="default"/>
      </w:rPr>
    </w:lvl>
    <w:lvl w:ilvl="4" w:tplc="17649BB4" w:tentative="1">
      <w:start w:val="1"/>
      <w:numFmt w:val="bullet"/>
      <w:lvlText w:val=""/>
      <w:lvlJc w:val="left"/>
      <w:pPr>
        <w:tabs>
          <w:tab w:val="num" w:pos="3600"/>
        </w:tabs>
        <w:ind w:left="3600" w:hanging="360"/>
      </w:pPr>
      <w:rPr>
        <w:rFonts w:ascii="Symbol" w:hAnsi="Symbol" w:hint="default"/>
      </w:rPr>
    </w:lvl>
    <w:lvl w:ilvl="5" w:tplc="C8285E12" w:tentative="1">
      <w:start w:val="1"/>
      <w:numFmt w:val="bullet"/>
      <w:lvlText w:val=""/>
      <w:lvlJc w:val="left"/>
      <w:pPr>
        <w:tabs>
          <w:tab w:val="num" w:pos="4320"/>
        </w:tabs>
        <w:ind w:left="4320" w:hanging="360"/>
      </w:pPr>
      <w:rPr>
        <w:rFonts w:ascii="Symbol" w:hAnsi="Symbol" w:hint="default"/>
      </w:rPr>
    </w:lvl>
    <w:lvl w:ilvl="6" w:tplc="382AED8E" w:tentative="1">
      <w:start w:val="1"/>
      <w:numFmt w:val="bullet"/>
      <w:lvlText w:val=""/>
      <w:lvlJc w:val="left"/>
      <w:pPr>
        <w:tabs>
          <w:tab w:val="num" w:pos="5040"/>
        </w:tabs>
        <w:ind w:left="5040" w:hanging="360"/>
      </w:pPr>
      <w:rPr>
        <w:rFonts w:ascii="Symbol" w:hAnsi="Symbol" w:hint="default"/>
      </w:rPr>
    </w:lvl>
    <w:lvl w:ilvl="7" w:tplc="09405C36" w:tentative="1">
      <w:start w:val="1"/>
      <w:numFmt w:val="bullet"/>
      <w:lvlText w:val=""/>
      <w:lvlJc w:val="left"/>
      <w:pPr>
        <w:tabs>
          <w:tab w:val="num" w:pos="5760"/>
        </w:tabs>
        <w:ind w:left="5760" w:hanging="360"/>
      </w:pPr>
      <w:rPr>
        <w:rFonts w:ascii="Symbol" w:hAnsi="Symbol" w:hint="default"/>
      </w:rPr>
    </w:lvl>
    <w:lvl w:ilvl="8" w:tplc="EFE6D3D6"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2"/>
  </w:num>
  <w:num w:numId="3">
    <w:abstractNumId w:val="15"/>
  </w:num>
  <w:num w:numId="4">
    <w:abstractNumId w:val="5"/>
  </w:num>
  <w:num w:numId="5">
    <w:abstractNumId w:val="0"/>
  </w:num>
  <w:num w:numId="6">
    <w:abstractNumId w:val="14"/>
  </w:num>
  <w:num w:numId="7">
    <w:abstractNumId w:val="4"/>
  </w:num>
  <w:num w:numId="8">
    <w:abstractNumId w:val="16"/>
  </w:num>
  <w:num w:numId="9">
    <w:abstractNumId w:val="3"/>
  </w:num>
  <w:num w:numId="10">
    <w:abstractNumId w:val="12"/>
  </w:num>
  <w:num w:numId="11">
    <w:abstractNumId w:val="9"/>
  </w:num>
  <w:num w:numId="12">
    <w:abstractNumId w:val="7"/>
  </w:num>
  <w:num w:numId="13">
    <w:abstractNumId w:val="6"/>
  </w:num>
  <w:num w:numId="14">
    <w:abstractNumId w:val="17"/>
  </w:num>
  <w:num w:numId="15">
    <w:abstractNumId w:val="13"/>
  </w:num>
  <w:num w:numId="16">
    <w:abstractNumId w:val="10"/>
  </w:num>
  <w:num w:numId="17">
    <w:abstractNumId w:val="1"/>
  </w:num>
  <w:num w:numId="18">
    <w:abstractNumId w:val="18"/>
  </w:num>
  <w:num w:numId="19">
    <w:abstractNumId w:val="19"/>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NQUILLO VITO">
    <w15:presenceInfo w15:providerId="AD" w15:userId="S-1-5-21-1103342626-332192112-2469105178-10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it-IT" w:vendorID="64" w:dllVersion="4096" w:nlCheck="1" w:checkStyle="0"/>
  <w:activeWritingStyle w:appName="MSWord" w:lang="en-GB" w:vendorID="64" w:dllVersion="4096" w:nlCheck="1" w:checkStyle="0"/>
  <w:proofState w:spelling="clean" w:grammar="clean"/>
  <w:documentProtection w:edit="trackedChanges" w:enforcement="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603"/>
    <w:rsid w:val="00001295"/>
    <w:rsid w:val="000019F1"/>
    <w:rsid w:val="00003F05"/>
    <w:rsid w:val="0000459F"/>
    <w:rsid w:val="000057AC"/>
    <w:rsid w:val="0000597D"/>
    <w:rsid w:val="00006288"/>
    <w:rsid w:val="00006320"/>
    <w:rsid w:val="00011D66"/>
    <w:rsid w:val="00012416"/>
    <w:rsid w:val="0001334A"/>
    <w:rsid w:val="00015621"/>
    <w:rsid w:val="00015C86"/>
    <w:rsid w:val="00017731"/>
    <w:rsid w:val="00017828"/>
    <w:rsid w:val="000219A0"/>
    <w:rsid w:val="00021AFC"/>
    <w:rsid w:val="000242DC"/>
    <w:rsid w:val="00025E8B"/>
    <w:rsid w:val="00026424"/>
    <w:rsid w:val="00026BD6"/>
    <w:rsid w:val="00031B42"/>
    <w:rsid w:val="00031F6F"/>
    <w:rsid w:val="00032D02"/>
    <w:rsid w:val="00035F1D"/>
    <w:rsid w:val="00037B82"/>
    <w:rsid w:val="00037D22"/>
    <w:rsid w:val="00041F93"/>
    <w:rsid w:val="00042911"/>
    <w:rsid w:val="00046744"/>
    <w:rsid w:val="0005431F"/>
    <w:rsid w:val="000612AE"/>
    <w:rsid w:val="000626BC"/>
    <w:rsid w:val="000643BC"/>
    <w:rsid w:val="000660F1"/>
    <w:rsid w:val="00066F3F"/>
    <w:rsid w:val="00067D79"/>
    <w:rsid w:val="0008029D"/>
    <w:rsid w:val="00080CB6"/>
    <w:rsid w:val="0008109A"/>
    <w:rsid w:val="00085BD3"/>
    <w:rsid w:val="000878F6"/>
    <w:rsid w:val="00090F92"/>
    <w:rsid w:val="00097917"/>
    <w:rsid w:val="000A0451"/>
    <w:rsid w:val="000A3809"/>
    <w:rsid w:val="000A4422"/>
    <w:rsid w:val="000A4438"/>
    <w:rsid w:val="000A5AE2"/>
    <w:rsid w:val="000A70EF"/>
    <w:rsid w:val="000A70F3"/>
    <w:rsid w:val="000A7627"/>
    <w:rsid w:val="000B3B3B"/>
    <w:rsid w:val="000B47E3"/>
    <w:rsid w:val="000B5690"/>
    <w:rsid w:val="000B6422"/>
    <w:rsid w:val="000C2616"/>
    <w:rsid w:val="000C354F"/>
    <w:rsid w:val="000C4934"/>
    <w:rsid w:val="000D0E91"/>
    <w:rsid w:val="000D1A02"/>
    <w:rsid w:val="000D3D28"/>
    <w:rsid w:val="000D40F1"/>
    <w:rsid w:val="000D68A4"/>
    <w:rsid w:val="000E111A"/>
    <w:rsid w:val="000E2D06"/>
    <w:rsid w:val="000E43F2"/>
    <w:rsid w:val="000E4995"/>
    <w:rsid w:val="000E50B8"/>
    <w:rsid w:val="000E598F"/>
    <w:rsid w:val="000E60E6"/>
    <w:rsid w:val="000E621D"/>
    <w:rsid w:val="000E7F66"/>
    <w:rsid w:val="000F13D9"/>
    <w:rsid w:val="000F24FD"/>
    <w:rsid w:val="000F2AB3"/>
    <w:rsid w:val="000F4A38"/>
    <w:rsid w:val="001039B9"/>
    <w:rsid w:val="0010473C"/>
    <w:rsid w:val="00104FF6"/>
    <w:rsid w:val="00115FFA"/>
    <w:rsid w:val="001173FA"/>
    <w:rsid w:val="001212AE"/>
    <w:rsid w:val="001224D9"/>
    <w:rsid w:val="0012324F"/>
    <w:rsid w:val="00123AEF"/>
    <w:rsid w:val="001257DE"/>
    <w:rsid w:val="00130382"/>
    <w:rsid w:val="00130F3A"/>
    <w:rsid w:val="00131736"/>
    <w:rsid w:val="00140E1A"/>
    <w:rsid w:val="00145B7A"/>
    <w:rsid w:val="00150C9C"/>
    <w:rsid w:val="001514DB"/>
    <w:rsid w:val="001526E8"/>
    <w:rsid w:val="00154BAC"/>
    <w:rsid w:val="00154ECD"/>
    <w:rsid w:val="0016013A"/>
    <w:rsid w:val="0016052C"/>
    <w:rsid w:val="0016279D"/>
    <w:rsid w:val="0016687D"/>
    <w:rsid w:val="00166FA2"/>
    <w:rsid w:val="001674B4"/>
    <w:rsid w:val="00170CD0"/>
    <w:rsid w:val="00171362"/>
    <w:rsid w:val="00172B0F"/>
    <w:rsid w:val="00176C04"/>
    <w:rsid w:val="001771F0"/>
    <w:rsid w:val="00177F18"/>
    <w:rsid w:val="001806EC"/>
    <w:rsid w:val="00180B08"/>
    <w:rsid w:val="00181310"/>
    <w:rsid w:val="00181A87"/>
    <w:rsid w:val="00182C81"/>
    <w:rsid w:val="00182EB2"/>
    <w:rsid w:val="0018320C"/>
    <w:rsid w:val="00187559"/>
    <w:rsid w:val="00191131"/>
    <w:rsid w:val="001946D3"/>
    <w:rsid w:val="001957A4"/>
    <w:rsid w:val="00197002"/>
    <w:rsid w:val="001A751D"/>
    <w:rsid w:val="001B007F"/>
    <w:rsid w:val="001B0533"/>
    <w:rsid w:val="001B21B0"/>
    <w:rsid w:val="001B45A7"/>
    <w:rsid w:val="001B66E0"/>
    <w:rsid w:val="001B7435"/>
    <w:rsid w:val="001B7A42"/>
    <w:rsid w:val="001C365F"/>
    <w:rsid w:val="001C69C9"/>
    <w:rsid w:val="001D050B"/>
    <w:rsid w:val="001D1A42"/>
    <w:rsid w:val="001D7038"/>
    <w:rsid w:val="001E0688"/>
    <w:rsid w:val="001E0FEA"/>
    <w:rsid w:val="001E1DAC"/>
    <w:rsid w:val="001E27BD"/>
    <w:rsid w:val="001E49AB"/>
    <w:rsid w:val="001F08DE"/>
    <w:rsid w:val="001F2FA2"/>
    <w:rsid w:val="001F64BD"/>
    <w:rsid w:val="001F65C4"/>
    <w:rsid w:val="00201106"/>
    <w:rsid w:val="0020537B"/>
    <w:rsid w:val="00206537"/>
    <w:rsid w:val="002065C4"/>
    <w:rsid w:val="00211945"/>
    <w:rsid w:val="0021365B"/>
    <w:rsid w:val="00214E7E"/>
    <w:rsid w:val="00222E9C"/>
    <w:rsid w:val="00223653"/>
    <w:rsid w:val="00226F85"/>
    <w:rsid w:val="0022769D"/>
    <w:rsid w:val="0023147A"/>
    <w:rsid w:val="00231758"/>
    <w:rsid w:val="002326DD"/>
    <w:rsid w:val="002336C7"/>
    <w:rsid w:val="00234432"/>
    <w:rsid w:val="00237C9D"/>
    <w:rsid w:val="00240AE7"/>
    <w:rsid w:val="00242479"/>
    <w:rsid w:val="002458AE"/>
    <w:rsid w:val="00245F75"/>
    <w:rsid w:val="0024767C"/>
    <w:rsid w:val="00251CBD"/>
    <w:rsid w:val="00255E2D"/>
    <w:rsid w:val="00260447"/>
    <w:rsid w:val="00262621"/>
    <w:rsid w:val="002628F0"/>
    <w:rsid w:val="00263A99"/>
    <w:rsid w:val="00265DD8"/>
    <w:rsid w:val="00266637"/>
    <w:rsid w:val="002704D2"/>
    <w:rsid w:val="00272089"/>
    <w:rsid w:val="00280068"/>
    <w:rsid w:val="00284A1C"/>
    <w:rsid w:val="0028617B"/>
    <w:rsid w:val="00287BDE"/>
    <w:rsid w:val="0029055A"/>
    <w:rsid w:val="00290DC3"/>
    <w:rsid w:val="00295DA0"/>
    <w:rsid w:val="002966CF"/>
    <w:rsid w:val="002A2935"/>
    <w:rsid w:val="002A44E4"/>
    <w:rsid w:val="002A5AFC"/>
    <w:rsid w:val="002A65EB"/>
    <w:rsid w:val="002A68C1"/>
    <w:rsid w:val="002B0440"/>
    <w:rsid w:val="002B10B0"/>
    <w:rsid w:val="002B2690"/>
    <w:rsid w:val="002B3BBF"/>
    <w:rsid w:val="002B40EC"/>
    <w:rsid w:val="002B5771"/>
    <w:rsid w:val="002B73DC"/>
    <w:rsid w:val="002C1605"/>
    <w:rsid w:val="002C1A5D"/>
    <w:rsid w:val="002C1D96"/>
    <w:rsid w:val="002C2A32"/>
    <w:rsid w:val="002C3FBF"/>
    <w:rsid w:val="002C4AE9"/>
    <w:rsid w:val="002C4B96"/>
    <w:rsid w:val="002C6D59"/>
    <w:rsid w:val="002D075C"/>
    <w:rsid w:val="002D1458"/>
    <w:rsid w:val="002D31CB"/>
    <w:rsid w:val="002D496B"/>
    <w:rsid w:val="002D49A7"/>
    <w:rsid w:val="002D4BBA"/>
    <w:rsid w:val="002D5FB9"/>
    <w:rsid w:val="002E15B0"/>
    <w:rsid w:val="002E2E42"/>
    <w:rsid w:val="002E68DF"/>
    <w:rsid w:val="002F248E"/>
    <w:rsid w:val="002F3196"/>
    <w:rsid w:val="002F35DC"/>
    <w:rsid w:val="002F512D"/>
    <w:rsid w:val="002F5DF3"/>
    <w:rsid w:val="0030232F"/>
    <w:rsid w:val="00306AE2"/>
    <w:rsid w:val="0031342B"/>
    <w:rsid w:val="003135B5"/>
    <w:rsid w:val="003135FB"/>
    <w:rsid w:val="00314242"/>
    <w:rsid w:val="00314719"/>
    <w:rsid w:val="0031593A"/>
    <w:rsid w:val="00316336"/>
    <w:rsid w:val="00320712"/>
    <w:rsid w:val="00323AE3"/>
    <w:rsid w:val="00323F64"/>
    <w:rsid w:val="00331C6F"/>
    <w:rsid w:val="003348C3"/>
    <w:rsid w:val="00336CA0"/>
    <w:rsid w:val="00337731"/>
    <w:rsid w:val="00340663"/>
    <w:rsid w:val="00340F92"/>
    <w:rsid w:val="00342B8E"/>
    <w:rsid w:val="00343ED2"/>
    <w:rsid w:val="00343FAB"/>
    <w:rsid w:val="003547AB"/>
    <w:rsid w:val="003549DA"/>
    <w:rsid w:val="0036019B"/>
    <w:rsid w:val="00360358"/>
    <w:rsid w:val="003658D7"/>
    <w:rsid w:val="00366E72"/>
    <w:rsid w:val="003711FB"/>
    <w:rsid w:val="00373C24"/>
    <w:rsid w:val="003754E7"/>
    <w:rsid w:val="00376445"/>
    <w:rsid w:val="0037764D"/>
    <w:rsid w:val="00381487"/>
    <w:rsid w:val="00381D74"/>
    <w:rsid w:val="0038406B"/>
    <w:rsid w:val="00385294"/>
    <w:rsid w:val="00385C04"/>
    <w:rsid w:val="0039139E"/>
    <w:rsid w:val="003925CD"/>
    <w:rsid w:val="00392DCE"/>
    <w:rsid w:val="003940A1"/>
    <w:rsid w:val="003A1610"/>
    <w:rsid w:val="003A26A5"/>
    <w:rsid w:val="003A3E4A"/>
    <w:rsid w:val="003A6ECA"/>
    <w:rsid w:val="003B1715"/>
    <w:rsid w:val="003B2904"/>
    <w:rsid w:val="003B496B"/>
    <w:rsid w:val="003B4EFE"/>
    <w:rsid w:val="003C08AC"/>
    <w:rsid w:val="003C08DA"/>
    <w:rsid w:val="003C2C9E"/>
    <w:rsid w:val="003C3C18"/>
    <w:rsid w:val="003C5027"/>
    <w:rsid w:val="003D4BF6"/>
    <w:rsid w:val="003D5E11"/>
    <w:rsid w:val="003D6631"/>
    <w:rsid w:val="003E3878"/>
    <w:rsid w:val="003E4B79"/>
    <w:rsid w:val="003F4DAD"/>
    <w:rsid w:val="003F583A"/>
    <w:rsid w:val="003F6187"/>
    <w:rsid w:val="00403C77"/>
    <w:rsid w:val="004075CB"/>
    <w:rsid w:val="0041240E"/>
    <w:rsid w:val="00414658"/>
    <w:rsid w:val="00416E3A"/>
    <w:rsid w:val="00417A69"/>
    <w:rsid w:val="0042063A"/>
    <w:rsid w:val="00420E2F"/>
    <w:rsid w:val="004237CA"/>
    <w:rsid w:val="00430512"/>
    <w:rsid w:val="00431A80"/>
    <w:rsid w:val="00433129"/>
    <w:rsid w:val="0043590F"/>
    <w:rsid w:val="00435F5D"/>
    <w:rsid w:val="0043760B"/>
    <w:rsid w:val="00437AB5"/>
    <w:rsid w:val="004417DB"/>
    <w:rsid w:val="004418B0"/>
    <w:rsid w:val="00442AF0"/>
    <w:rsid w:val="00443EC6"/>
    <w:rsid w:val="00445E3F"/>
    <w:rsid w:val="0045144F"/>
    <w:rsid w:val="00451C54"/>
    <w:rsid w:val="00452C98"/>
    <w:rsid w:val="004534B9"/>
    <w:rsid w:val="004578E1"/>
    <w:rsid w:val="00457AA2"/>
    <w:rsid w:val="00463692"/>
    <w:rsid w:val="00464056"/>
    <w:rsid w:val="0046471A"/>
    <w:rsid w:val="004648B1"/>
    <w:rsid w:val="00465FAB"/>
    <w:rsid w:val="004677CA"/>
    <w:rsid w:val="00481CAD"/>
    <w:rsid w:val="00482BB5"/>
    <w:rsid w:val="00485559"/>
    <w:rsid w:val="0048570A"/>
    <w:rsid w:val="00490034"/>
    <w:rsid w:val="00491C7B"/>
    <w:rsid w:val="00496A5E"/>
    <w:rsid w:val="004A3EB5"/>
    <w:rsid w:val="004A526F"/>
    <w:rsid w:val="004A6CF7"/>
    <w:rsid w:val="004B02E0"/>
    <w:rsid w:val="004B4336"/>
    <w:rsid w:val="004B4930"/>
    <w:rsid w:val="004B5004"/>
    <w:rsid w:val="004B6BAE"/>
    <w:rsid w:val="004C44EB"/>
    <w:rsid w:val="004C4DF4"/>
    <w:rsid w:val="004D0AFC"/>
    <w:rsid w:val="004D254B"/>
    <w:rsid w:val="004D6D71"/>
    <w:rsid w:val="004D6FBD"/>
    <w:rsid w:val="004D7975"/>
    <w:rsid w:val="004D7A8F"/>
    <w:rsid w:val="004E080A"/>
    <w:rsid w:val="004E130A"/>
    <w:rsid w:val="004E3650"/>
    <w:rsid w:val="004E75C5"/>
    <w:rsid w:val="004F0760"/>
    <w:rsid w:val="004F15A9"/>
    <w:rsid w:val="004F2A9A"/>
    <w:rsid w:val="004F3087"/>
    <w:rsid w:val="004F4528"/>
    <w:rsid w:val="005014D2"/>
    <w:rsid w:val="00502180"/>
    <w:rsid w:val="0050295C"/>
    <w:rsid w:val="00504C6B"/>
    <w:rsid w:val="00504E66"/>
    <w:rsid w:val="00505F9D"/>
    <w:rsid w:val="0051425D"/>
    <w:rsid w:val="00516541"/>
    <w:rsid w:val="00522A96"/>
    <w:rsid w:val="00524269"/>
    <w:rsid w:val="005250DC"/>
    <w:rsid w:val="0053018B"/>
    <w:rsid w:val="00531696"/>
    <w:rsid w:val="00532ED3"/>
    <w:rsid w:val="00535676"/>
    <w:rsid w:val="0053710B"/>
    <w:rsid w:val="005376DE"/>
    <w:rsid w:val="00541617"/>
    <w:rsid w:val="00546A7F"/>
    <w:rsid w:val="00547A46"/>
    <w:rsid w:val="005523BB"/>
    <w:rsid w:val="0055355D"/>
    <w:rsid w:val="00556F25"/>
    <w:rsid w:val="005577CD"/>
    <w:rsid w:val="00560914"/>
    <w:rsid w:val="00561BA4"/>
    <w:rsid w:val="00561C14"/>
    <w:rsid w:val="00562B99"/>
    <w:rsid w:val="00562D4A"/>
    <w:rsid w:val="005633D3"/>
    <w:rsid w:val="0056448F"/>
    <w:rsid w:val="00564E40"/>
    <w:rsid w:val="005650DE"/>
    <w:rsid w:val="00567B30"/>
    <w:rsid w:val="00577A81"/>
    <w:rsid w:val="00584D5D"/>
    <w:rsid w:val="00584DBD"/>
    <w:rsid w:val="00590C01"/>
    <w:rsid w:val="00590CBD"/>
    <w:rsid w:val="00591521"/>
    <w:rsid w:val="00593D41"/>
    <w:rsid w:val="00594D27"/>
    <w:rsid w:val="0059679C"/>
    <w:rsid w:val="00596CBF"/>
    <w:rsid w:val="005A25D1"/>
    <w:rsid w:val="005A4044"/>
    <w:rsid w:val="005B5B26"/>
    <w:rsid w:val="005B7C8B"/>
    <w:rsid w:val="005C188B"/>
    <w:rsid w:val="005C3491"/>
    <w:rsid w:val="005C456A"/>
    <w:rsid w:val="005C5347"/>
    <w:rsid w:val="005D158A"/>
    <w:rsid w:val="005D4C43"/>
    <w:rsid w:val="005D5118"/>
    <w:rsid w:val="005D7F9C"/>
    <w:rsid w:val="005E3E09"/>
    <w:rsid w:val="005E584A"/>
    <w:rsid w:val="005E6A94"/>
    <w:rsid w:val="005F4603"/>
    <w:rsid w:val="005F7612"/>
    <w:rsid w:val="00600D72"/>
    <w:rsid w:val="00601106"/>
    <w:rsid w:val="0060295C"/>
    <w:rsid w:val="00603A88"/>
    <w:rsid w:val="00603FC7"/>
    <w:rsid w:val="00604459"/>
    <w:rsid w:val="006069CA"/>
    <w:rsid w:val="0061290D"/>
    <w:rsid w:val="00614A61"/>
    <w:rsid w:val="00615316"/>
    <w:rsid w:val="0061534A"/>
    <w:rsid w:val="00616246"/>
    <w:rsid w:val="00616A9F"/>
    <w:rsid w:val="00617A43"/>
    <w:rsid w:val="00622866"/>
    <w:rsid w:val="00623EBD"/>
    <w:rsid w:val="0063031B"/>
    <w:rsid w:val="0063076F"/>
    <w:rsid w:val="00631F15"/>
    <w:rsid w:val="0064246D"/>
    <w:rsid w:val="00642ED0"/>
    <w:rsid w:val="0064319C"/>
    <w:rsid w:val="00643E18"/>
    <w:rsid w:val="006445DB"/>
    <w:rsid w:val="00646520"/>
    <w:rsid w:val="00651BD6"/>
    <w:rsid w:val="00653F97"/>
    <w:rsid w:val="0065500A"/>
    <w:rsid w:val="00655F7F"/>
    <w:rsid w:val="00656A10"/>
    <w:rsid w:val="00657BED"/>
    <w:rsid w:val="006627C8"/>
    <w:rsid w:val="006638A7"/>
    <w:rsid w:val="00665F54"/>
    <w:rsid w:val="00672432"/>
    <w:rsid w:val="006801EC"/>
    <w:rsid w:val="00683901"/>
    <w:rsid w:val="00691174"/>
    <w:rsid w:val="00693EC0"/>
    <w:rsid w:val="0069543C"/>
    <w:rsid w:val="006959F6"/>
    <w:rsid w:val="00696519"/>
    <w:rsid w:val="006A06C6"/>
    <w:rsid w:val="006A55D4"/>
    <w:rsid w:val="006A7635"/>
    <w:rsid w:val="006B2160"/>
    <w:rsid w:val="006B5148"/>
    <w:rsid w:val="006B555B"/>
    <w:rsid w:val="006B5C24"/>
    <w:rsid w:val="006C15B7"/>
    <w:rsid w:val="006C336D"/>
    <w:rsid w:val="006C4406"/>
    <w:rsid w:val="006C5ED9"/>
    <w:rsid w:val="006D0276"/>
    <w:rsid w:val="006D1A55"/>
    <w:rsid w:val="006D26FB"/>
    <w:rsid w:val="006D2AB6"/>
    <w:rsid w:val="006D2F76"/>
    <w:rsid w:val="006D36F7"/>
    <w:rsid w:val="006E6820"/>
    <w:rsid w:val="006F0929"/>
    <w:rsid w:val="006F1EDA"/>
    <w:rsid w:val="006F452E"/>
    <w:rsid w:val="006F6DAF"/>
    <w:rsid w:val="00700857"/>
    <w:rsid w:val="00706017"/>
    <w:rsid w:val="0070758C"/>
    <w:rsid w:val="007137FE"/>
    <w:rsid w:val="00713896"/>
    <w:rsid w:val="00715380"/>
    <w:rsid w:val="00715BF9"/>
    <w:rsid w:val="0071722F"/>
    <w:rsid w:val="00717BFD"/>
    <w:rsid w:val="007204AD"/>
    <w:rsid w:val="007206EE"/>
    <w:rsid w:val="00721DCB"/>
    <w:rsid w:val="00735D8C"/>
    <w:rsid w:val="00736C8B"/>
    <w:rsid w:val="007427BC"/>
    <w:rsid w:val="00747FD2"/>
    <w:rsid w:val="00750EA5"/>
    <w:rsid w:val="007525A4"/>
    <w:rsid w:val="00752976"/>
    <w:rsid w:val="00756758"/>
    <w:rsid w:val="007625AD"/>
    <w:rsid w:val="00766F41"/>
    <w:rsid w:val="00770473"/>
    <w:rsid w:val="007750D8"/>
    <w:rsid w:val="00776FF6"/>
    <w:rsid w:val="00780D10"/>
    <w:rsid w:val="00784727"/>
    <w:rsid w:val="00787EE0"/>
    <w:rsid w:val="00791912"/>
    <w:rsid w:val="00792322"/>
    <w:rsid w:val="00792853"/>
    <w:rsid w:val="00794505"/>
    <w:rsid w:val="0079541E"/>
    <w:rsid w:val="0079603E"/>
    <w:rsid w:val="007A1591"/>
    <w:rsid w:val="007A198A"/>
    <w:rsid w:val="007A5076"/>
    <w:rsid w:val="007A68F1"/>
    <w:rsid w:val="007A6FB3"/>
    <w:rsid w:val="007B046F"/>
    <w:rsid w:val="007B0F1B"/>
    <w:rsid w:val="007B3D05"/>
    <w:rsid w:val="007B402C"/>
    <w:rsid w:val="007B4A14"/>
    <w:rsid w:val="007B4A36"/>
    <w:rsid w:val="007B7890"/>
    <w:rsid w:val="007C2195"/>
    <w:rsid w:val="007C36F0"/>
    <w:rsid w:val="007C42F1"/>
    <w:rsid w:val="007C4F70"/>
    <w:rsid w:val="007C6482"/>
    <w:rsid w:val="007C7B45"/>
    <w:rsid w:val="007C7F21"/>
    <w:rsid w:val="007D00D8"/>
    <w:rsid w:val="007D4600"/>
    <w:rsid w:val="007D475B"/>
    <w:rsid w:val="007D48CC"/>
    <w:rsid w:val="007D526B"/>
    <w:rsid w:val="007D626D"/>
    <w:rsid w:val="007D790F"/>
    <w:rsid w:val="007D7C07"/>
    <w:rsid w:val="007E0077"/>
    <w:rsid w:val="007E1021"/>
    <w:rsid w:val="007E1032"/>
    <w:rsid w:val="007E1C95"/>
    <w:rsid w:val="007E649F"/>
    <w:rsid w:val="007F0591"/>
    <w:rsid w:val="007F0CB8"/>
    <w:rsid w:val="007F12A0"/>
    <w:rsid w:val="007F2DD3"/>
    <w:rsid w:val="007F6B26"/>
    <w:rsid w:val="007F771F"/>
    <w:rsid w:val="00802522"/>
    <w:rsid w:val="00802B5E"/>
    <w:rsid w:val="008037BE"/>
    <w:rsid w:val="00805AD1"/>
    <w:rsid w:val="00805ED3"/>
    <w:rsid w:val="00807A45"/>
    <w:rsid w:val="00807F32"/>
    <w:rsid w:val="008126F8"/>
    <w:rsid w:val="0081317D"/>
    <w:rsid w:val="008142C9"/>
    <w:rsid w:val="00814B31"/>
    <w:rsid w:val="00816157"/>
    <w:rsid w:val="008174CD"/>
    <w:rsid w:val="00820C74"/>
    <w:rsid w:val="00821D00"/>
    <w:rsid w:val="0082206B"/>
    <w:rsid w:val="00824AF9"/>
    <w:rsid w:val="00825B72"/>
    <w:rsid w:val="00827658"/>
    <w:rsid w:val="00832C7B"/>
    <w:rsid w:val="008334EA"/>
    <w:rsid w:val="008345A7"/>
    <w:rsid w:val="00834B78"/>
    <w:rsid w:val="008352EF"/>
    <w:rsid w:val="00835942"/>
    <w:rsid w:val="00837238"/>
    <w:rsid w:val="00837F76"/>
    <w:rsid w:val="00841192"/>
    <w:rsid w:val="00843AF9"/>
    <w:rsid w:val="008456CA"/>
    <w:rsid w:val="008460E8"/>
    <w:rsid w:val="00846502"/>
    <w:rsid w:val="008465D3"/>
    <w:rsid w:val="008472DE"/>
    <w:rsid w:val="00847306"/>
    <w:rsid w:val="00851D1B"/>
    <w:rsid w:val="00857010"/>
    <w:rsid w:val="00857827"/>
    <w:rsid w:val="00857B1E"/>
    <w:rsid w:val="008632E2"/>
    <w:rsid w:val="0086524B"/>
    <w:rsid w:val="0086593C"/>
    <w:rsid w:val="00870316"/>
    <w:rsid w:val="00871C91"/>
    <w:rsid w:val="008737CA"/>
    <w:rsid w:val="00881E7C"/>
    <w:rsid w:val="00883173"/>
    <w:rsid w:val="00884474"/>
    <w:rsid w:val="00884851"/>
    <w:rsid w:val="00890964"/>
    <w:rsid w:val="0089101B"/>
    <w:rsid w:val="008940F6"/>
    <w:rsid w:val="00894D2C"/>
    <w:rsid w:val="00895767"/>
    <w:rsid w:val="008A295B"/>
    <w:rsid w:val="008A3DD8"/>
    <w:rsid w:val="008A52A5"/>
    <w:rsid w:val="008A5CC5"/>
    <w:rsid w:val="008B157C"/>
    <w:rsid w:val="008B3AFA"/>
    <w:rsid w:val="008B6232"/>
    <w:rsid w:val="008B7A40"/>
    <w:rsid w:val="008C1303"/>
    <w:rsid w:val="008C16F1"/>
    <w:rsid w:val="008C628B"/>
    <w:rsid w:val="008C72B6"/>
    <w:rsid w:val="008C7641"/>
    <w:rsid w:val="008D5C24"/>
    <w:rsid w:val="008D6A4C"/>
    <w:rsid w:val="008E07C3"/>
    <w:rsid w:val="008E0D68"/>
    <w:rsid w:val="008E3A62"/>
    <w:rsid w:val="008E3E14"/>
    <w:rsid w:val="008E5181"/>
    <w:rsid w:val="008F299D"/>
    <w:rsid w:val="008F33FF"/>
    <w:rsid w:val="008F6E1B"/>
    <w:rsid w:val="00903D4E"/>
    <w:rsid w:val="009052F5"/>
    <w:rsid w:val="00906D62"/>
    <w:rsid w:val="00907DA1"/>
    <w:rsid w:val="00910E1C"/>
    <w:rsid w:val="00912F70"/>
    <w:rsid w:val="00914407"/>
    <w:rsid w:val="00915870"/>
    <w:rsid w:val="0092188E"/>
    <w:rsid w:val="00921A40"/>
    <w:rsid w:val="009237A4"/>
    <w:rsid w:val="00925B67"/>
    <w:rsid w:val="00926A15"/>
    <w:rsid w:val="0092750E"/>
    <w:rsid w:val="0092752B"/>
    <w:rsid w:val="00933943"/>
    <w:rsid w:val="00936762"/>
    <w:rsid w:val="009379B3"/>
    <w:rsid w:val="0094125B"/>
    <w:rsid w:val="009456CC"/>
    <w:rsid w:val="009460F4"/>
    <w:rsid w:val="0094656E"/>
    <w:rsid w:val="00951239"/>
    <w:rsid w:val="00955CFB"/>
    <w:rsid w:val="0096128A"/>
    <w:rsid w:val="00964027"/>
    <w:rsid w:val="00965D80"/>
    <w:rsid w:val="00967416"/>
    <w:rsid w:val="00967537"/>
    <w:rsid w:val="00970107"/>
    <w:rsid w:val="0097293C"/>
    <w:rsid w:val="00972BCF"/>
    <w:rsid w:val="0097425E"/>
    <w:rsid w:val="00976210"/>
    <w:rsid w:val="0097749A"/>
    <w:rsid w:val="009829B5"/>
    <w:rsid w:val="0098382E"/>
    <w:rsid w:val="00985050"/>
    <w:rsid w:val="00985742"/>
    <w:rsid w:val="00985BAB"/>
    <w:rsid w:val="00987DB9"/>
    <w:rsid w:val="00991B85"/>
    <w:rsid w:val="009A1344"/>
    <w:rsid w:val="009A1521"/>
    <w:rsid w:val="009A4D30"/>
    <w:rsid w:val="009A5D0C"/>
    <w:rsid w:val="009A669C"/>
    <w:rsid w:val="009B011F"/>
    <w:rsid w:val="009B130F"/>
    <w:rsid w:val="009B2709"/>
    <w:rsid w:val="009B42EA"/>
    <w:rsid w:val="009B687C"/>
    <w:rsid w:val="009B778E"/>
    <w:rsid w:val="009B7D30"/>
    <w:rsid w:val="009C421B"/>
    <w:rsid w:val="009D083B"/>
    <w:rsid w:val="009D08E4"/>
    <w:rsid w:val="009E0B61"/>
    <w:rsid w:val="009E2047"/>
    <w:rsid w:val="009E607E"/>
    <w:rsid w:val="009F01E2"/>
    <w:rsid w:val="009F0B40"/>
    <w:rsid w:val="009F0C2F"/>
    <w:rsid w:val="009F19BF"/>
    <w:rsid w:val="009F2428"/>
    <w:rsid w:val="009F471A"/>
    <w:rsid w:val="009F4D2F"/>
    <w:rsid w:val="009F51F8"/>
    <w:rsid w:val="009F5A83"/>
    <w:rsid w:val="009F6B61"/>
    <w:rsid w:val="009F7451"/>
    <w:rsid w:val="009F7F86"/>
    <w:rsid w:val="00A013E0"/>
    <w:rsid w:val="00A02CAC"/>
    <w:rsid w:val="00A03C9E"/>
    <w:rsid w:val="00A04F53"/>
    <w:rsid w:val="00A07CB1"/>
    <w:rsid w:val="00A106E1"/>
    <w:rsid w:val="00A11691"/>
    <w:rsid w:val="00A237B7"/>
    <w:rsid w:val="00A2407C"/>
    <w:rsid w:val="00A245FD"/>
    <w:rsid w:val="00A246F3"/>
    <w:rsid w:val="00A30CC5"/>
    <w:rsid w:val="00A32EC9"/>
    <w:rsid w:val="00A367BF"/>
    <w:rsid w:val="00A36E38"/>
    <w:rsid w:val="00A42E32"/>
    <w:rsid w:val="00A44A10"/>
    <w:rsid w:val="00A50A3E"/>
    <w:rsid w:val="00A521C6"/>
    <w:rsid w:val="00A52C6E"/>
    <w:rsid w:val="00A52F5F"/>
    <w:rsid w:val="00A55B04"/>
    <w:rsid w:val="00A6158C"/>
    <w:rsid w:val="00A6698D"/>
    <w:rsid w:val="00A70113"/>
    <w:rsid w:val="00A70539"/>
    <w:rsid w:val="00A709E5"/>
    <w:rsid w:val="00A754C0"/>
    <w:rsid w:val="00A759AE"/>
    <w:rsid w:val="00A76FB3"/>
    <w:rsid w:val="00A776AC"/>
    <w:rsid w:val="00A81424"/>
    <w:rsid w:val="00A82863"/>
    <w:rsid w:val="00A8294E"/>
    <w:rsid w:val="00A83BE4"/>
    <w:rsid w:val="00A84F76"/>
    <w:rsid w:val="00A904EE"/>
    <w:rsid w:val="00A9523B"/>
    <w:rsid w:val="00A96458"/>
    <w:rsid w:val="00A971CC"/>
    <w:rsid w:val="00AA3C37"/>
    <w:rsid w:val="00AA3C49"/>
    <w:rsid w:val="00AA649D"/>
    <w:rsid w:val="00AA69D2"/>
    <w:rsid w:val="00AA6CCC"/>
    <w:rsid w:val="00AB00EB"/>
    <w:rsid w:val="00AB1071"/>
    <w:rsid w:val="00AB1E49"/>
    <w:rsid w:val="00AB1EA1"/>
    <w:rsid w:val="00AB20DE"/>
    <w:rsid w:val="00AB284B"/>
    <w:rsid w:val="00AB3E3A"/>
    <w:rsid w:val="00AB437D"/>
    <w:rsid w:val="00AB517E"/>
    <w:rsid w:val="00AB7829"/>
    <w:rsid w:val="00AC580E"/>
    <w:rsid w:val="00AC6CB4"/>
    <w:rsid w:val="00AD198B"/>
    <w:rsid w:val="00AD2AF2"/>
    <w:rsid w:val="00AD2E80"/>
    <w:rsid w:val="00AD49EA"/>
    <w:rsid w:val="00AD63E2"/>
    <w:rsid w:val="00AD7455"/>
    <w:rsid w:val="00AE1E84"/>
    <w:rsid w:val="00AE2E57"/>
    <w:rsid w:val="00AE347C"/>
    <w:rsid w:val="00AE52CA"/>
    <w:rsid w:val="00AE72D0"/>
    <w:rsid w:val="00AF0F35"/>
    <w:rsid w:val="00AF1B26"/>
    <w:rsid w:val="00AF28F3"/>
    <w:rsid w:val="00AF4930"/>
    <w:rsid w:val="00AF6CB8"/>
    <w:rsid w:val="00B0488A"/>
    <w:rsid w:val="00B06590"/>
    <w:rsid w:val="00B114E2"/>
    <w:rsid w:val="00B11BE5"/>
    <w:rsid w:val="00B16E5E"/>
    <w:rsid w:val="00B212A6"/>
    <w:rsid w:val="00B2143D"/>
    <w:rsid w:val="00B216DC"/>
    <w:rsid w:val="00B2307B"/>
    <w:rsid w:val="00B26340"/>
    <w:rsid w:val="00B2686A"/>
    <w:rsid w:val="00B30D81"/>
    <w:rsid w:val="00B35331"/>
    <w:rsid w:val="00B35C42"/>
    <w:rsid w:val="00B364F4"/>
    <w:rsid w:val="00B37BDE"/>
    <w:rsid w:val="00B4555B"/>
    <w:rsid w:val="00B5278B"/>
    <w:rsid w:val="00B5326F"/>
    <w:rsid w:val="00B56B2C"/>
    <w:rsid w:val="00B573EC"/>
    <w:rsid w:val="00B574A0"/>
    <w:rsid w:val="00B62A4A"/>
    <w:rsid w:val="00B63BEC"/>
    <w:rsid w:val="00B65580"/>
    <w:rsid w:val="00B6761E"/>
    <w:rsid w:val="00B700B0"/>
    <w:rsid w:val="00B70197"/>
    <w:rsid w:val="00B724A8"/>
    <w:rsid w:val="00B72569"/>
    <w:rsid w:val="00B733B0"/>
    <w:rsid w:val="00B735DF"/>
    <w:rsid w:val="00B73A75"/>
    <w:rsid w:val="00B766C8"/>
    <w:rsid w:val="00B76D5E"/>
    <w:rsid w:val="00B773A4"/>
    <w:rsid w:val="00B8261E"/>
    <w:rsid w:val="00B83800"/>
    <w:rsid w:val="00B84FD5"/>
    <w:rsid w:val="00B856C4"/>
    <w:rsid w:val="00B9278D"/>
    <w:rsid w:val="00B949B9"/>
    <w:rsid w:val="00B966F6"/>
    <w:rsid w:val="00B96D50"/>
    <w:rsid w:val="00BA138A"/>
    <w:rsid w:val="00BA16E0"/>
    <w:rsid w:val="00BA1E32"/>
    <w:rsid w:val="00BA34E3"/>
    <w:rsid w:val="00BA6FAC"/>
    <w:rsid w:val="00BA71C1"/>
    <w:rsid w:val="00BB06CB"/>
    <w:rsid w:val="00BB180D"/>
    <w:rsid w:val="00BB2DDB"/>
    <w:rsid w:val="00BB59C6"/>
    <w:rsid w:val="00BC012C"/>
    <w:rsid w:val="00BC201A"/>
    <w:rsid w:val="00BC6CAC"/>
    <w:rsid w:val="00BC7F1E"/>
    <w:rsid w:val="00BD018D"/>
    <w:rsid w:val="00BD5AED"/>
    <w:rsid w:val="00BD60B2"/>
    <w:rsid w:val="00BD786F"/>
    <w:rsid w:val="00BE0C39"/>
    <w:rsid w:val="00BE56A7"/>
    <w:rsid w:val="00BF0142"/>
    <w:rsid w:val="00BF2890"/>
    <w:rsid w:val="00C01026"/>
    <w:rsid w:val="00C01B25"/>
    <w:rsid w:val="00C02520"/>
    <w:rsid w:val="00C02BB9"/>
    <w:rsid w:val="00C055CD"/>
    <w:rsid w:val="00C105D3"/>
    <w:rsid w:val="00C107BB"/>
    <w:rsid w:val="00C114CE"/>
    <w:rsid w:val="00C118EF"/>
    <w:rsid w:val="00C132B0"/>
    <w:rsid w:val="00C164E4"/>
    <w:rsid w:val="00C16AD7"/>
    <w:rsid w:val="00C20758"/>
    <w:rsid w:val="00C2374D"/>
    <w:rsid w:val="00C312A1"/>
    <w:rsid w:val="00C34178"/>
    <w:rsid w:val="00C35C51"/>
    <w:rsid w:val="00C36CD9"/>
    <w:rsid w:val="00C37BC6"/>
    <w:rsid w:val="00C37E0A"/>
    <w:rsid w:val="00C40B7C"/>
    <w:rsid w:val="00C4156A"/>
    <w:rsid w:val="00C42991"/>
    <w:rsid w:val="00C42D13"/>
    <w:rsid w:val="00C433D7"/>
    <w:rsid w:val="00C44624"/>
    <w:rsid w:val="00C55403"/>
    <w:rsid w:val="00C5607C"/>
    <w:rsid w:val="00C61143"/>
    <w:rsid w:val="00C616CC"/>
    <w:rsid w:val="00C61746"/>
    <w:rsid w:val="00C623E5"/>
    <w:rsid w:val="00C62448"/>
    <w:rsid w:val="00C6350A"/>
    <w:rsid w:val="00C641D7"/>
    <w:rsid w:val="00C65087"/>
    <w:rsid w:val="00C67021"/>
    <w:rsid w:val="00C67361"/>
    <w:rsid w:val="00C67662"/>
    <w:rsid w:val="00C737E7"/>
    <w:rsid w:val="00C73CB8"/>
    <w:rsid w:val="00C760CF"/>
    <w:rsid w:val="00C85F6B"/>
    <w:rsid w:val="00C86B04"/>
    <w:rsid w:val="00C907E9"/>
    <w:rsid w:val="00C90B23"/>
    <w:rsid w:val="00C9266A"/>
    <w:rsid w:val="00C9531D"/>
    <w:rsid w:val="00C95ACE"/>
    <w:rsid w:val="00CA01E7"/>
    <w:rsid w:val="00CA0DD8"/>
    <w:rsid w:val="00CA0F1B"/>
    <w:rsid w:val="00CA25D6"/>
    <w:rsid w:val="00CA3293"/>
    <w:rsid w:val="00CA3667"/>
    <w:rsid w:val="00CA3A11"/>
    <w:rsid w:val="00CA5673"/>
    <w:rsid w:val="00CA6054"/>
    <w:rsid w:val="00CC0E61"/>
    <w:rsid w:val="00CC1299"/>
    <w:rsid w:val="00CC30A8"/>
    <w:rsid w:val="00CC363C"/>
    <w:rsid w:val="00CC37E3"/>
    <w:rsid w:val="00CC656C"/>
    <w:rsid w:val="00CC6B2B"/>
    <w:rsid w:val="00CD111B"/>
    <w:rsid w:val="00CD1D1C"/>
    <w:rsid w:val="00CD1E54"/>
    <w:rsid w:val="00CD3EF6"/>
    <w:rsid w:val="00CD4163"/>
    <w:rsid w:val="00CD5FEF"/>
    <w:rsid w:val="00CE3952"/>
    <w:rsid w:val="00CF12E9"/>
    <w:rsid w:val="00CF1EE6"/>
    <w:rsid w:val="00CF28B9"/>
    <w:rsid w:val="00CF6013"/>
    <w:rsid w:val="00CF677E"/>
    <w:rsid w:val="00CF76C5"/>
    <w:rsid w:val="00D010EF"/>
    <w:rsid w:val="00D026C3"/>
    <w:rsid w:val="00D02AF7"/>
    <w:rsid w:val="00D0667B"/>
    <w:rsid w:val="00D07451"/>
    <w:rsid w:val="00D10418"/>
    <w:rsid w:val="00D1235B"/>
    <w:rsid w:val="00D13AA7"/>
    <w:rsid w:val="00D24874"/>
    <w:rsid w:val="00D2510D"/>
    <w:rsid w:val="00D278DF"/>
    <w:rsid w:val="00D3248E"/>
    <w:rsid w:val="00D5054F"/>
    <w:rsid w:val="00D51ABA"/>
    <w:rsid w:val="00D51E4B"/>
    <w:rsid w:val="00D55508"/>
    <w:rsid w:val="00D62814"/>
    <w:rsid w:val="00D63F51"/>
    <w:rsid w:val="00D6472A"/>
    <w:rsid w:val="00D71802"/>
    <w:rsid w:val="00D72372"/>
    <w:rsid w:val="00D73D10"/>
    <w:rsid w:val="00D807FB"/>
    <w:rsid w:val="00D818DF"/>
    <w:rsid w:val="00D84122"/>
    <w:rsid w:val="00D87C03"/>
    <w:rsid w:val="00D94B75"/>
    <w:rsid w:val="00D94C00"/>
    <w:rsid w:val="00D94DC1"/>
    <w:rsid w:val="00D973B3"/>
    <w:rsid w:val="00DA40AE"/>
    <w:rsid w:val="00DA41D4"/>
    <w:rsid w:val="00DB568D"/>
    <w:rsid w:val="00DB681A"/>
    <w:rsid w:val="00DC08CD"/>
    <w:rsid w:val="00DC2584"/>
    <w:rsid w:val="00DC2D7F"/>
    <w:rsid w:val="00DC4A43"/>
    <w:rsid w:val="00DC5CBB"/>
    <w:rsid w:val="00DC622D"/>
    <w:rsid w:val="00DC6F1E"/>
    <w:rsid w:val="00DD382E"/>
    <w:rsid w:val="00DD5C08"/>
    <w:rsid w:val="00DE00A8"/>
    <w:rsid w:val="00DE31B0"/>
    <w:rsid w:val="00DE4785"/>
    <w:rsid w:val="00DF0BC9"/>
    <w:rsid w:val="00DF1E80"/>
    <w:rsid w:val="00DF3C25"/>
    <w:rsid w:val="00DF3E1B"/>
    <w:rsid w:val="00DF624D"/>
    <w:rsid w:val="00DF6B31"/>
    <w:rsid w:val="00DF6BF5"/>
    <w:rsid w:val="00E00A6F"/>
    <w:rsid w:val="00E01471"/>
    <w:rsid w:val="00E02263"/>
    <w:rsid w:val="00E031D6"/>
    <w:rsid w:val="00E03533"/>
    <w:rsid w:val="00E03C19"/>
    <w:rsid w:val="00E04931"/>
    <w:rsid w:val="00E04EBC"/>
    <w:rsid w:val="00E05176"/>
    <w:rsid w:val="00E0698B"/>
    <w:rsid w:val="00E10954"/>
    <w:rsid w:val="00E17DAE"/>
    <w:rsid w:val="00E24F95"/>
    <w:rsid w:val="00E31017"/>
    <w:rsid w:val="00E31382"/>
    <w:rsid w:val="00E343BB"/>
    <w:rsid w:val="00E50497"/>
    <w:rsid w:val="00E51B7B"/>
    <w:rsid w:val="00E547FA"/>
    <w:rsid w:val="00E569FA"/>
    <w:rsid w:val="00E60E0C"/>
    <w:rsid w:val="00E618C9"/>
    <w:rsid w:val="00E63C19"/>
    <w:rsid w:val="00E66A30"/>
    <w:rsid w:val="00E676E2"/>
    <w:rsid w:val="00E719B2"/>
    <w:rsid w:val="00E74D0E"/>
    <w:rsid w:val="00E76034"/>
    <w:rsid w:val="00E7760E"/>
    <w:rsid w:val="00E778D3"/>
    <w:rsid w:val="00E8214E"/>
    <w:rsid w:val="00E82F5B"/>
    <w:rsid w:val="00E83519"/>
    <w:rsid w:val="00E839D0"/>
    <w:rsid w:val="00E83F4C"/>
    <w:rsid w:val="00E84623"/>
    <w:rsid w:val="00E872F9"/>
    <w:rsid w:val="00E93938"/>
    <w:rsid w:val="00E943C6"/>
    <w:rsid w:val="00E964C1"/>
    <w:rsid w:val="00E970A9"/>
    <w:rsid w:val="00EA0B1D"/>
    <w:rsid w:val="00EA24D3"/>
    <w:rsid w:val="00EA2EEC"/>
    <w:rsid w:val="00EA4B8D"/>
    <w:rsid w:val="00EB0C62"/>
    <w:rsid w:val="00EB19BC"/>
    <w:rsid w:val="00EB222F"/>
    <w:rsid w:val="00EB24CF"/>
    <w:rsid w:val="00EB31B1"/>
    <w:rsid w:val="00EB5F7E"/>
    <w:rsid w:val="00EB6248"/>
    <w:rsid w:val="00EC00B0"/>
    <w:rsid w:val="00EC3C43"/>
    <w:rsid w:val="00ED2DCB"/>
    <w:rsid w:val="00ED544A"/>
    <w:rsid w:val="00EE1662"/>
    <w:rsid w:val="00EE166A"/>
    <w:rsid w:val="00EE1A19"/>
    <w:rsid w:val="00EE2D50"/>
    <w:rsid w:val="00EE42E5"/>
    <w:rsid w:val="00EE61CC"/>
    <w:rsid w:val="00EE634E"/>
    <w:rsid w:val="00EF1124"/>
    <w:rsid w:val="00EF2807"/>
    <w:rsid w:val="00EF2BCA"/>
    <w:rsid w:val="00EF3CB5"/>
    <w:rsid w:val="00EF51BF"/>
    <w:rsid w:val="00F00969"/>
    <w:rsid w:val="00F00B00"/>
    <w:rsid w:val="00F03A94"/>
    <w:rsid w:val="00F071D5"/>
    <w:rsid w:val="00F12D7E"/>
    <w:rsid w:val="00F14289"/>
    <w:rsid w:val="00F176B2"/>
    <w:rsid w:val="00F20419"/>
    <w:rsid w:val="00F20812"/>
    <w:rsid w:val="00F22A45"/>
    <w:rsid w:val="00F241DC"/>
    <w:rsid w:val="00F24F09"/>
    <w:rsid w:val="00F304C2"/>
    <w:rsid w:val="00F31991"/>
    <w:rsid w:val="00F34A6B"/>
    <w:rsid w:val="00F34BC7"/>
    <w:rsid w:val="00F34DC7"/>
    <w:rsid w:val="00F36FB0"/>
    <w:rsid w:val="00F3723B"/>
    <w:rsid w:val="00F3797B"/>
    <w:rsid w:val="00F44937"/>
    <w:rsid w:val="00F51DF2"/>
    <w:rsid w:val="00F54CAB"/>
    <w:rsid w:val="00F557B4"/>
    <w:rsid w:val="00F56469"/>
    <w:rsid w:val="00F56D89"/>
    <w:rsid w:val="00F602FA"/>
    <w:rsid w:val="00F6346E"/>
    <w:rsid w:val="00F65809"/>
    <w:rsid w:val="00F70F7F"/>
    <w:rsid w:val="00F726C2"/>
    <w:rsid w:val="00F77CFE"/>
    <w:rsid w:val="00F81210"/>
    <w:rsid w:val="00F821C0"/>
    <w:rsid w:val="00F8300E"/>
    <w:rsid w:val="00F84BC2"/>
    <w:rsid w:val="00F85617"/>
    <w:rsid w:val="00F91EC8"/>
    <w:rsid w:val="00F95D88"/>
    <w:rsid w:val="00F96B95"/>
    <w:rsid w:val="00FA016F"/>
    <w:rsid w:val="00FA30CE"/>
    <w:rsid w:val="00FA3757"/>
    <w:rsid w:val="00FA5FFC"/>
    <w:rsid w:val="00FA7067"/>
    <w:rsid w:val="00FB19D2"/>
    <w:rsid w:val="00FB2CEF"/>
    <w:rsid w:val="00FC0884"/>
    <w:rsid w:val="00FC2EE6"/>
    <w:rsid w:val="00FC4402"/>
    <w:rsid w:val="00FC6844"/>
    <w:rsid w:val="00FC72A3"/>
    <w:rsid w:val="00FD12C8"/>
    <w:rsid w:val="00FD342A"/>
    <w:rsid w:val="00FD37BD"/>
    <w:rsid w:val="00FD3D2E"/>
    <w:rsid w:val="00FD4A27"/>
    <w:rsid w:val="00FE2570"/>
    <w:rsid w:val="00FE5D2B"/>
    <w:rsid w:val="00FF37B4"/>
    <w:rsid w:val="00FF3C9B"/>
    <w:rsid w:val="00FF6F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5FFF"/>
  <w15:docId w15:val="{8A9DF5AA-95C6-413E-8C9F-2F375072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3">
    <w:name w:val="heading 3"/>
    <w:basedOn w:val="Normale"/>
    <w:next w:val="Normale"/>
    <w:link w:val="Titolo3Carattere"/>
    <w:uiPriority w:val="9"/>
    <w:unhideWhenUsed/>
    <w:qFormat/>
    <w:rsid w:val="00BB2DD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semiHidden/>
    <w:unhideWhenUsed/>
    <w:rsid w:val="00BA71C1"/>
    <w:pPr>
      <w:spacing w:line="240" w:lineRule="auto"/>
    </w:pPr>
    <w:rPr>
      <w:sz w:val="24"/>
      <w:szCs w:val="24"/>
    </w:rPr>
  </w:style>
  <w:style w:type="character" w:customStyle="1" w:styleId="TestocommentoCarattere">
    <w:name w:val="Testo commento Carattere"/>
    <w:basedOn w:val="Carpredefinitoparagrafo"/>
    <w:link w:val="Testocommento"/>
    <w:uiPriority w:val="99"/>
    <w:semiHidden/>
    <w:rsid w:val="00BA71C1"/>
    <w:rPr>
      <w:sz w:val="24"/>
      <w:szCs w:val="24"/>
    </w:rPr>
  </w:style>
  <w:style w:type="character" w:styleId="Rimandocommento">
    <w:name w:val="annotation reference"/>
    <w:basedOn w:val="Carpredefinitoparagrafo"/>
    <w:uiPriority w:val="99"/>
    <w:semiHidden/>
    <w:unhideWhenUsed/>
    <w:rsid w:val="00BA71C1"/>
    <w:rPr>
      <w:sz w:val="18"/>
      <w:szCs w:val="18"/>
    </w:rPr>
  </w:style>
  <w:style w:type="paragraph" w:styleId="Testofumetto">
    <w:name w:val="Balloon Text"/>
    <w:basedOn w:val="Normale"/>
    <w:link w:val="TestofumettoCarattere"/>
    <w:uiPriority w:val="99"/>
    <w:semiHidden/>
    <w:unhideWhenUsed/>
    <w:rsid w:val="00BA71C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A71C1"/>
    <w:rPr>
      <w:rFonts w:ascii="Segoe UI" w:hAnsi="Segoe UI" w:cs="Segoe UI"/>
      <w:sz w:val="18"/>
      <w:szCs w:val="18"/>
    </w:rPr>
  </w:style>
  <w:style w:type="character" w:styleId="Collegamentoipertestuale">
    <w:name w:val="Hyperlink"/>
    <w:basedOn w:val="Carpredefinitoparagrafo"/>
    <w:uiPriority w:val="99"/>
    <w:unhideWhenUsed/>
    <w:rsid w:val="002966CF"/>
    <w:rPr>
      <w:color w:val="0000FF" w:themeColor="hyperlink"/>
      <w:u w:val="single"/>
    </w:rPr>
  </w:style>
  <w:style w:type="character" w:customStyle="1" w:styleId="Menzionenonrisolta1">
    <w:name w:val="Menzione non risolta1"/>
    <w:basedOn w:val="Carpredefinitoparagrafo"/>
    <w:uiPriority w:val="99"/>
    <w:semiHidden/>
    <w:unhideWhenUsed/>
    <w:rsid w:val="002966CF"/>
    <w:rPr>
      <w:color w:val="605E5C"/>
      <w:shd w:val="clear" w:color="auto" w:fill="E1DFDD"/>
    </w:rPr>
  </w:style>
  <w:style w:type="paragraph" w:styleId="Paragrafoelenco">
    <w:name w:val="List Paragraph"/>
    <w:basedOn w:val="Normale"/>
    <w:uiPriority w:val="34"/>
    <w:qFormat/>
    <w:rsid w:val="002966CF"/>
    <w:pPr>
      <w:ind w:left="720"/>
      <w:contextualSpacing/>
    </w:pPr>
  </w:style>
  <w:style w:type="character" w:customStyle="1" w:styleId="Titolo3Carattere">
    <w:name w:val="Titolo 3 Carattere"/>
    <w:basedOn w:val="Carpredefinitoparagrafo"/>
    <w:link w:val="Titolo3"/>
    <w:uiPriority w:val="9"/>
    <w:rsid w:val="00BB2DDB"/>
    <w:rPr>
      <w:rFonts w:asciiTheme="majorHAnsi" w:eastAsiaTheme="majorEastAsia" w:hAnsiTheme="majorHAnsi" w:cstheme="majorBidi"/>
      <w:color w:val="243F60" w:themeColor="accent1" w:themeShade="7F"/>
      <w:sz w:val="24"/>
      <w:szCs w:val="24"/>
    </w:rPr>
  </w:style>
  <w:style w:type="paragraph" w:styleId="PreformattatoHTML">
    <w:name w:val="HTML Preformatted"/>
    <w:basedOn w:val="Normale"/>
    <w:link w:val="PreformattatoHTMLCarattere"/>
    <w:uiPriority w:val="99"/>
    <w:semiHidden/>
    <w:unhideWhenUsed/>
    <w:rsid w:val="00A24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2407C"/>
    <w:rPr>
      <w:rFonts w:ascii="Courier New" w:eastAsia="Times New Roman" w:hAnsi="Courier New" w:cs="Courier New"/>
      <w:sz w:val="20"/>
      <w:szCs w:val="20"/>
      <w:lang w:eastAsia="it-IT"/>
    </w:rPr>
  </w:style>
  <w:style w:type="character" w:styleId="Numeroriga">
    <w:name w:val="line number"/>
    <w:basedOn w:val="Carpredefinitoparagrafo"/>
    <w:uiPriority w:val="99"/>
    <w:semiHidden/>
    <w:unhideWhenUsed/>
    <w:rsid w:val="00B6761E"/>
  </w:style>
  <w:style w:type="paragraph" w:customStyle="1" w:styleId="MDPI22heading2">
    <w:name w:val="MDPI_2.2_heading2"/>
    <w:basedOn w:val="Normale"/>
    <w:qFormat/>
    <w:rsid w:val="00DC08C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Normale"/>
    <w:qFormat/>
    <w:rsid w:val="00021AFC"/>
    <w:pPr>
      <w:adjustRightInd w:val="0"/>
      <w:snapToGrid w:val="0"/>
      <w:spacing w:after="0" w:line="260" w:lineRule="atLeast"/>
      <w:jc w:val="both"/>
    </w:pPr>
    <w:rPr>
      <w:rFonts w:ascii="Palatino Linotype" w:eastAsia="Times New Roman" w:hAnsi="Palatino Linotype" w:cs="Times New Roman"/>
      <w:snapToGrid w:val="0"/>
      <w:color w:val="000000"/>
      <w:sz w:val="18"/>
      <w:szCs w:val="20"/>
      <w:lang w:val="en-US" w:eastAsia="de-DE" w:bidi="en-US"/>
    </w:rPr>
  </w:style>
  <w:style w:type="paragraph" w:styleId="Bibliografia">
    <w:name w:val="Bibliography"/>
    <w:basedOn w:val="Normale"/>
    <w:next w:val="Normale"/>
    <w:uiPriority w:val="37"/>
    <w:unhideWhenUsed/>
    <w:rsid w:val="00522A96"/>
    <w:pPr>
      <w:spacing w:after="160" w:line="256" w:lineRule="auto"/>
    </w:pPr>
    <w:rPr>
      <w:rFonts w:eastAsiaTheme="minorEastAsia"/>
      <w:lang w:val="en-US"/>
    </w:rPr>
  </w:style>
  <w:style w:type="paragraph" w:styleId="Soggettocommento">
    <w:name w:val="annotation subject"/>
    <w:basedOn w:val="Testocommento"/>
    <w:next w:val="Testocommento"/>
    <w:link w:val="SoggettocommentoCarattere"/>
    <w:uiPriority w:val="99"/>
    <w:semiHidden/>
    <w:unhideWhenUsed/>
    <w:rsid w:val="00150C9C"/>
    <w:rPr>
      <w:b/>
      <w:bCs/>
      <w:sz w:val="20"/>
      <w:szCs w:val="20"/>
    </w:rPr>
  </w:style>
  <w:style w:type="character" w:customStyle="1" w:styleId="SoggettocommentoCarattere">
    <w:name w:val="Soggetto commento Carattere"/>
    <w:basedOn w:val="TestocommentoCarattere"/>
    <w:link w:val="Soggettocommento"/>
    <w:uiPriority w:val="99"/>
    <w:semiHidden/>
    <w:rsid w:val="00150C9C"/>
    <w:rPr>
      <w:b/>
      <w:bCs/>
      <w:sz w:val="20"/>
      <w:szCs w:val="20"/>
    </w:rPr>
  </w:style>
  <w:style w:type="paragraph" w:styleId="Intestazione">
    <w:name w:val="header"/>
    <w:basedOn w:val="Normale"/>
    <w:link w:val="IntestazioneCarattere"/>
    <w:uiPriority w:val="99"/>
    <w:unhideWhenUsed/>
    <w:rsid w:val="00590C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90CBD"/>
  </w:style>
  <w:style w:type="paragraph" w:styleId="Pidipagina">
    <w:name w:val="footer"/>
    <w:basedOn w:val="Normale"/>
    <w:link w:val="PidipaginaCarattere"/>
    <w:uiPriority w:val="99"/>
    <w:unhideWhenUsed/>
    <w:rsid w:val="00590C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90CBD"/>
  </w:style>
  <w:style w:type="character" w:customStyle="1" w:styleId="tlid-translation">
    <w:name w:val="tlid-translation"/>
    <w:basedOn w:val="Carpredefinitoparagrafo"/>
    <w:rsid w:val="00EF2807"/>
  </w:style>
  <w:style w:type="paragraph" w:styleId="Revisione">
    <w:name w:val="Revision"/>
    <w:hidden/>
    <w:uiPriority w:val="99"/>
    <w:semiHidden/>
    <w:rsid w:val="00265DD8"/>
    <w:pPr>
      <w:spacing w:after="0" w:line="240" w:lineRule="auto"/>
    </w:pPr>
  </w:style>
  <w:style w:type="character" w:customStyle="1" w:styleId="hgkelc">
    <w:name w:val="hgkelc"/>
    <w:basedOn w:val="Carpredefinitoparagrafo"/>
    <w:rsid w:val="009F0B40"/>
  </w:style>
  <w:style w:type="paragraph" w:styleId="Didascalia">
    <w:name w:val="caption"/>
    <w:basedOn w:val="Normale"/>
    <w:next w:val="Normale"/>
    <w:uiPriority w:val="35"/>
    <w:unhideWhenUsed/>
    <w:qFormat/>
    <w:rsid w:val="00F821C0"/>
    <w:pPr>
      <w:spacing w:line="240" w:lineRule="auto"/>
    </w:pPr>
    <w:rPr>
      <w:i/>
      <w:iCs/>
      <w:color w:val="1F497D" w:themeColor="text2"/>
      <w:sz w:val="18"/>
      <w:szCs w:val="18"/>
    </w:rPr>
  </w:style>
  <w:style w:type="character" w:customStyle="1" w:styleId="Menzionenonrisolta2">
    <w:name w:val="Menzione non risolta2"/>
    <w:basedOn w:val="Carpredefinitoparagrafo"/>
    <w:uiPriority w:val="99"/>
    <w:semiHidden/>
    <w:unhideWhenUsed/>
    <w:rsid w:val="000F4A38"/>
    <w:rPr>
      <w:color w:val="605E5C"/>
      <w:shd w:val="clear" w:color="auto" w:fill="E1DFDD"/>
    </w:rPr>
  </w:style>
  <w:style w:type="character" w:styleId="Enfasigrassetto">
    <w:name w:val="Strong"/>
    <w:basedOn w:val="Carpredefinitoparagrafo"/>
    <w:uiPriority w:val="22"/>
    <w:qFormat/>
    <w:rsid w:val="004677CA"/>
    <w:rPr>
      <w:b/>
      <w:bCs/>
    </w:rPr>
  </w:style>
  <w:style w:type="table" w:styleId="Grigliatabella">
    <w:name w:val="Table Grid"/>
    <w:basedOn w:val="Tabellanormale"/>
    <w:uiPriority w:val="59"/>
    <w:rsid w:val="004D254B"/>
    <w:pPr>
      <w:spacing w:after="0" w:line="260" w:lineRule="atLeast"/>
      <w:jc w:val="both"/>
    </w:pPr>
    <w:rPr>
      <w:rFonts w:ascii="Palatino Linotype" w:eastAsia="SimSun" w:hAnsi="Palatino Linotype" w:cs="Times New Roman"/>
      <w:color w:val="000000"/>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1text">
    <w:name w:val="MDPI_3.1_text"/>
    <w:qFormat/>
    <w:rsid w:val="004D254B"/>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2"/>
      <w:sz w:val="20"/>
      <w:lang w:val="en-US" w:eastAsia="de-DE" w:bidi="en-US"/>
      <w14:ligatures w14:val="standardContextual"/>
    </w:rPr>
  </w:style>
  <w:style w:type="character" w:customStyle="1" w:styleId="html-italic">
    <w:name w:val="html-italic"/>
    <w:basedOn w:val="Carpredefinitoparagrafo"/>
    <w:rsid w:val="001D050B"/>
  </w:style>
  <w:style w:type="paragraph" w:customStyle="1" w:styleId="referencescopy1">
    <w:name w:val="referencescopy1"/>
    <w:basedOn w:val="Normale"/>
    <w:rsid w:val="0071389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Testosegnaposto">
    <w:name w:val="Placeholder Text"/>
    <w:basedOn w:val="Carpredefinitoparagrafo"/>
    <w:uiPriority w:val="99"/>
    <w:semiHidden/>
    <w:rsid w:val="00262621"/>
    <w:rPr>
      <w:color w:val="808080"/>
    </w:rPr>
  </w:style>
  <w:style w:type="character" w:customStyle="1" w:styleId="gnd-iwgdh3b">
    <w:name w:val="gnd-iwgdh3b"/>
    <w:basedOn w:val="Carpredefinitoparagrafo"/>
    <w:rsid w:val="00240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341">
      <w:bodyDiv w:val="1"/>
      <w:marLeft w:val="0"/>
      <w:marRight w:val="0"/>
      <w:marTop w:val="0"/>
      <w:marBottom w:val="0"/>
      <w:divBdr>
        <w:top w:val="none" w:sz="0" w:space="0" w:color="auto"/>
        <w:left w:val="none" w:sz="0" w:space="0" w:color="auto"/>
        <w:bottom w:val="none" w:sz="0" w:space="0" w:color="auto"/>
        <w:right w:val="none" w:sz="0" w:space="0" w:color="auto"/>
      </w:divBdr>
    </w:div>
    <w:div w:id="132870671">
      <w:bodyDiv w:val="1"/>
      <w:marLeft w:val="0"/>
      <w:marRight w:val="0"/>
      <w:marTop w:val="0"/>
      <w:marBottom w:val="0"/>
      <w:divBdr>
        <w:top w:val="none" w:sz="0" w:space="0" w:color="auto"/>
        <w:left w:val="none" w:sz="0" w:space="0" w:color="auto"/>
        <w:bottom w:val="none" w:sz="0" w:space="0" w:color="auto"/>
        <w:right w:val="none" w:sz="0" w:space="0" w:color="auto"/>
      </w:divBdr>
    </w:div>
    <w:div w:id="275644964">
      <w:bodyDiv w:val="1"/>
      <w:marLeft w:val="0"/>
      <w:marRight w:val="0"/>
      <w:marTop w:val="0"/>
      <w:marBottom w:val="0"/>
      <w:divBdr>
        <w:top w:val="none" w:sz="0" w:space="0" w:color="auto"/>
        <w:left w:val="none" w:sz="0" w:space="0" w:color="auto"/>
        <w:bottom w:val="none" w:sz="0" w:space="0" w:color="auto"/>
        <w:right w:val="none" w:sz="0" w:space="0" w:color="auto"/>
      </w:divBdr>
    </w:div>
    <w:div w:id="361057198">
      <w:bodyDiv w:val="1"/>
      <w:marLeft w:val="0"/>
      <w:marRight w:val="0"/>
      <w:marTop w:val="0"/>
      <w:marBottom w:val="0"/>
      <w:divBdr>
        <w:top w:val="none" w:sz="0" w:space="0" w:color="auto"/>
        <w:left w:val="none" w:sz="0" w:space="0" w:color="auto"/>
        <w:bottom w:val="none" w:sz="0" w:space="0" w:color="auto"/>
        <w:right w:val="none" w:sz="0" w:space="0" w:color="auto"/>
      </w:divBdr>
    </w:div>
    <w:div w:id="372845827">
      <w:bodyDiv w:val="1"/>
      <w:marLeft w:val="0"/>
      <w:marRight w:val="0"/>
      <w:marTop w:val="0"/>
      <w:marBottom w:val="0"/>
      <w:divBdr>
        <w:top w:val="none" w:sz="0" w:space="0" w:color="auto"/>
        <w:left w:val="none" w:sz="0" w:space="0" w:color="auto"/>
        <w:bottom w:val="none" w:sz="0" w:space="0" w:color="auto"/>
        <w:right w:val="none" w:sz="0" w:space="0" w:color="auto"/>
      </w:divBdr>
    </w:div>
    <w:div w:id="389887089">
      <w:bodyDiv w:val="1"/>
      <w:marLeft w:val="0"/>
      <w:marRight w:val="0"/>
      <w:marTop w:val="0"/>
      <w:marBottom w:val="0"/>
      <w:divBdr>
        <w:top w:val="none" w:sz="0" w:space="0" w:color="auto"/>
        <w:left w:val="none" w:sz="0" w:space="0" w:color="auto"/>
        <w:bottom w:val="none" w:sz="0" w:space="0" w:color="auto"/>
        <w:right w:val="none" w:sz="0" w:space="0" w:color="auto"/>
      </w:divBdr>
    </w:div>
    <w:div w:id="455685173">
      <w:bodyDiv w:val="1"/>
      <w:marLeft w:val="0"/>
      <w:marRight w:val="0"/>
      <w:marTop w:val="0"/>
      <w:marBottom w:val="0"/>
      <w:divBdr>
        <w:top w:val="none" w:sz="0" w:space="0" w:color="auto"/>
        <w:left w:val="none" w:sz="0" w:space="0" w:color="auto"/>
        <w:bottom w:val="none" w:sz="0" w:space="0" w:color="auto"/>
        <w:right w:val="none" w:sz="0" w:space="0" w:color="auto"/>
      </w:divBdr>
    </w:div>
    <w:div w:id="527724321">
      <w:bodyDiv w:val="1"/>
      <w:marLeft w:val="0"/>
      <w:marRight w:val="0"/>
      <w:marTop w:val="0"/>
      <w:marBottom w:val="0"/>
      <w:divBdr>
        <w:top w:val="none" w:sz="0" w:space="0" w:color="auto"/>
        <w:left w:val="none" w:sz="0" w:space="0" w:color="auto"/>
        <w:bottom w:val="none" w:sz="0" w:space="0" w:color="auto"/>
        <w:right w:val="none" w:sz="0" w:space="0" w:color="auto"/>
      </w:divBdr>
    </w:div>
    <w:div w:id="543063164">
      <w:bodyDiv w:val="1"/>
      <w:marLeft w:val="0"/>
      <w:marRight w:val="0"/>
      <w:marTop w:val="0"/>
      <w:marBottom w:val="0"/>
      <w:divBdr>
        <w:top w:val="none" w:sz="0" w:space="0" w:color="auto"/>
        <w:left w:val="none" w:sz="0" w:space="0" w:color="auto"/>
        <w:bottom w:val="none" w:sz="0" w:space="0" w:color="auto"/>
        <w:right w:val="none" w:sz="0" w:space="0" w:color="auto"/>
      </w:divBdr>
    </w:div>
    <w:div w:id="546143355">
      <w:bodyDiv w:val="1"/>
      <w:marLeft w:val="0"/>
      <w:marRight w:val="0"/>
      <w:marTop w:val="0"/>
      <w:marBottom w:val="0"/>
      <w:divBdr>
        <w:top w:val="none" w:sz="0" w:space="0" w:color="auto"/>
        <w:left w:val="none" w:sz="0" w:space="0" w:color="auto"/>
        <w:bottom w:val="none" w:sz="0" w:space="0" w:color="auto"/>
        <w:right w:val="none" w:sz="0" w:space="0" w:color="auto"/>
      </w:divBdr>
    </w:div>
    <w:div w:id="564876410">
      <w:bodyDiv w:val="1"/>
      <w:marLeft w:val="0"/>
      <w:marRight w:val="0"/>
      <w:marTop w:val="0"/>
      <w:marBottom w:val="0"/>
      <w:divBdr>
        <w:top w:val="none" w:sz="0" w:space="0" w:color="auto"/>
        <w:left w:val="none" w:sz="0" w:space="0" w:color="auto"/>
        <w:bottom w:val="none" w:sz="0" w:space="0" w:color="auto"/>
        <w:right w:val="none" w:sz="0" w:space="0" w:color="auto"/>
      </w:divBdr>
      <w:divsChild>
        <w:div w:id="2141341738">
          <w:marLeft w:val="576"/>
          <w:marRight w:val="0"/>
          <w:marTop w:val="0"/>
          <w:marBottom w:val="0"/>
          <w:divBdr>
            <w:top w:val="none" w:sz="0" w:space="0" w:color="auto"/>
            <w:left w:val="none" w:sz="0" w:space="0" w:color="auto"/>
            <w:bottom w:val="none" w:sz="0" w:space="0" w:color="auto"/>
            <w:right w:val="none" w:sz="0" w:space="0" w:color="auto"/>
          </w:divBdr>
        </w:div>
        <w:div w:id="2130586072">
          <w:marLeft w:val="576"/>
          <w:marRight w:val="0"/>
          <w:marTop w:val="0"/>
          <w:marBottom w:val="0"/>
          <w:divBdr>
            <w:top w:val="none" w:sz="0" w:space="0" w:color="auto"/>
            <w:left w:val="none" w:sz="0" w:space="0" w:color="auto"/>
            <w:bottom w:val="none" w:sz="0" w:space="0" w:color="auto"/>
            <w:right w:val="none" w:sz="0" w:space="0" w:color="auto"/>
          </w:divBdr>
        </w:div>
        <w:div w:id="1227062638">
          <w:marLeft w:val="576"/>
          <w:marRight w:val="0"/>
          <w:marTop w:val="0"/>
          <w:marBottom w:val="0"/>
          <w:divBdr>
            <w:top w:val="none" w:sz="0" w:space="0" w:color="auto"/>
            <w:left w:val="none" w:sz="0" w:space="0" w:color="auto"/>
            <w:bottom w:val="none" w:sz="0" w:space="0" w:color="auto"/>
            <w:right w:val="none" w:sz="0" w:space="0" w:color="auto"/>
          </w:divBdr>
        </w:div>
        <w:div w:id="1885218683">
          <w:marLeft w:val="576"/>
          <w:marRight w:val="0"/>
          <w:marTop w:val="0"/>
          <w:marBottom w:val="0"/>
          <w:divBdr>
            <w:top w:val="none" w:sz="0" w:space="0" w:color="auto"/>
            <w:left w:val="none" w:sz="0" w:space="0" w:color="auto"/>
            <w:bottom w:val="none" w:sz="0" w:space="0" w:color="auto"/>
            <w:right w:val="none" w:sz="0" w:space="0" w:color="auto"/>
          </w:divBdr>
        </w:div>
      </w:divsChild>
    </w:div>
    <w:div w:id="637955414">
      <w:bodyDiv w:val="1"/>
      <w:marLeft w:val="0"/>
      <w:marRight w:val="0"/>
      <w:marTop w:val="0"/>
      <w:marBottom w:val="0"/>
      <w:divBdr>
        <w:top w:val="none" w:sz="0" w:space="0" w:color="auto"/>
        <w:left w:val="none" w:sz="0" w:space="0" w:color="auto"/>
        <w:bottom w:val="none" w:sz="0" w:space="0" w:color="auto"/>
        <w:right w:val="none" w:sz="0" w:space="0" w:color="auto"/>
      </w:divBdr>
      <w:divsChild>
        <w:div w:id="81999243">
          <w:marLeft w:val="576"/>
          <w:marRight w:val="0"/>
          <w:marTop w:val="0"/>
          <w:marBottom w:val="0"/>
          <w:divBdr>
            <w:top w:val="none" w:sz="0" w:space="0" w:color="auto"/>
            <w:left w:val="none" w:sz="0" w:space="0" w:color="auto"/>
            <w:bottom w:val="none" w:sz="0" w:space="0" w:color="auto"/>
            <w:right w:val="none" w:sz="0" w:space="0" w:color="auto"/>
          </w:divBdr>
        </w:div>
        <w:div w:id="2094932382">
          <w:marLeft w:val="576"/>
          <w:marRight w:val="0"/>
          <w:marTop w:val="0"/>
          <w:marBottom w:val="0"/>
          <w:divBdr>
            <w:top w:val="none" w:sz="0" w:space="0" w:color="auto"/>
            <w:left w:val="none" w:sz="0" w:space="0" w:color="auto"/>
            <w:bottom w:val="none" w:sz="0" w:space="0" w:color="auto"/>
            <w:right w:val="none" w:sz="0" w:space="0" w:color="auto"/>
          </w:divBdr>
        </w:div>
        <w:div w:id="2007783444">
          <w:marLeft w:val="576"/>
          <w:marRight w:val="0"/>
          <w:marTop w:val="0"/>
          <w:marBottom w:val="0"/>
          <w:divBdr>
            <w:top w:val="none" w:sz="0" w:space="0" w:color="auto"/>
            <w:left w:val="none" w:sz="0" w:space="0" w:color="auto"/>
            <w:bottom w:val="none" w:sz="0" w:space="0" w:color="auto"/>
            <w:right w:val="none" w:sz="0" w:space="0" w:color="auto"/>
          </w:divBdr>
        </w:div>
        <w:div w:id="172303409">
          <w:marLeft w:val="576"/>
          <w:marRight w:val="0"/>
          <w:marTop w:val="0"/>
          <w:marBottom w:val="0"/>
          <w:divBdr>
            <w:top w:val="none" w:sz="0" w:space="0" w:color="auto"/>
            <w:left w:val="none" w:sz="0" w:space="0" w:color="auto"/>
            <w:bottom w:val="none" w:sz="0" w:space="0" w:color="auto"/>
            <w:right w:val="none" w:sz="0" w:space="0" w:color="auto"/>
          </w:divBdr>
        </w:div>
        <w:div w:id="1512068264">
          <w:marLeft w:val="576"/>
          <w:marRight w:val="0"/>
          <w:marTop w:val="0"/>
          <w:marBottom w:val="0"/>
          <w:divBdr>
            <w:top w:val="none" w:sz="0" w:space="0" w:color="auto"/>
            <w:left w:val="none" w:sz="0" w:space="0" w:color="auto"/>
            <w:bottom w:val="none" w:sz="0" w:space="0" w:color="auto"/>
            <w:right w:val="none" w:sz="0" w:space="0" w:color="auto"/>
          </w:divBdr>
        </w:div>
        <w:div w:id="98107740">
          <w:marLeft w:val="576"/>
          <w:marRight w:val="0"/>
          <w:marTop w:val="0"/>
          <w:marBottom w:val="0"/>
          <w:divBdr>
            <w:top w:val="none" w:sz="0" w:space="0" w:color="auto"/>
            <w:left w:val="none" w:sz="0" w:space="0" w:color="auto"/>
            <w:bottom w:val="none" w:sz="0" w:space="0" w:color="auto"/>
            <w:right w:val="none" w:sz="0" w:space="0" w:color="auto"/>
          </w:divBdr>
        </w:div>
        <w:div w:id="1912419712">
          <w:marLeft w:val="576"/>
          <w:marRight w:val="0"/>
          <w:marTop w:val="0"/>
          <w:marBottom w:val="0"/>
          <w:divBdr>
            <w:top w:val="none" w:sz="0" w:space="0" w:color="auto"/>
            <w:left w:val="none" w:sz="0" w:space="0" w:color="auto"/>
            <w:bottom w:val="none" w:sz="0" w:space="0" w:color="auto"/>
            <w:right w:val="none" w:sz="0" w:space="0" w:color="auto"/>
          </w:divBdr>
        </w:div>
        <w:div w:id="2108622539">
          <w:marLeft w:val="576"/>
          <w:marRight w:val="0"/>
          <w:marTop w:val="0"/>
          <w:marBottom w:val="0"/>
          <w:divBdr>
            <w:top w:val="none" w:sz="0" w:space="0" w:color="auto"/>
            <w:left w:val="none" w:sz="0" w:space="0" w:color="auto"/>
            <w:bottom w:val="none" w:sz="0" w:space="0" w:color="auto"/>
            <w:right w:val="none" w:sz="0" w:space="0" w:color="auto"/>
          </w:divBdr>
        </w:div>
      </w:divsChild>
    </w:div>
    <w:div w:id="727610660">
      <w:bodyDiv w:val="1"/>
      <w:marLeft w:val="0"/>
      <w:marRight w:val="0"/>
      <w:marTop w:val="0"/>
      <w:marBottom w:val="0"/>
      <w:divBdr>
        <w:top w:val="none" w:sz="0" w:space="0" w:color="auto"/>
        <w:left w:val="none" w:sz="0" w:space="0" w:color="auto"/>
        <w:bottom w:val="none" w:sz="0" w:space="0" w:color="auto"/>
        <w:right w:val="none" w:sz="0" w:space="0" w:color="auto"/>
      </w:divBdr>
    </w:div>
    <w:div w:id="893853725">
      <w:bodyDiv w:val="1"/>
      <w:marLeft w:val="0"/>
      <w:marRight w:val="0"/>
      <w:marTop w:val="0"/>
      <w:marBottom w:val="0"/>
      <w:divBdr>
        <w:top w:val="none" w:sz="0" w:space="0" w:color="auto"/>
        <w:left w:val="none" w:sz="0" w:space="0" w:color="auto"/>
        <w:bottom w:val="none" w:sz="0" w:space="0" w:color="auto"/>
        <w:right w:val="none" w:sz="0" w:space="0" w:color="auto"/>
      </w:divBdr>
    </w:div>
    <w:div w:id="899053814">
      <w:bodyDiv w:val="1"/>
      <w:marLeft w:val="0"/>
      <w:marRight w:val="0"/>
      <w:marTop w:val="0"/>
      <w:marBottom w:val="0"/>
      <w:divBdr>
        <w:top w:val="none" w:sz="0" w:space="0" w:color="auto"/>
        <w:left w:val="none" w:sz="0" w:space="0" w:color="auto"/>
        <w:bottom w:val="none" w:sz="0" w:space="0" w:color="auto"/>
        <w:right w:val="none" w:sz="0" w:space="0" w:color="auto"/>
      </w:divBdr>
    </w:div>
    <w:div w:id="965812321">
      <w:bodyDiv w:val="1"/>
      <w:marLeft w:val="0"/>
      <w:marRight w:val="0"/>
      <w:marTop w:val="0"/>
      <w:marBottom w:val="0"/>
      <w:divBdr>
        <w:top w:val="none" w:sz="0" w:space="0" w:color="auto"/>
        <w:left w:val="none" w:sz="0" w:space="0" w:color="auto"/>
        <w:bottom w:val="none" w:sz="0" w:space="0" w:color="auto"/>
        <w:right w:val="none" w:sz="0" w:space="0" w:color="auto"/>
      </w:divBdr>
    </w:div>
    <w:div w:id="1086344009">
      <w:bodyDiv w:val="1"/>
      <w:marLeft w:val="0"/>
      <w:marRight w:val="0"/>
      <w:marTop w:val="0"/>
      <w:marBottom w:val="0"/>
      <w:divBdr>
        <w:top w:val="none" w:sz="0" w:space="0" w:color="auto"/>
        <w:left w:val="none" w:sz="0" w:space="0" w:color="auto"/>
        <w:bottom w:val="none" w:sz="0" w:space="0" w:color="auto"/>
        <w:right w:val="none" w:sz="0" w:space="0" w:color="auto"/>
      </w:divBdr>
    </w:div>
    <w:div w:id="1106969299">
      <w:bodyDiv w:val="1"/>
      <w:marLeft w:val="0"/>
      <w:marRight w:val="0"/>
      <w:marTop w:val="0"/>
      <w:marBottom w:val="0"/>
      <w:divBdr>
        <w:top w:val="none" w:sz="0" w:space="0" w:color="auto"/>
        <w:left w:val="none" w:sz="0" w:space="0" w:color="auto"/>
        <w:bottom w:val="none" w:sz="0" w:space="0" w:color="auto"/>
        <w:right w:val="none" w:sz="0" w:space="0" w:color="auto"/>
      </w:divBdr>
    </w:div>
    <w:div w:id="1171799441">
      <w:bodyDiv w:val="1"/>
      <w:marLeft w:val="0"/>
      <w:marRight w:val="0"/>
      <w:marTop w:val="0"/>
      <w:marBottom w:val="0"/>
      <w:divBdr>
        <w:top w:val="none" w:sz="0" w:space="0" w:color="auto"/>
        <w:left w:val="none" w:sz="0" w:space="0" w:color="auto"/>
        <w:bottom w:val="none" w:sz="0" w:space="0" w:color="auto"/>
        <w:right w:val="none" w:sz="0" w:space="0" w:color="auto"/>
      </w:divBdr>
    </w:div>
    <w:div w:id="1173496445">
      <w:bodyDiv w:val="1"/>
      <w:marLeft w:val="0"/>
      <w:marRight w:val="0"/>
      <w:marTop w:val="0"/>
      <w:marBottom w:val="0"/>
      <w:divBdr>
        <w:top w:val="none" w:sz="0" w:space="0" w:color="auto"/>
        <w:left w:val="none" w:sz="0" w:space="0" w:color="auto"/>
        <w:bottom w:val="none" w:sz="0" w:space="0" w:color="auto"/>
        <w:right w:val="none" w:sz="0" w:space="0" w:color="auto"/>
      </w:divBdr>
    </w:div>
    <w:div w:id="1265651002">
      <w:bodyDiv w:val="1"/>
      <w:marLeft w:val="0"/>
      <w:marRight w:val="0"/>
      <w:marTop w:val="0"/>
      <w:marBottom w:val="0"/>
      <w:divBdr>
        <w:top w:val="none" w:sz="0" w:space="0" w:color="auto"/>
        <w:left w:val="none" w:sz="0" w:space="0" w:color="auto"/>
        <w:bottom w:val="none" w:sz="0" w:space="0" w:color="auto"/>
        <w:right w:val="none" w:sz="0" w:space="0" w:color="auto"/>
      </w:divBdr>
    </w:div>
    <w:div w:id="1314288352">
      <w:bodyDiv w:val="1"/>
      <w:marLeft w:val="0"/>
      <w:marRight w:val="0"/>
      <w:marTop w:val="0"/>
      <w:marBottom w:val="0"/>
      <w:divBdr>
        <w:top w:val="none" w:sz="0" w:space="0" w:color="auto"/>
        <w:left w:val="none" w:sz="0" w:space="0" w:color="auto"/>
        <w:bottom w:val="none" w:sz="0" w:space="0" w:color="auto"/>
        <w:right w:val="none" w:sz="0" w:space="0" w:color="auto"/>
      </w:divBdr>
    </w:div>
    <w:div w:id="1358577369">
      <w:bodyDiv w:val="1"/>
      <w:marLeft w:val="0"/>
      <w:marRight w:val="0"/>
      <w:marTop w:val="0"/>
      <w:marBottom w:val="0"/>
      <w:divBdr>
        <w:top w:val="none" w:sz="0" w:space="0" w:color="auto"/>
        <w:left w:val="none" w:sz="0" w:space="0" w:color="auto"/>
        <w:bottom w:val="none" w:sz="0" w:space="0" w:color="auto"/>
        <w:right w:val="none" w:sz="0" w:space="0" w:color="auto"/>
      </w:divBdr>
    </w:div>
    <w:div w:id="1393653860">
      <w:bodyDiv w:val="1"/>
      <w:marLeft w:val="0"/>
      <w:marRight w:val="0"/>
      <w:marTop w:val="0"/>
      <w:marBottom w:val="0"/>
      <w:divBdr>
        <w:top w:val="none" w:sz="0" w:space="0" w:color="auto"/>
        <w:left w:val="none" w:sz="0" w:space="0" w:color="auto"/>
        <w:bottom w:val="none" w:sz="0" w:space="0" w:color="auto"/>
        <w:right w:val="none" w:sz="0" w:space="0" w:color="auto"/>
      </w:divBdr>
    </w:div>
    <w:div w:id="1441031663">
      <w:bodyDiv w:val="1"/>
      <w:marLeft w:val="0"/>
      <w:marRight w:val="0"/>
      <w:marTop w:val="0"/>
      <w:marBottom w:val="0"/>
      <w:divBdr>
        <w:top w:val="none" w:sz="0" w:space="0" w:color="auto"/>
        <w:left w:val="none" w:sz="0" w:space="0" w:color="auto"/>
        <w:bottom w:val="none" w:sz="0" w:space="0" w:color="auto"/>
        <w:right w:val="none" w:sz="0" w:space="0" w:color="auto"/>
      </w:divBdr>
    </w:div>
    <w:div w:id="1536654619">
      <w:bodyDiv w:val="1"/>
      <w:marLeft w:val="0"/>
      <w:marRight w:val="0"/>
      <w:marTop w:val="0"/>
      <w:marBottom w:val="0"/>
      <w:divBdr>
        <w:top w:val="none" w:sz="0" w:space="0" w:color="auto"/>
        <w:left w:val="none" w:sz="0" w:space="0" w:color="auto"/>
        <w:bottom w:val="none" w:sz="0" w:space="0" w:color="auto"/>
        <w:right w:val="none" w:sz="0" w:space="0" w:color="auto"/>
      </w:divBdr>
    </w:div>
    <w:div w:id="1539583963">
      <w:bodyDiv w:val="1"/>
      <w:marLeft w:val="0"/>
      <w:marRight w:val="0"/>
      <w:marTop w:val="0"/>
      <w:marBottom w:val="0"/>
      <w:divBdr>
        <w:top w:val="none" w:sz="0" w:space="0" w:color="auto"/>
        <w:left w:val="none" w:sz="0" w:space="0" w:color="auto"/>
        <w:bottom w:val="none" w:sz="0" w:space="0" w:color="auto"/>
        <w:right w:val="none" w:sz="0" w:space="0" w:color="auto"/>
      </w:divBdr>
    </w:div>
    <w:div w:id="1540431259">
      <w:bodyDiv w:val="1"/>
      <w:marLeft w:val="0"/>
      <w:marRight w:val="0"/>
      <w:marTop w:val="0"/>
      <w:marBottom w:val="0"/>
      <w:divBdr>
        <w:top w:val="none" w:sz="0" w:space="0" w:color="auto"/>
        <w:left w:val="none" w:sz="0" w:space="0" w:color="auto"/>
        <w:bottom w:val="none" w:sz="0" w:space="0" w:color="auto"/>
        <w:right w:val="none" w:sz="0" w:space="0" w:color="auto"/>
      </w:divBdr>
    </w:div>
    <w:div w:id="1577548357">
      <w:bodyDiv w:val="1"/>
      <w:marLeft w:val="0"/>
      <w:marRight w:val="0"/>
      <w:marTop w:val="0"/>
      <w:marBottom w:val="0"/>
      <w:divBdr>
        <w:top w:val="none" w:sz="0" w:space="0" w:color="auto"/>
        <w:left w:val="none" w:sz="0" w:space="0" w:color="auto"/>
        <w:bottom w:val="none" w:sz="0" w:space="0" w:color="auto"/>
        <w:right w:val="none" w:sz="0" w:space="0" w:color="auto"/>
      </w:divBdr>
    </w:div>
    <w:div w:id="1674603920">
      <w:bodyDiv w:val="1"/>
      <w:marLeft w:val="0"/>
      <w:marRight w:val="0"/>
      <w:marTop w:val="0"/>
      <w:marBottom w:val="0"/>
      <w:divBdr>
        <w:top w:val="none" w:sz="0" w:space="0" w:color="auto"/>
        <w:left w:val="none" w:sz="0" w:space="0" w:color="auto"/>
        <w:bottom w:val="none" w:sz="0" w:space="0" w:color="auto"/>
        <w:right w:val="none" w:sz="0" w:space="0" w:color="auto"/>
      </w:divBdr>
      <w:divsChild>
        <w:div w:id="1802648599">
          <w:marLeft w:val="576"/>
          <w:marRight w:val="0"/>
          <w:marTop w:val="0"/>
          <w:marBottom w:val="0"/>
          <w:divBdr>
            <w:top w:val="none" w:sz="0" w:space="0" w:color="auto"/>
            <w:left w:val="none" w:sz="0" w:space="0" w:color="auto"/>
            <w:bottom w:val="none" w:sz="0" w:space="0" w:color="auto"/>
            <w:right w:val="none" w:sz="0" w:space="0" w:color="auto"/>
          </w:divBdr>
        </w:div>
        <w:div w:id="2129934144">
          <w:marLeft w:val="576"/>
          <w:marRight w:val="0"/>
          <w:marTop w:val="0"/>
          <w:marBottom w:val="0"/>
          <w:divBdr>
            <w:top w:val="none" w:sz="0" w:space="0" w:color="auto"/>
            <w:left w:val="none" w:sz="0" w:space="0" w:color="auto"/>
            <w:bottom w:val="none" w:sz="0" w:space="0" w:color="auto"/>
            <w:right w:val="none" w:sz="0" w:space="0" w:color="auto"/>
          </w:divBdr>
        </w:div>
        <w:div w:id="482551993">
          <w:marLeft w:val="576"/>
          <w:marRight w:val="0"/>
          <w:marTop w:val="0"/>
          <w:marBottom w:val="0"/>
          <w:divBdr>
            <w:top w:val="none" w:sz="0" w:space="0" w:color="auto"/>
            <w:left w:val="none" w:sz="0" w:space="0" w:color="auto"/>
            <w:bottom w:val="none" w:sz="0" w:space="0" w:color="auto"/>
            <w:right w:val="none" w:sz="0" w:space="0" w:color="auto"/>
          </w:divBdr>
        </w:div>
      </w:divsChild>
    </w:div>
    <w:div w:id="1714310940">
      <w:bodyDiv w:val="1"/>
      <w:marLeft w:val="0"/>
      <w:marRight w:val="0"/>
      <w:marTop w:val="0"/>
      <w:marBottom w:val="0"/>
      <w:divBdr>
        <w:top w:val="none" w:sz="0" w:space="0" w:color="auto"/>
        <w:left w:val="none" w:sz="0" w:space="0" w:color="auto"/>
        <w:bottom w:val="none" w:sz="0" w:space="0" w:color="auto"/>
        <w:right w:val="none" w:sz="0" w:space="0" w:color="auto"/>
      </w:divBdr>
    </w:div>
    <w:div w:id="1812941258">
      <w:bodyDiv w:val="1"/>
      <w:marLeft w:val="0"/>
      <w:marRight w:val="0"/>
      <w:marTop w:val="0"/>
      <w:marBottom w:val="0"/>
      <w:divBdr>
        <w:top w:val="none" w:sz="0" w:space="0" w:color="auto"/>
        <w:left w:val="none" w:sz="0" w:space="0" w:color="auto"/>
        <w:bottom w:val="none" w:sz="0" w:space="0" w:color="auto"/>
        <w:right w:val="none" w:sz="0" w:space="0" w:color="auto"/>
      </w:divBdr>
    </w:div>
    <w:div w:id="1824925536">
      <w:bodyDiv w:val="1"/>
      <w:marLeft w:val="0"/>
      <w:marRight w:val="0"/>
      <w:marTop w:val="0"/>
      <w:marBottom w:val="0"/>
      <w:divBdr>
        <w:top w:val="none" w:sz="0" w:space="0" w:color="auto"/>
        <w:left w:val="none" w:sz="0" w:space="0" w:color="auto"/>
        <w:bottom w:val="none" w:sz="0" w:space="0" w:color="auto"/>
        <w:right w:val="none" w:sz="0" w:space="0" w:color="auto"/>
      </w:divBdr>
    </w:div>
    <w:div w:id="1917861091">
      <w:bodyDiv w:val="1"/>
      <w:marLeft w:val="0"/>
      <w:marRight w:val="0"/>
      <w:marTop w:val="0"/>
      <w:marBottom w:val="0"/>
      <w:divBdr>
        <w:top w:val="none" w:sz="0" w:space="0" w:color="auto"/>
        <w:left w:val="none" w:sz="0" w:space="0" w:color="auto"/>
        <w:bottom w:val="none" w:sz="0" w:space="0" w:color="auto"/>
        <w:right w:val="none" w:sz="0" w:space="0" w:color="auto"/>
      </w:divBdr>
    </w:div>
    <w:div w:id="1972855494">
      <w:bodyDiv w:val="1"/>
      <w:marLeft w:val="0"/>
      <w:marRight w:val="0"/>
      <w:marTop w:val="0"/>
      <w:marBottom w:val="0"/>
      <w:divBdr>
        <w:top w:val="none" w:sz="0" w:space="0" w:color="auto"/>
        <w:left w:val="none" w:sz="0" w:space="0" w:color="auto"/>
        <w:bottom w:val="none" w:sz="0" w:space="0" w:color="auto"/>
        <w:right w:val="none" w:sz="0" w:space="0" w:color="auto"/>
      </w:divBdr>
    </w:div>
    <w:div w:id="2013027032">
      <w:bodyDiv w:val="1"/>
      <w:marLeft w:val="0"/>
      <w:marRight w:val="0"/>
      <w:marTop w:val="0"/>
      <w:marBottom w:val="0"/>
      <w:divBdr>
        <w:top w:val="none" w:sz="0" w:space="0" w:color="auto"/>
        <w:left w:val="none" w:sz="0" w:space="0" w:color="auto"/>
        <w:bottom w:val="none" w:sz="0" w:space="0" w:color="auto"/>
        <w:right w:val="none" w:sz="0" w:space="0" w:color="auto"/>
      </w:divBdr>
    </w:div>
    <w:div w:id="2038307246">
      <w:bodyDiv w:val="1"/>
      <w:marLeft w:val="0"/>
      <w:marRight w:val="0"/>
      <w:marTop w:val="0"/>
      <w:marBottom w:val="0"/>
      <w:divBdr>
        <w:top w:val="none" w:sz="0" w:space="0" w:color="auto"/>
        <w:left w:val="none" w:sz="0" w:space="0" w:color="auto"/>
        <w:bottom w:val="none" w:sz="0" w:space="0" w:color="auto"/>
        <w:right w:val="none" w:sz="0" w:space="0" w:color="auto"/>
      </w:divBdr>
    </w:div>
    <w:div w:id="2114089759">
      <w:bodyDiv w:val="1"/>
      <w:marLeft w:val="0"/>
      <w:marRight w:val="0"/>
      <w:marTop w:val="0"/>
      <w:marBottom w:val="0"/>
      <w:divBdr>
        <w:top w:val="none" w:sz="0" w:space="0" w:color="auto"/>
        <w:left w:val="none" w:sz="0" w:space="0" w:color="auto"/>
        <w:bottom w:val="none" w:sz="0" w:space="0" w:color="auto"/>
        <w:right w:val="none" w:sz="0" w:space="0" w:color="auto"/>
      </w:divBdr>
      <w:divsChild>
        <w:div w:id="1362439531">
          <w:marLeft w:val="576"/>
          <w:marRight w:val="0"/>
          <w:marTop w:val="0"/>
          <w:marBottom w:val="0"/>
          <w:divBdr>
            <w:top w:val="none" w:sz="0" w:space="0" w:color="auto"/>
            <w:left w:val="none" w:sz="0" w:space="0" w:color="auto"/>
            <w:bottom w:val="none" w:sz="0" w:space="0" w:color="auto"/>
            <w:right w:val="none" w:sz="0" w:space="0" w:color="auto"/>
          </w:divBdr>
        </w:div>
        <w:div w:id="1438940901">
          <w:marLeft w:val="576"/>
          <w:marRight w:val="0"/>
          <w:marTop w:val="0"/>
          <w:marBottom w:val="0"/>
          <w:divBdr>
            <w:top w:val="none" w:sz="0" w:space="0" w:color="auto"/>
            <w:left w:val="none" w:sz="0" w:space="0" w:color="auto"/>
            <w:bottom w:val="none" w:sz="0" w:space="0" w:color="auto"/>
            <w:right w:val="none" w:sz="0" w:space="0" w:color="auto"/>
          </w:divBdr>
        </w:div>
        <w:div w:id="651250633">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google.com/search?sxsrf=ALeKk01YCfEFdK7VS7fg8Jr_Vfy6Ep2Wdw:1598446853648&amp;q=Waltham&amp;stick=H4sIAAAAAAAAAOPgE-LSz9U3MCooMTBJU-IAsTOqjE21tLKTrfTzi9IT8zKrEksy8_NQOFYZqYkphaWJRSWpRcWLWNnDE3NKMhJzd7AyAgDThZNCUQAAAA&amp;sa=X&amp;ved=2ahUKEwjDrZ3H9rjrAhVE3KQKHRmQBqoQmxMoATATegQIDhAD"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search?sxsrf=ALeKk01YCfEFdK7VS7fg8Jr_Vfy6Ep2Wdw:1598446853648&amp;q=Waltham&amp;stick=H4sIAAAAAAAAAOPgE-LSz9U3MCooMTBJU-IAsTOqjE21tLKTrfTzi9IT8zKrEksy8_NQOFYZqYkphaWJRSWpRcWLWNnDE3NKMhJzd7AyAgDThZNCUQAAAA&amp;sa=X&amp;ved=2ahUKEwjDrZ3H9rjrAhVE3KQKHRmQBqoQmxMoATATegQIDh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8DE4B6F19485488547A573E6A73863" ma:contentTypeVersion="9" ma:contentTypeDescription="Creare un nuovo documento." ma:contentTypeScope="" ma:versionID="76a7d9cc496d8c5198970f1b18dba2c4">
  <xsd:schema xmlns:xsd="http://www.w3.org/2001/XMLSchema" xmlns:xs="http://www.w3.org/2001/XMLSchema" xmlns:p="http://schemas.microsoft.com/office/2006/metadata/properties" xmlns:ns3="f8cf6e3b-4cdd-46d2-87d6-48fe99fcd7a4" targetNamespace="http://schemas.microsoft.com/office/2006/metadata/properties" ma:root="true" ma:fieldsID="c55369902e739e3de557e87d38c93006" ns3:_="">
    <xsd:import namespace="f8cf6e3b-4cdd-46d2-87d6-48fe99fcd7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f6e3b-4cdd-46d2-87d6-48fe99fcd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85A9-3B8D-4221-A0E5-212A2DA17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f6e3b-4cdd-46d2-87d6-48fe99fcd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03B01F-A28E-4C48-9B00-2534C2223C48}">
  <ds:schemaRefs>
    <ds:schemaRef ds:uri="http://schemas.microsoft.com/sharepoint/v3/contenttype/forms"/>
  </ds:schemaRefs>
</ds:datastoreItem>
</file>

<file path=customXml/itemProps3.xml><?xml version="1.0" encoding="utf-8"?>
<ds:datastoreItem xmlns:ds="http://schemas.openxmlformats.org/officeDocument/2006/customXml" ds:itemID="{910EA1AE-763C-47DD-9701-27050FAFE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EA9E6F-5A4B-49EE-AC07-36F136C0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2942</TotalTime>
  <Pages>13</Pages>
  <Words>21048</Words>
  <Characters>119978</Characters>
  <Application>Microsoft Office Word</Application>
  <DocSecurity>0</DocSecurity>
  <Lines>999</Lines>
  <Paragraphs>281</Paragraphs>
  <ScaleCrop>false</ScaleCrop>
  <HeadingPairs>
    <vt:vector size="2" baseType="variant">
      <vt:variant>
        <vt:lpstr>Titolo</vt:lpstr>
      </vt:variant>
      <vt:variant>
        <vt:i4>1</vt:i4>
      </vt:variant>
    </vt:vector>
  </HeadingPairs>
  <TitlesOfParts>
    <vt:vector size="1" baseType="lpstr">
      <vt:lpstr/>
    </vt:vector>
  </TitlesOfParts>
  <Company>Olidata S.p.A.</Company>
  <LinksUpToDate>false</LinksUpToDate>
  <CharactersWithSpaces>140745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VIRGINIA FILIPELLO</dc:creator>
  <cp:lastModifiedBy>TRANQUILLO VITO</cp:lastModifiedBy>
  <cp:revision>27</cp:revision>
  <cp:lastPrinted>2022-10-07T11:56:00Z</cp:lastPrinted>
  <dcterms:created xsi:type="dcterms:W3CDTF">2023-07-12T14:22:00Z</dcterms:created>
  <dcterms:modified xsi:type="dcterms:W3CDTF">2023-07-21T12:26:00Z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id="0qUa8xFE"/&gt;&lt;style id="http://www.zotero.org/styles/mary-ann-liebert-harvard"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ContentTypeId">
    <vt:lpwstr>0x0101003E8DE4B6F19485488547A573E6A73863</vt:lpwstr>
  </property>
</Properties>
</file>